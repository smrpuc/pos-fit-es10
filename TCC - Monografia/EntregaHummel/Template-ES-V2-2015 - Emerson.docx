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D96F39" w:rsidRDefault="00D96F39" w:rsidP="002113C5">
      <w:pPr>
        <w:pStyle w:val="TCC-Capa-Titulo"/>
        <w:rPr>
          <w:lang w:val="pt-BR"/>
        </w:rPr>
      </w:pPr>
      <w:r>
        <w:rPr>
          <w:lang w:val="pt-BR"/>
        </w:rPr>
        <w:t>SISTEMA ABRASIL EXPRESS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6422B7" w:rsidRDefault="003B54CA" w:rsidP="00401B2F">
      <w:pPr>
        <w:pStyle w:val="TCC-PrTextuais-12-Centralizado"/>
      </w:pPr>
    </w:p>
    <w:p w:rsidR="003B54CA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EMERSON DA SILVA CARDOZO</w:t>
      </w:r>
    </w:p>
    <w:p w:rsidR="006422B7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GUILHERME SANTOS DA SILVA</w:t>
      </w:r>
    </w:p>
    <w:p w:rsidR="006422B7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JOÃO EVARISTO FURTADO</w:t>
      </w:r>
    </w:p>
    <w:p w:rsidR="006422B7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ROMULO DE ARAÚJO MAGALHÃES</w:t>
      </w:r>
    </w:p>
    <w:p w:rsidR="006422B7" w:rsidRPr="00D96F39" w:rsidRDefault="006422B7" w:rsidP="00401B2F">
      <w:pPr>
        <w:pStyle w:val="TCC-PrTextuais-12-Centralizado"/>
        <w:rPr>
          <w:lang w:val="pt-BR"/>
        </w:rPr>
      </w:pPr>
      <w:r>
        <w:rPr>
          <w:lang w:val="pt-BR"/>
        </w:rPr>
        <w:t>SAMUEL DE MATOS REZENDE</w:t>
      </w:r>
    </w:p>
    <w:p w:rsidR="007D7601" w:rsidRDefault="007D7601" w:rsidP="00401B2F">
      <w:pPr>
        <w:pStyle w:val="TCC-PrTextuais-12-Centralizado"/>
      </w:pPr>
    </w:p>
    <w:p w:rsidR="003B54CA" w:rsidRDefault="003B54CA" w:rsidP="00401B2F">
      <w:pPr>
        <w:pStyle w:val="TCC-PrTextuais-12-Centralizado"/>
        <w:rPr>
          <w:lang w:val="pt-BR"/>
        </w:rPr>
      </w:pPr>
    </w:p>
    <w:p w:rsidR="006422B7" w:rsidRPr="00401B2F" w:rsidRDefault="006422B7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6422B7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529B9" w:rsidRPr="006422B7" w:rsidRDefault="006422B7" w:rsidP="006422B7">
      <w:pPr>
        <w:pStyle w:val="TCC-PrTextuais-12-Centralizado"/>
        <w:sectPr w:rsidR="008529B9" w:rsidRPr="006422B7" w:rsidSect="00037A07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  <w:r w:rsidRPr="006422B7">
        <w:t>2015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lastRenderedPageBreak/>
        <w:t>EMERSON DA SILVA CARDOZO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GUILHERME SANTOS DA SILVA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JOÃO EVARISTO FURTADO</w:t>
      </w:r>
    </w:p>
    <w:p w:rsidR="006422B7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ROMULO DE ARAÚJO MAGALHÃES</w:t>
      </w:r>
    </w:p>
    <w:p w:rsidR="006422B7" w:rsidRPr="00D96F39" w:rsidRDefault="006422B7" w:rsidP="006422B7">
      <w:pPr>
        <w:pStyle w:val="TCC-PrTextuais-12-Centralizado"/>
        <w:rPr>
          <w:lang w:val="pt-BR"/>
        </w:rPr>
      </w:pPr>
      <w:r>
        <w:rPr>
          <w:lang w:val="pt-BR"/>
        </w:rPr>
        <w:t>SAMUEL DE MATOS REZENDE</w:t>
      </w:r>
    </w:p>
    <w:p w:rsidR="003B54CA" w:rsidRPr="006A2EEE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Pr="00B30823" w:rsidRDefault="003B54CA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6A2EEE" w:rsidRDefault="003B54CA" w:rsidP="006A2EEE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3B54CA" w:rsidRPr="006422B7" w:rsidRDefault="006422B7" w:rsidP="002113C5">
      <w:pPr>
        <w:pStyle w:val="TCC-Capa-Titulo"/>
        <w:rPr>
          <w:lang w:val="pt-BR"/>
        </w:rPr>
      </w:pPr>
      <w:r>
        <w:rPr>
          <w:lang w:val="pt-BR"/>
        </w:rPr>
        <w:t>SISTEMA ABRASIL EXPRESS</w:t>
      </w:r>
    </w:p>
    <w:p w:rsidR="003B54CA" w:rsidRPr="00952FC4" w:rsidRDefault="003B54CA" w:rsidP="00952FC4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3B54CA" w:rsidRPr="006422B7" w:rsidRDefault="003B54CA" w:rsidP="00952FC4">
      <w:pPr>
        <w:pStyle w:val="TCC-PrTextuais-12-Centralizado"/>
      </w:pPr>
    </w:p>
    <w:p w:rsidR="003B54CA" w:rsidRPr="00952FC4" w:rsidRDefault="003B54CA" w:rsidP="00952FC4">
      <w:pPr>
        <w:pStyle w:val="TCC-PrTextuais-12-Centralizado"/>
      </w:pPr>
    </w:p>
    <w:p w:rsidR="0026135E" w:rsidRPr="00E717ED" w:rsidRDefault="0026135E" w:rsidP="0026135E">
      <w:pPr>
        <w:pStyle w:val="TCC-PrTextuais-12Lateral"/>
      </w:pPr>
      <w:r w:rsidRPr="00E717ED">
        <w:t>Trabalho de Conclusão de Curso apresentado ao curso de Especialização em Engenharia de Software da Faculdade Impacta de Tecnologia</w:t>
      </w:r>
      <w:r>
        <w:t xml:space="preserve"> - FIT</w:t>
      </w:r>
      <w:r w:rsidRPr="00E717ED">
        <w:t>, como parte dos requisitos necessários à obtenção do grau de Especialista em Engenharia de Software</w:t>
      </w:r>
      <w:r>
        <w:t xml:space="preserve">, sob orientação do </w:t>
      </w:r>
      <w:r w:rsidR="008A4C2B">
        <w:rPr>
          <w:lang w:val="pt-BR"/>
        </w:rPr>
        <w:t xml:space="preserve">Prof. Anderson </w:t>
      </w:r>
      <w:proofErr w:type="spellStart"/>
      <w:r w:rsidR="008A4C2B">
        <w:rPr>
          <w:lang w:val="pt-BR"/>
        </w:rPr>
        <w:t>Hummel</w:t>
      </w:r>
      <w:proofErr w:type="spellEnd"/>
      <w:r w:rsidR="008A4C2B">
        <w:rPr>
          <w:lang w:val="pt-BR"/>
        </w:rPr>
        <w:t>.</w:t>
      </w:r>
    </w:p>
    <w:p w:rsidR="0005753F" w:rsidRDefault="0005753F" w:rsidP="009270B0">
      <w:pPr>
        <w:pStyle w:val="TCC-PrTextuais-12Lateral"/>
      </w:pPr>
    </w:p>
    <w:p w:rsidR="0005753F" w:rsidRPr="008A4C2B" w:rsidRDefault="0005753F" w:rsidP="00952FC4">
      <w:pPr>
        <w:pStyle w:val="TCC-PrTextuais-12-Centralizado"/>
      </w:pPr>
    </w:p>
    <w:p w:rsidR="0005753F" w:rsidRDefault="0005753F" w:rsidP="00952FC4">
      <w:pPr>
        <w:pStyle w:val="TCC-PrTextuais-12-Centralizado"/>
      </w:pPr>
    </w:p>
    <w:p w:rsidR="0005753F" w:rsidRDefault="0005753F" w:rsidP="00952FC4">
      <w:pPr>
        <w:pStyle w:val="TCC-PrTextuais-12-Centralizado"/>
      </w:pPr>
    </w:p>
    <w:p w:rsidR="008B2BF8" w:rsidRDefault="008B2BF8" w:rsidP="00952FC4">
      <w:pPr>
        <w:pStyle w:val="TCC-PrTextuais-12-Centralizado"/>
      </w:pPr>
    </w:p>
    <w:p w:rsidR="003B54CA" w:rsidRPr="00B30823" w:rsidRDefault="003B54CA" w:rsidP="00952FC4">
      <w:pPr>
        <w:pStyle w:val="TCC-PrTextuais-12-Centralizado"/>
      </w:pPr>
    </w:p>
    <w:p w:rsidR="003B54CA" w:rsidRPr="00B30823" w:rsidRDefault="003B54CA" w:rsidP="00952FC4">
      <w:pPr>
        <w:pStyle w:val="TCC-PrTextuais-12-Centralizado"/>
      </w:pPr>
    </w:p>
    <w:p w:rsidR="003B54CA" w:rsidRPr="00883DF3" w:rsidRDefault="003B54CA" w:rsidP="00401B2F">
      <w:pPr>
        <w:pStyle w:val="TCC-PrTextuais-12-Centralizado"/>
      </w:pPr>
      <w:r w:rsidRPr="00883DF3">
        <w:t>SÃO PAULO</w:t>
      </w:r>
    </w:p>
    <w:p w:rsidR="008A78D5" w:rsidRPr="008A4C2B" w:rsidRDefault="008A4C2B" w:rsidP="009270B0">
      <w:pPr>
        <w:pStyle w:val="TCC-PrTextuais-12-Centralizado"/>
        <w:rPr>
          <w:lang w:val="pt-BR"/>
        </w:rPr>
      </w:pPr>
      <w:r>
        <w:rPr>
          <w:lang w:val="pt-BR"/>
        </w:rPr>
        <w:t>2015</w:t>
      </w:r>
    </w:p>
    <w:p w:rsidR="008B2BF8" w:rsidRDefault="008A78D5" w:rsidP="009270B0">
      <w:pPr>
        <w:pStyle w:val="TCC-PrTextuais-12-Centralizado"/>
      </w:pPr>
      <w:r>
        <w:br w:type="page"/>
      </w:r>
    </w:p>
    <w:p w:rsidR="003B54CA" w:rsidRPr="00883DF3" w:rsidRDefault="003B54CA" w:rsidP="009270B0">
      <w:pPr>
        <w:pStyle w:val="TCC-CorpodoTexto"/>
        <w:rPr>
          <w:b/>
        </w:rPr>
      </w:pPr>
    </w:p>
    <w:p w:rsidR="000304EB" w:rsidRDefault="000304EB" w:rsidP="009270B0">
      <w:pPr>
        <w:pStyle w:val="TCC-CorpodoTexto"/>
        <w:rPr>
          <w:bCs/>
          <w:sz w:val="36"/>
          <w:szCs w:val="36"/>
        </w:rPr>
      </w:pPr>
    </w:p>
    <w:p w:rsidR="009270B0" w:rsidRDefault="009270B0" w:rsidP="009270B0">
      <w:pPr>
        <w:pStyle w:val="TCC-CorpodoTexto"/>
        <w:rPr>
          <w:bCs/>
          <w:sz w:val="36"/>
          <w:szCs w:val="36"/>
        </w:rPr>
      </w:pPr>
    </w:p>
    <w:p w:rsidR="000304EB" w:rsidRDefault="000304EB" w:rsidP="009270B0">
      <w:pPr>
        <w:pStyle w:val="TCC-CorpodoTexto"/>
        <w:rPr>
          <w:bCs/>
          <w:sz w:val="36"/>
          <w:szCs w:val="36"/>
        </w:rPr>
      </w:pPr>
    </w:p>
    <w:p w:rsidR="000304EB" w:rsidRDefault="00433ACA" w:rsidP="009270B0">
      <w:pPr>
        <w:pStyle w:val="TCC-CorpodoText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1">
            <v:textbox style="mso-next-textbox:#_x0000_s1029">
              <w:txbxContent>
                <w:p w:rsidR="00433ACA" w:rsidRPr="008E3F06" w:rsidRDefault="00433ACA" w:rsidP="0048040C">
                  <w:pPr>
                    <w:pStyle w:val="TCC-PrTextuais-Textobiblioteca"/>
                  </w:pPr>
                </w:p>
                <w:p w:rsidR="00433ACA" w:rsidRPr="008E3F06" w:rsidRDefault="00433ACA" w:rsidP="0048040C">
                  <w:pPr>
                    <w:pStyle w:val="TCC-PrTextuais-Textobiblioteca"/>
                  </w:pPr>
                  <w:r>
                    <w:t>&lt;SOBRENOME&gt;</w:t>
                  </w:r>
                  <w:r w:rsidRPr="008E3F06">
                    <w:t xml:space="preserve">, </w:t>
                  </w:r>
                  <w:r>
                    <w:t>&lt;Nome Sem o Sobrenome&gt;</w:t>
                  </w:r>
                </w:p>
                <w:p w:rsidR="00433ACA" w:rsidRPr="008E3F06" w:rsidRDefault="00433ACA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>
                    <w:t>&lt;Título do TCC&gt;</w:t>
                  </w:r>
                  <w:r w:rsidRPr="008E3F06">
                    <w:t>.</w:t>
                  </w:r>
                  <w:r>
                    <w:t xml:space="preserve"> &lt;Coloque o seu Nome Completo Aqui&gt;</w:t>
                  </w:r>
                  <w:r w:rsidRPr="008E3F06">
                    <w:t xml:space="preserve">. - São Paulo, </w:t>
                  </w:r>
                  <w:r>
                    <w:t>&lt;Ano&gt;</w:t>
                  </w:r>
                  <w:r w:rsidRPr="008E3F06">
                    <w:t xml:space="preserve">. </w:t>
                  </w:r>
                </w:p>
                <w:p w:rsidR="00433ACA" w:rsidRPr="00FF4BA8" w:rsidRDefault="00433ACA" w:rsidP="0048040C">
                  <w:pPr>
                    <w:pStyle w:val="TCC-PrTextuais-Textobiblioteca"/>
                    <w:rPr>
                      <w:color w:val="FF0000"/>
                    </w:rPr>
                  </w:pPr>
                  <w:r>
                    <w:t xml:space="preserve">      &lt;Quantidade de Folhas&gt;</w:t>
                  </w:r>
                  <w:r w:rsidRPr="008E3F06">
                    <w:t>f. il.</w:t>
                  </w:r>
                  <w:r>
                    <w:t xml:space="preserve"> </w:t>
                  </w:r>
                </w:p>
                <w:p w:rsidR="00433ACA" w:rsidRPr="008E3F06" w:rsidRDefault="00433ACA" w:rsidP="0048040C">
                  <w:pPr>
                    <w:pStyle w:val="TCC-PrTextuais-Textobiblioteca"/>
                  </w:pPr>
                </w:p>
                <w:p w:rsidR="00433ACA" w:rsidRPr="008E3F06" w:rsidRDefault="00433ACA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 w:rsidRPr="000304EB"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t xml:space="preserve">, São Paulo, </w:t>
                  </w:r>
                  <w:r>
                    <w:t>&lt;Ano&gt;</w:t>
                  </w:r>
                  <w:r w:rsidRPr="008E3F06">
                    <w:t>.</w:t>
                  </w:r>
                </w:p>
                <w:p w:rsidR="00433ACA" w:rsidRPr="008E3F06" w:rsidRDefault="00433ACA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</w:p>
                <w:p w:rsidR="00433ACA" w:rsidRPr="008E3F06" w:rsidRDefault="00433ACA" w:rsidP="0048040C">
                  <w:pPr>
                    <w:pStyle w:val="TCC-PrTextuais-Textobiblioteca"/>
                  </w:pPr>
                  <w:r w:rsidRPr="008E3F06">
                    <w:t xml:space="preserve">      Orientação: </w:t>
                  </w:r>
                  <w:r>
                    <w:t>&lt;</w:t>
                  </w:r>
                  <w:r w:rsidRPr="008E3F06">
                    <w:t xml:space="preserve">Prof. </w:t>
                  </w:r>
                  <w:r>
                    <w:t>Dr. XXXX&gt;</w:t>
                  </w:r>
                  <w:r w:rsidRPr="008E3F06">
                    <w:t>.</w:t>
                  </w:r>
                </w:p>
                <w:p w:rsidR="00433ACA" w:rsidRPr="008E3F06" w:rsidRDefault="00433ACA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>
                    <w:t>&lt;</w:t>
                  </w:r>
                  <w:proofErr w:type="spellStart"/>
                  <w:r w:rsidRPr="008E3F06">
                    <w:t>Co-Orientação</w:t>
                  </w:r>
                  <w:proofErr w:type="spellEnd"/>
                  <w:r w:rsidRPr="008E3F06">
                    <w:t xml:space="preserve">: Prof. </w:t>
                  </w:r>
                  <w:r>
                    <w:t>Me</w:t>
                  </w:r>
                  <w:r w:rsidRPr="008E3F06">
                    <w:t xml:space="preserve">. </w:t>
                  </w:r>
                  <w:r>
                    <w:t>YYYY</w:t>
                  </w:r>
                  <w:r w:rsidRPr="008E3F06">
                    <w:t>.</w:t>
                  </w:r>
                  <w:r>
                    <w:t>&gt;</w:t>
                  </w:r>
                </w:p>
                <w:p w:rsidR="00433ACA" w:rsidRPr="008E3F06" w:rsidRDefault="00433ACA" w:rsidP="0048040C">
                  <w:pPr>
                    <w:pStyle w:val="TCC-PrTextuais-Textobiblioteca"/>
                  </w:pPr>
                  <w:r w:rsidRPr="008E3F06">
                    <w:t xml:space="preserve">                  </w:t>
                  </w:r>
                </w:p>
                <w:p w:rsidR="00433ACA" w:rsidRPr="008E3F06" w:rsidRDefault="00433ACA" w:rsidP="0048040C">
                  <w:pPr>
                    <w:pStyle w:val="TCC-PrTextuais-Textobiblioteca"/>
                  </w:pPr>
                  <w:r w:rsidRPr="008E3F06">
                    <w:t xml:space="preserve">      </w:t>
                  </w:r>
                  <w:r w:rsidRPr="00BC3679">
                    <w:t xml:space="preserve">1. </w:t>
                  </w:r>
                  <w:r>
                    <w:t>&lt;Palavra Chave 1&gt;</w:t>
                  </w:r>
                  <w:r w:rsidRPr="00BC3679">
                    <w:t xml:space="preserve">. 2. </w:t>
                  </w:r>
                  <w:r>
                    <w:t>&lt;</w:t>
                  </w:r>
                  <w:r w:rsidRPr="00764588">
                    <w:t xml:space="preserve"> </w:t>
                  </w:r>
                  <w:r>
                    <w:t>Palavra Chave 2&gt;</w:t>
                  </w:r>
                  <w:r w:rsidRPr="00BC3679">
                    <w:t xml:space="preserve">. </w:t>
                  </w:r>
                  <w:r w:rsidRPr="008E3F06">
                    <w:t xml:space="preserve">3. </w:t>
                  </w:r>
                  <w:r>
                    <w:t>&lt;</w:t>
                  </w:r>
                  <w:r w:rsidRPr="00764588">
                    <w:t xml:space="preserve"> </w:t>
                  </w:r>
                  <w:r>
                    <w:t>Palavra Chave 3&gt;</w:t>
                  </w:r>
                  <w:r w:rsidRPr="008E3F06">
                    <w:t>.</w:t>
                  </w:r>
                  <w:r>
                    <w:t xml:space="preserve"> 4. </w:t>
                  </w:r>
                  <w:r w:rsidRPr="008E3F06">
                    <w:t>Faculdade Impacta de Tecnologia. I. Título.</w:t>
                  </w:r>
                </w:p>
                <w:p w:rsidR="00433ACA" w:rsidRPr="008E3F06" w:rsidRDefault="00433AC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33ACA" w:rsidRPr="008E3F06" w:rsidRDefault="00433AC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33ACA" w:rsidRPr="008E3F06" w:rsidRDefault="00433AC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33ACA" w:rsidRPr="008E3F06" w:rsidRDefault="00433AC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33ACA" w:rsidRPr="008E3F06" w:rsidRDefault="00433ACA" w:rsidP="000304EB">
                  <w:pPr>
                    <w:ind w:left="708"/>
                  </w:pPr>
                </w:p>
                <w:p w:rsidR="00433ACA" w:rsidRPr="008E3F06" w:rsidRDefault="00433ACA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:rsidR="00433ACA" w:rsidRPr="008E3F06" w:rsidRDefault="00433ACA" w:rsidP="000304EB">
                  <w:pPr>
                    <w:ind w:left="708"/>
                  </w:pPr>
                </w:p>
                <w:p w:rsidR="00433ACA" w:rsidRPr="007F2463" w:rsidRDefault="00433ACA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:rsidR="00433ACA" w:rsidRPr="00D742CE" w:rsidRDefault="00433ACA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433ACA" w:rsidRPr="00D742CE" w:rsidRDefault="00433ACA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proofErr w:type="spellStart"/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>Orientação</w:t>
                  </w:r>
                  <w:proofErr w:type="spellEnd"/>
                  <w:r w:rsidRPr="00D742CE">
                    <w:rPr>
                      <w:rFonts w:ascii="Arial" w:hAnsi="Arial" w:cs="Arial"/>
                      <w:sz w:val="20"/>
                    </w:rPr>
                    <w:t xml:space="preserve">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:rsidR="00433ACA" w:rsidRPr="00D742CE" w:rsidRDefault="00433ACA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:rsidR="00433ACA" w:rsidRPr="007F2463" w:rsidRDefault="00433ACA" w:rsidP="000304EB">
                  <w:pPr>
                    <w:pStyle w:val="Recuodecorpodetexto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</w:t>
                  </w:r>
                  <w:proofErr w:type="spellStart"/>
                  <w:r w:rsidRPr="00BC3679">
                    <w:rPr>
                      <w:sz w:val="20"/>
                      <w:lang w:val="en-US"/>
                    </w:rPr>
                    <w:t>Preço</w:t>
                  </w:r>
                  <w:proofErr w:type="spellEnd"/>
                  <w:r w:rsidRPr="00BC3679">
                    <w:rPr>
                      <w:sz w:val="20"/>
                      <w:lang w:val="en-US"/>
                    </w:rPr>
                    <w:t xml:space="preserve">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:rsidR="00433ACA" w:rsidRDefault="00433AC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33ACA" w:rsidRDefault="00433AC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33ACA" w:rsidRDefault="00433AC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33ACA" w:rsidRDefault="00433ACA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:rsidR="00433ACA" w:rsidRDefault="00433ACA" w:rsidP="000304EB">
                  <w:pPr>
                    <w:ind w:left="708"/>
                  </w:pPr>
                </w:p>
                <w:p w:rsidR="00433ACA" w:rsidRDefault="00433ACA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:rsidR="00433ACA" w:rsidRDefault="00433ACA" w:rsidP="000304EB">
                  <w:pPr>
                    <w:ind w:left="708"/>
                  </w:pPr>
                </w:p>
              </w:txbxContent>
            </v:textbox>
          </v:shape>
        </w:pict>
      </w: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  <w:ind w:firstLine="0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</w:pPr>
    </w:p>
    <w:p w:rsidR="000304EB" w:rsidRDefault="000304EB" w:rsidP="009270B0">
      <w:pPr>
        <w:pStyle w:val="TCC-CorpodoTexto"/>
        <w:rPr>
          <w:bCs/>
          <w:sz w:val="36"/>
          <w:szCs w:val="36"/>
        </w:rPr>
      </w:pPr>
    </w:p>
    <w:p w:rsidR="009270B0" w:rsidRDefault="009270B0" w:rsidP="009270B0">
      <w:pPr>
        <w:pStyle w:val="TCC-CorpodoTexto"/>
        <w:rPr>
          <w:bCs/>
          <w:sz w:val="36"/>
          <w:szCs w:val="36"/>
        </w:rPr>
      </w:pPr>
    </w:p>
    <w:p w:rsidR="00855F39" w:rsidRDefault="00433ACA" w:rsidP="00952FC4">
      <w:pPr>
        <w:pStyle w:val="TCC-PrTextuais-12Justificado"/>
      </w:pPr>
      <w:r>
        <w:rPr>
          <w:noProof/>
          <w:lang w:eastAsia="en-US"/>
        </w:rPr>
        <w:pict>
          <v:shape id="_x0000_s1030" type="#_x0000_t202" style="position:absolute;margin-left:-3.55pt;margin-top:.2pt;width:463.95pt;height:244.8pt;z-index:2;mso-height-percent:200;mso-height-percent:200;mso-width-relative:margin;mso-height-relative:margin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:rsidR="00433ACA" w:rsidRPr="009270B0" w:rsidRDefault="00433ACA" w:rsidP="009270B0">
                  <w:pPr>
                    <w:pStyle w:val="TCC-CorpodoTexto"/>
                    <w:rPr>
                      <w:color w:val="FF0000"/>
                    </w:rPr>
                  </w:pPr>
                  <w:r w:rsidRPr="009270B0">
                    <w:rPr>
                      <w:color w:val="FF0000"/>
                    </w:rPr>
                    <w:t xml:space="preserve">&lt;Quantidade de Folhas&gt;f. il. </w:t>
                  </w:r>
                  <w:r w:rsidRPr="009270B0">
                    <w:rPr>
                      <w:color w:val="FF0000"/>
                    </w:rPr>
                    <w:sym w:font="Wingdings" w:char="F0E8"/>
                  </w:r>
                  <w:r w:rsidRPr="009270B0">
                    <w:rPr>
                      <w:color w:val="FF0000"/>
                    </w:rPr>
                    <w:t xml:space="preserve"> 136f significa que o trabalho feito pelo aluno &lt;</w:t>
                  </w:r>
                  <w:r>
                    <w:rPr>
                      <w:color w:val="FF0000"/>
                      <w:lang w:val="pt-BR"/>
                    </w:rPr>
                    <w:t>n</w:t>
                  </w:r>
                  <w:proofErr w:type="spellStart"/>
                  <w:r w:rsidRPr="009270B0">
                    <w:rPr>
                      <w:color w:val="FF0000"/>
                    </w:rPr>
                    <w:t>ome</w:t>
                  </w:r>
                  <w:proofErr w:type="spellEnd"/>
                  <w:r w:rsidRPr="009270B0">
                    <w:rPr>
                      <w:color w:val="FF0000"/>
                    </w:rPr>
                    <w:t xml:space="preserve"> </w:t>
                  </w:r>
                  <w:r>
                    <w:rPr>
                      <w:color w:val="FF0000"/>
                      <w:lang w:val="pt-BR"/>
                    </w:rPr>
                    <w:t>s</w:t>
                  </w:r>
                  <w:r w:rsidRPr="009270B0">
                    <w:rPr>
                      <w:color w:val="FF0000"/>
                    </w:rPr>
                    <w:t xml:space="preserve">em o </w:t>
                  </w:r>
                  <w:r>
                    <w:rPr>
                      <w:color w:val="FF0000"/>
                      <w:lang w:val="pt-BR"/>
                    </w:rPr>
                    <w:t>s</w:t>
                  </w:r>
                  <w:proofErr w:type="spellStart"/>
                  <w:r w:rsidRPr="009270B0">
                    <w:rPr>
                      <w:color w:val="FF0000"/>
                    </w:rPr>
                    <w:t>obrenome</w:t>
                  </w:r>
                  <w:proofErr w:type="spellEnd"/>
                  <w:r w:rsidRPr="009270B0">
                    <w:rPr>
                      <w:color w:val="FF0000"/>
                    </w:rPr>
                    <w:t>&gt;, orientado pelo Prof. Dr. XXXX, tinha 136 páginas, incluindo ilustrações (il.).</w:t>
                  </w:r>
                </w:p>
                <w:p w:rsidR="00433ACA" w:rsidRPr="009270B0" w:rsidRDefault="00433ACA" w:rsidP="009270B0">
                  <w:pPr>
                    <w:pStyle w:val="TCC-CorpodoTexto"/>
                    <w:rPr>
                      <w:color w:val="FF0000"/>
                    </w:rPr>
                  </w:pPr>
                  <w:r w:rsidRPr="009270B0">
                    <w:rPr>
                      <w:color w:val="FF0000"/>
                    </w:rPr>
                    <w:t xml:space="preserve">As palavras-chave devem representar os principais </w:t>
                  </w:r>
                  <w:proofErr w:type="spellStart"/>
                  <w:r w:rsidRPr="009270B0">
                    <w:rPr>
                      <w:color w:val="FF0000"/>
                    </w:rPr>
                    <w:t>conteúdos</w:t>
                  </w:r>
                  <w:proofErr w:type="spellEnd"/>
                  <w:r w:rsidRPr="009270B0">
                    <w:rPr>
                      <w:color w:val="FF0000"/>
                    </w:rPr>
                    <w:t xml:space="preserve"> da monografia, sendo que o penúltimo item (Faculdade Impacta de Tecnologia) deve constar como obrigatório, assim como: “I. Título”. </w:t>
                  </w:r>
                </w:p>
                <w:p w:rsidR="00433ACA" w:rsidRPr="009270B0" w:rsidRDefault="00433ACA" w:rsidP="009270B0">
                  <w:pPr>
                    <w:pStyle w:val="TCC-CorpodoTexto"/>
                    <w:rPr>
                      <w:color w:val="FF0000"/>
                    </w:rPr>
                  </w:pPr>
                  <w:r w:rsidRPr="009270B0">
                    <w:rPr>
                      <w:color w:val="FF0000"/>
                    </w:rPr>
                    <w:t>Não coloque mais do que quatro palavras-chave.</w:t>
                  </w:r>
                </w:p>
                <w:p w:rsidR="00433ACA" w:rsidRPr="009270B0" w:rsidRDefault="00433ACA" w:rsidP="009270B0">
                  <w:pPr>
                    <w:pStyle w:val="TCC-CorpodoTexto"/>
                    <w:rPr>
                      <w:caps/>
                      <w:color w:val="FF0000"/>
                    </w:rPr>
                  </w:pPr>
                  <w:r w:rsidRPr="009270B0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:rsidR="00433ACA" w:rsidRDefault="00433ACA" w:rsidP="00781183">
                  <w:pPr>
                    <w:shd w:val="clear" w:color="auto" w:fill="FFFFFF"/>
                  </w:pPr>
                </w:p>
              </w:txbxContent>
            </v:textbox>
          </v:shape>
        </w:pict>
      </w:r>
      <w:r w:rsidR="008F5B04">
        <w:br w:type="page"/>
      </w:r>
      <w:r w:rsidR="00CC343A" w:rsidRPr="001B0982">
        <w:lastRenderedPageBreak/>
        <w:t>FACULDADE IMPACTA DE TECNOLOGIA</w:t>
      </w:r>
      <w:r w:rsidR="00CC343A" w:rsidRPr="00AB4573" w:rsidDel="00CC343A">
        <w:t xml:space="preserve"> </w:t>
      </w:r>
    </w:p>
    <w:p w:rsidR="00952FC4" w:rsidRPr="00580802" w:rsidRDefault="00952FC4" w:rsidP="00952FC4">
      <w:pPr>
        <w:pStyle w:val="TCC-PrTextuais-12Justificado"/>
      </w:pPr>
    </w:p>
    <w:p w:rsidR="00DB728D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Emerson da Silva Cardozo</w:t>
      </w:r>
      <w:r>
        <w:rPr>
          <w:lang w:val="pt-BR"/>
        </w:rPr>
        <w:br/>
        <w:t>GUILHERME SANTOS DA SILVA</w:t>
      </w:r>
    </w:p>
    <w:p w:rsidR="00DB728D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JOÃO EVARISTO FURTADO</w:t>
      </w:r>
    </w:p>
    <w:p w:rsidR="00DB728D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ROMULO DE ARAÚJO MAGALHÃES</w:t>
      </w:r>
    </w:p>
    <w:p w:rsidR="00DB728D" w:rsidRPr="00D96F39" w:rsidRDefault="00DB728D" w:rsidP="00DB728D">
      <w:pPr>
        <w:pStyle w:val="TCC-PrTextuais-12-Centralizado"/>
        <w:rPr>
          <w:lang w:val="pt-BR"/>
        </w:rPr>
      </w:pPr>
      <w:r>
        <w:rPr>
          <w:lang w:val="pt-BR"/>
        </w:rPr>
        <w:t>SAMUEL DE MATOS REZENDE</w:t>
      </w:r>
    </w:p>
    <w:p w:rsidR="000110B1" w:rsidRPr="00DB728D" w:rsidRDefault="000110B1" w:rsidP="00952FC4">
      <w:pPr>
        <w:pStyle w:val="TCC-PrTextuais-12Justificado"/>
        <w:rPr>
          <w:lang w:val="pt-BR"/>
        </w:rPr>
      </w:pPr>
    </w:p>
    <w:p w:rsidR="00952FC4" w:rsidRPr="00401B2F" w:rsidRDefault="00952FC4" w:rsidP="00952FC4">
      <w:pPr>
        <w:pStyle w:val="TCC-PrTextuais-12Justificado"/>
      </w:pPr>
    </w:p>
    <w:p w:rsidR="000110B1" w:rsidRPr="00DB728D" w:rsidRDefault="00DB728D" w:rsidP="00952FC4">
      <w:pPr>
        <w:pStyle w:val="TCC-PrTextuais-12Justificado"/>
        <w:rPr>
          <w:lang w:val="pt-BR"/>
        </w:rPr>
      </w:pPr>
      <w:r>
        <w:rPr>
          <w:lang w:val="pt-BR"/>
        </w:rPr>
        <w:t xml:space="preserve">Sistema </w:t>
      </w:r>
      <w:proofErr w:type="spellStart"/>
      <w:r>
        <w:rPr>
          <w:lang w:val="pt-BR"/>
        </w:rPr>
        <w:t>ABrasil</w:t>
      </w:r>
      <w:proofErr w:type="spellEnd"/>
      <w:r>
        <w:rPr>
          <w:lang w:val="pt-BR"/>
        </w:rPr>
        <w:t xml:space="preserve"> Express</w:t>
      </w:r>
    </w:p>
    <w:p w:rsidR="00855F39" w:rsidRPr="00401B2F" w:rsidRDefault="00855F39" w:rsidP="00952FC4">
      <w:pPr>
        <w:pStyle w:val="TCC-PrTextuais-12Justificado"/>
      </w:pPr>
    </w:p>
    <w:p w:rsidR="00855F39" w:rsidRPr="00401B2F" w:rsidRDefault="00855F39" w:rsidP="00952FC4">
      <w:pPr>
        <w:pStyle w:val="TCC-PrTextuais-12Justificado"/>
      </w:pPr>
    </w:p>
    <w:p w:rsidR="000110B1" w:rsidRPr="00401B2F" w:rsidRDefault="00BE6E69" w:rsidP="00952FC4">
      <w:pPr>
        <w:pStyle w:val="TCC-PrTextuais-12Justificado"/>
      </w:pPr>
      <w:r w:rsidRPr="00401B2F">
        <w:t xml:space="preserve">Trabalho de Conclusão de Curso apresentado pelos alunos </w:t>
      </w:r>
      <w:r w:rsidR="00DB728D">
        <w:rPr>
          <w:lang w:val="pt-BR"/>
        </w:rPr>
        <w:t>Emerson da Silva Cardozo, Guilherme Santos da Silva, João Evaristo Furtado, Romulo de Araújo Magalhães, Samuel de Matos Rezende</w:t>
      </w:r>
      <w:r w:rsidRPr="00401B2F">
        <w:t>, ao curso de Especialização em Engenharia de Software da Faculdade Impacta de Tecnologia - FIT, como parte dos requisitos necessários à obtenção do grau de Especialista em Engenharia de Software.</w:t>
      </w:r>
    </w:p>
    <w:p w:rsidR="00855F39" w:rsidRPr="00580802" w:rsidRDefault="00855F39" w:rsidP="00952FC4">
      <w:pPr>
        <w:pStyle w:val="TCC-PrTextuais-12Justificado"/>
      </w:pPr>
    </w:p>
    <w:p w:rsidR="00855F39" w:rsidRPr="00401B2F" w:rsidRDefault="00855F39" w:rsidP="00952FC4">
      <w:pPr>
        <w:pStyle w:val="TCC-PrTextuais-12Justificado"/>
      </w:pPr>
      <w:r w:rsidRPr="00401B2F">
        <w:t xml:space="preserve">Aprovado em </w:t>
      </w:r>
      <w:r w:rsidR="000110B1" w:rsidRPr="00401B2F">
        <w:t>&lt;DIA&gt;</w:t>
      </w:r>
      <w:r w:rsidRPr="00401B2F">
        <w:t xml:space="preserve"> de </w:t>
      </w:r>
      <w:r w:rsidR="000110B1" w:rsidRPr="00401B2F">
        <w:t>&lt;MÊS&gt;</w:t>
      </w:r>
      <w:r w:rsidRPr="00401B2F">
        <w:t xml:space="preserve"> de </w:t>
      </w:r>
      <w:r w:rsidR="000110B1" w:rsidRPr="00401B2F">
        <w:t>&lt;ANO&gt;</w:t>
      </w:r>
      <w:r w:rsidRPr="00401B2F">
        <w:t>.</w:t>
      </w:r>
    </w:p>
    <w:p w:rsidR="00764588" w:rsidRPr="00401B2F" w:rsidRDefault="00764588" w:rsidP="00952FC4">
      <w:pPr>
        <w:pStyle w:val="TCC-PrTextuais-12Justificado"/>
      </w:pPr>
    </w:p>
    <w:p w:rsidR="00855F39" w:rsidRPr="00401B2F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>BANCA EXAMINADORA:</w:t>
      </w:r>
    </w:p>
    <w:p w:rsidR="00855F39" w:rsidRPr="00952FC4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>____________________________________________________________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 xml:space="preserve">Prof. Dr. </w:t>
      </w:r>
      <w:r w:rsidR="000110B1" w:rsidRPr="00952FC4">
        <w:t>XXXX</w:t>
      </w:r>
      <w:r w:rsidR="00855F39" w:rsidRPr="00952FC4">
        <w:t xml:space="preserve"> </w:t>
      </w:r>
      <w:r w:rsidRPr="00952FC4">
        <w:t>–</w:t>
      </w:r>
      <w:r w:rsidR="00855F39" w:rsidRPr="00952FC4">
        <w:t xml:space="preserve"> Orientador</w:t>
      </w:r>
      <w:r w:rsidRPr="00952FC4">
        <w:t>&gt;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>Faculdade Impacta de Tecnologia</w:t>
      </w:r>
      <w:r w:rsidRPr="00952FC4">
        <w:t>&gt;</w:t>
      </w:r>
    </w:p>
    <w:p w:rsidR="00855F39" w:rsidRPr="00952FC4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 xml:space="preserve">____________________________________________________________ 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 xml:space="preserve">Profa. Dra. </w:t>
      </w:r>
      <w:r w:rsidR="000110B1" w:rsidRPr="00952FC4">
        <w:t>AAAA</w:t>
      </w:r>
      <w:r w:rsidRPr="00952FC4">
        <w:t>&gt;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 xml:space="preserve">Faculdade Impacta de Tecnologia </w:t>
      </w:r>
      <w:r w:rsidRPr="00952FC4">
        <w:t>&gt;</w:t>
      </w:r>
    </w:p>
    <w:p w:rsidR="00855F39" w:rsidRPr="00952FC4" w:rsidRDefault="00855F39" w:rsidP="00952FC4">
      <w:pPr>
        <w:pStyle w:val="TCC-PrTextuais-12Justificado"/>
      </w:pPr>
    </w:p>
    <w:p w:rsidR="00855F39" w:rsidRPr="00952FC4" w:rsidRDefault="00855F39" w:rsidP="00952FC4">
      <w:pPr>
        <w:pStyle w:val="TCC-PrTextuais-12Justificado"/>
      </w:pPr>
      <w:r w:rsidRPr="00952FC4">
        <w:t xml:space="preserve">____________________________________________________________ </w:t>
      </w:r>
    </w:p>
    <w:p w:rsidR="00855F39" w:rsidRPr="00952FC4" w:rsidRDefault="00764588" w:rsidP="00952FC4">
      <w:pPr>
        <w:pStyle w:val="TCC-PrTextuais-12Justificado"/>
      </w:pPr>
      <w:r w:rsidRPr="00952FC4">
        <w:t>&lt;</w:t>
      </w:r>
      <w:r w:rsidR="00855F39" w:rsidRPr="00952FC4">
        <w:t>Prof. M</w:t>
      </w:r>
      <w:r w:rsidR="00AA15D8">
        <w:t>e</w:t>
      </w:r>
      <w:r w:rsidR="00855F39" w:rsidRPr="00952FC4">
        <w:t xml:space="preserve">. </w:t>
      </w:r>
      <w:r w:rsidR="000110B1" w:rsidRPr="00952FC4">
        <w:t>BBBB</w:t>
      </w:r>
      <w:r w:rsidRPr="00952FC4">
        <w:t>&gt;</w:t>
      </w:r>
    </w:p>
    <w:p w:rsidR="00AA3D5F" w:rsidRDefault="00764588" w:rsidP="00952FC4">
      <w:pPr>
        <w:pStyle w:val="TCC-PrTextuais-12Justificado"/>
        <w:rPr>
          <w:lang w:val="pt-BR"/>
        </w:rPr>
      </w:pPr>
      <w:r w:rsidRPr="00952FC4">
        <w:t>&lt;</w:t>
      </w:r>
      <w:r w:rsidR="00855F39" w:rsidRPr="00952FC4">
        <w:t xml:space="preserve">Faculdade Impacta de Tecnologia  </w:t>
      </w:r>
      <w:r w:rsidRPr="00952FC4">
        <w:t>&gt;</w:t>
      </w:r>
    </w:p>
    <w:p w:rsidR="008A78D5" w:rsidRDefault="008A78D5" w:rsidP="00952FC4">
      <w:pPr>
        <w:pStyle w:val="TCC-PrTextuais-12Lateral"/>
        <w:rPr>
          <w:lang w:val="pt-BR"/>
        </w:rPr>
      </w:pPr>
    </w:p>
    <w:p w:rsidR="00AB4573" w:rsidRPr="007301EA" w:rsidRDefault="008A78D5" w:rsidP="005E6173">
      <w:pPr>
        <w:pStyle w:val="TCC-PrTextuais-12Lateral"/>
        <w:rPr>
          <w:lang w:val="pt-BR"/>
        </w:rPr>
      </w:pPr>
      <w:r>
        <w:rPr>
          <w:lang w:val="pt-BR"/>
        </w:rPr>
        <w:br w:type="page"/>
      </w: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Default="00AA3D5F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580802" w:rsidRDefault="00580802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F1406A" w:rsidRDefault="00F1406A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F1406A" w:rsidRPr="00B30823" w:rsidRDefault="00F1406A" w:rsidP="00952FC4">
      <w:pPr>
        <w:pStyle w:val="TCC-PrTextuais-12Lateral"/>
      </w:pPr>
    </w:p>
    <w:p w:rsidR="00AA3D5F" w:rsidRDefault="00AA3D5F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Default="00AB4573" w:rsidP="00952FC4">
      <w:pPr>
        <w:pStyle w:val="TCC-PrTextuais-12Lateral"/>
      </w:pPr>
    </w:p>
    <w:p w:rsidR="00AB4573" w:rsidRPr="00B30823" w:rsidRDefault="00AB4573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</w:pPr>
    </w:p>
    <w:p w:rsidR="00AA3D5F" w:rsidRPr="00B30823" w:rsidRDefault="00AA3D5F" w:rsidP="00952FC4">
      <w:pPr>
        <w:pStyle w:val="TCC-PrTextuais-12Lateral"/>
        <w:rPr>
          <w:iCs/>
        </w:rPr>
      </w:pPr>
    </w:p>
    <w:p w:rsidR="001627C4" w:rsidRDefault="001627C4" w:rsidP="00952FC4">
      <w:pPr>
        <w:pStyle w:val="TCC-PrTextuais-12Lateral"/>
        <w:rPr>
          <w:lang w:val="pt-BR"/>
        </w:rPr>
      </w:pPr>
      <w:r>
        <w:rPr>
          <w:lang w:val="pt-BR"/>
        </w:rPr>
        <w:t>&lt; Nesta seção vocês escrever a dedicatória do TCC, ou seja, o conjunto de pessoas para as quais vocês dedicam todo o trabalho realizado. &gt;</w:t>
      </w:r>
    </w:p>
    <w:p w:rsidR="001627C4" w:rsidRDefault="001627C4" w:rsidP="00952FC4">
      <w:pPr>
        <w:pStyle w:val="TCC-PrTextuais-12Lateral"/>
        <w:rPr>
          <w:lang w:val="pt-BR"/>
        </w:rPr>
      </w:pPr>
      <w:r>
        <w:rPr>
          <w:lang w:val="pt-BR"/>
        </w:rPr>
        <w:t xml:space="preserve">&lt; Como ex.: </w:t>
      </w:r>
    </w:p>
    <w:p w:rsidR="00AA3D5F" w:rsidRPr="007301EA" w:rsidRDefault="00AA3D5F" w:rsidP="001627C4">
      <w:pPr>
        <w:pStyle w:val="TCC-PrTextuais-12Lateral"/>
        <w:rPr>
          <w:lang w:val="pt-BR"/>
        </w:rPr>
      </w:pPr>
      <w:r w:rsidRPr="00B30823">
        <w:t>Dedic</w:t>
      </w:r>
      <w:r>
        <w:t>o</w:t>
      </w:r>
      <w:r w:rsidRPr="00B30823">
        <w:t xml:space="preserve"> este trabalho </w:t>
      </w:r>
      <w:r>
        <w:t>a</w:t>
      </w:r>
      <w:r w:rsidR="001627C4">
        <w:rPr>
          <w:lang w:val="pt-BR"/>
        </w:rPr>
        <w:t xml:space="preserve"> </w:t>
      </w:r>
      <w:r w:rsidRPr="00B30823">
        <w:t>todos aqueles que buscam</w:t>
      </w:r>
      <w:r>
        <w:t xml:space="preserve"> </w:t>
      </w:r>
      <w:r w:rsidRPr="00B30823">
        <w:t xml:space="preserve">realizar através </w:t>
      </w:r>
      <w:r>
        <w:t>do conhecimento</w:t>
      </w:r>
      <w:r w:rsidRPr="00B30823">
        <w:t xml:space="preserve">, seus sonhos e </w:t>
      </w:r>
      <w:r>
        <w:t xml:space="preserve">viver de forma </w:t>
      </w:r>
      <w:r w:rsidRPr="00B30823">
        <w:t xml:space="preserve">digna </w:t>
      </w:r>
      <w:r>
        <w:t xml:space="preserve">perante a </w:t>
      </w:r>
      <w:r w:rsidRPr="00B30823">
        <w:t>si e</w:t>
      </w:r>
      <w:r>
        <w:t xml:space="preserve"> </w:t>
      </w:r>
      <w:r w:rsidRPr="00B30823">
        <w:t>a sociedade em que vive</w:t>
      </w:r>
      <w:r w:rsidR="00F1406A">
        <w:t>; e</w:t>
      </w:r>
      <w:r>
        <w:t>m especial, dedico à</w:t>
      </w:r>
      <w:r w:rsidRPr="00B30823">
        <w:t xml:space="preserve"> </w:t>
      </w:r>
      <w:r>
        <w:t xml:space="preserve">minha </w:t>
      </w:r>
      <w:r w:rsidRPr="00B30823">
        <w:t xml:space="preserve">família que sempre esteve ao </w:t>
      </w:r>
      <w:r>
        <w:t xml:space="preserve">me </w:t>
      </w:r>
      <w:r w:rsidRPr="00B30823">
        <w:t>lado, apoiando</w:t>
      </w:r>
      <w:r>
        <w:t>-me</w:t>
      </w:r>
      <w:r w:rsidRPr="00B30823">
        <w:t xml:space="preserve"> e incentivando</w:t>
      </w:r>
      <w:r>
        <w:t>-me</w:t>
      </w:r>
      <w:r w:rsidRPr="00B30823">
        <w:t xml:space="preserve"> </w:t>
      </w:r>
      <w:r w:rsidR="00F1406A">
        <w:t>durante a realização</w:t>
      </w:r>
      <w:r w:rsidRPr="00B30823">
        <w:t xml:space="preserve"> </w:t>
      </w:r>
      <w:r w:rsidR="00F1406A">
        <w:t>deste trabalho</w:t>
      </w:r>
      <w:r w:rsidRPr="00B30823">
        <w:t>.</w:t>
      </w:r>
      <w:r w:rsidR="001627C4">
        <w:rPr>
          <w:lang w:val="pt-BR"/>
        </w:rPr>
        <w:t xml:space="preserve"> &gt;</w:t>
      </w:r>
    </w:p>
    <w:p w:rsidR="00F1406A" w:rsidRDefault="00F1406A" w:rsidP="00952FC4">
      <w:pPr>
        <w:pStyle w:val="TCC-PrTextuais-12Lateral"/>
      </w:pPr>
    </w:p>
    <w:p w:rsidR="00F1406A" w:rsidRDefault="008A78D5" w:rsidP="00952FC4">
      <w:pPr>
        <w:pStyle w:val="TCC-PrTextuais-12Lateral"/>
      </w:pPr>
      <w:r>
        <w:br w:type="page"/>
      </w:r>
    </w:p>
    <w:p w:rsidR="00AB4573" w:rsidRDefault="00AB4573" w:rsidP="007301EA">
      <w:pPr>
        <w:pStyle w:val="TCC-PrTextuais-12Lateral"/>
        <w:ind w:left="0"/>
      </w:pPr>
      <w:bookmarkStart w:id="0" w:name="_Toc259987330"/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:rsidR="00F1406A" w:rsidRPr="0048040C" w:rsidRDefault="00F1406A" w:rsidP="0048040C">
      <w:pPr>
        <w:pStyle w:val="TCC-PrTextual-Titulo"/>
      </w:pPr>
      <w:r w:rsidRPr="0048040C">
        <w:t>AGRADECIMENTOS</w:t>
      </w:r>
      <w:bookmarkEnd w:id="0"/>
    </w:p>
    <w:p w:rsidR="001627C4" w:rsidRDefault="001627C4" w:rsidP="009270B0">
      <w:pPr>
        <w:pStyle w:val="TCC-PrTextuais-Agradecimentos"/>
        <w:rPr>
          <w:lang w:val="pt-BR"/>
        </w:rPr>
      </w:pPr>
      <w:r>
        <w:rPr>
          <w:lang w:val="pt-BR"/>
        </w:rPr>
        <w:t>&lt;Vocês devem agradecer as pessoas que ajudaram direta ou indiretamente na confecção do TCC. &gt;</w:t>
      </w:r>
    </w:p>
    <w:p w:rsidR="001627C4" w:rsidRDefault="001627C4" w:rsidP="009270B0">
      <w:pPr>
        <w:pStyle w:val="TCC-PrTextuais-Agradecimentos"/>
        <w:rPr>
          <w:lang w:val="pt-BR"/>
        </w:rPr>
      </w:pPr>
      <w:r>
        <w:rPr>
          <w:lang w:val="pt-BR"/>
        </w:rPr>
        <w:t xml:space="preserve">&lt;Como exemplo: </w:t>
      </w:r>
    </w:p>
    <w:p w:rsidR="00F1406A" w:rsidRDefault="008B2BF8" w:rsidP="009270B0">
      <w:pPr>
        <w:pStyle w:val="TCC-PrTextuais-Agradecimentos"/>
      </w:pPr>
      <w:r w:rsidRPr="00AA4432">
        <w:t>A</w:t>
      </w:r>
      <w:r w:rsidR="00F1406A" w:rsidRPr="00AA4432">
        <w:t xml:space="preserve"> Jesus Cristo, amigo sempre presente, sem o qual nada teria feito.</w:t>
      </w:r>
    </w:p>
    <w:p w:rsidR="00F1406A" w:rsidRPr="00AA4432" w:rsidRDefault="00F1406A" w:rsidP="009270B0">
      <w:pPr>
        <w:pStyle w:val="TCC-PrTextuais-Agradecimentos"/>
      </w:pPr>
      <w:r w:rsidRPr="00AA4432">
        <w:t>Aos amigos, que sempre incentivaram meus sonhos e estiveram sempre ao meu lado.</w:t>
      </w:r>
    </w:p>
    <w:p w:rsidR="00F1406A" w:rsidRPr="00AA4432" w:rsidRDefault="00F1406A" w:rsidP="009270B0">
      <w:pPr>
        <w:pStyle w:val="TCC-PrTextuais-Agradecimentos"/>
      </w:pPr>
      <w:r w:rsidRPr="00AA4432">
        <w:t>Aos meus colegas de classe e demais formandos pela amizade e companheirismo que recebi.</w:t>
      </w:r>
    </w:p>
    <w:p w:rsidR="00F1406A" w:rsidRPr="009B0614" w:rsidRDefault="00F1406A" w:rsidP="009270B0">
      <w:pPr>
        <w:pStyle w:val="TCC-PrTextuais-Agradecimentos"/>
      </w:pPr>
      <w:r w:rsidRPr="00AA4432">
        <w:t xml:space="preserve">Ao Prof.° que me acompanhou, ajudou e transmitiu a </w:t>
      </w:r>
      <w:proofErr w:type="spellStart"/>
      <w:r w:rsidRPr="00AA4432">
        <w:t>tranqüilidade</w:t>
      </w:r>
      <w:proofErr w:type="spellEnd"/>
      <w:r w:rsidRPr="00AA4432">
        <w:t xml:space="preserve"> necessária que somente o conhecimento pode proporcionar.</w:t>
      </w:r>
      <w:bookmarkStart w:id="1" w:name="_Toc179347306"/>
      <w:bookmarkStart w:id="2" w:name="_Toc179347389"/>
      <w:bookmarkStart w:id="3" w:name="_Toc179350371"/>
      <w:bookmarkStart w:id="4" w:name="_Toc179808087"/>
      <w:r w:rsidR="001627C4" w:rsidRPr="001627C4">
        <w:rPr>
          <w:lang w:val="pt-BR"/>
        </w:rPr>
        <w:t xml:space="preserve"> </w:t>
      </w:r>
      <w:r w:rsidR="001627C4">
        <w:rPr>
          <w:lang w:val="pt-BR"/>
        </w:rPr>
        <w:t>&gt;</w:t>
      </w:r>
    </w:p>
    <w:p w:rsidR="00F1406A" w:rsidRDefault="00AB4573" w:rsidP="00B55CEC">
      <w:pPr>
        <w:pStyle w:val="TCC-PrTextuais-Epigrafe"/>
      </w:pPr>
      <w:r>
        <w:br w:type="page"/>
      </w:r>
    </w:p>
    <w:p w:rsidR="00AB4573" w:rsidRDefault="00AB4573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AB4573" w:rsidRDefault="00AB4573" w:rsidP="00B55CEC">
      <w:pPr>
        <w:pStyle w:val="TCC-PrTextuais-Epigrafe"/>
      </w:pPr>
    </w:p>
    <w:p w:rsidR="00AB4573" w:rsidRPr="009B0614" w:rsidRDefault="00AB4573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Pr="009B0614" w:rsidRDefault="00580802" w:rsidP="004D7B61">
      <w:pPr>
        <w:pStyle w:val="TCC-PrTextuais-Epigrafe"/>
      </w:pPr>
    </w:p>
    <w:p w:rsidR="00F1406A" w:rsidRPr="0048040C" w:rsidRDefault="00F1406A" w:rsidP="0048040C">
      <w:pPr>
        <w:pStyle w:val="TCC-PrTextual-Titulo"/>
      </w:pPr>
      <w:bookmarkStart w:id="5" w:name="_Toc259987331"/>
      <w:r w:rsidRPr="0048040C">
        <w:t>EPÍGRAFE</w:t>
      </w:r>
      <w:bookmarkEnd w:id="5"/>
    </w:p>
    <w:p w:rsidR="00580802" w:rsidRDefault="00580802" w:rsidP="00B55CEC">
      <w:pPr>
        <w:pStyle w:val="TCC-PrTextuais-Epigrafe"/>
      </w:pPr>
    </w:p>
    <w:p w:rsidR="0048040C" w:rsidRDefault="0048040C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Default="00580802" w:rsidP="00B55CEC">
      <w:pPr>
        <w:pStyle w:val="TCC-PrTextuais-Epigrafe"/>
      </w:pPr>
    </w:p>
    <w:p w:rsidR="00580802" w:rsidRPr="009B0614" w:rsidRDefault="00580802" w:rsidP="00B55CEC">
      <w:pPr>
        <w:pStyle w:val="TCC-PrTextuais-Epigrafe"/>
      </w:pPr>
    </w:p>
    <w:p w:rsidR="00F1406A" w:rsidRPr="009B0614" w:rsidRDefault="00F1406A" w:rsidP="00B55CEC">
      <w:pPr>
        <w:pStyle w:val="TCC-PrTextuais-Epigrafe"/>
      </w:pPr>
    </w:p>
    <w:p w:rsidR="001627C4" w:rsidRDefault="001627C4" w:rsidP="00B55CEC">
      <w:pPr>
        <w:pStyle w:val="TCC-PrTextuais-Epigrafe"/>
        <w:rPr>
          <w:lang w:val="pt-BR"/>
        </w:rPr>
      </w:pPr>
      <w:r>
        <w:rPr>
          <w:lang w:val="pt-BR"/>
        </w:rPr>
        <w:t>&lt;</w:t>
      </w:r>
      <w:r w:rsidRPr="007301EA">
        <w:rPr>
          <w:lang w:val="pt-BR"/>
        </w:rPr>
        <w:t> </w:t>
      </w:r>
      <w:r>
        <w:rPr>
          <w:lang w:val="pt-BR"/>
        </w:rPr>
        <w:t>Citação ou frase curta</w:t>
      </w:r>
      <w:r w:rsidRPr="007301EA">
        <w:rPr>
          <w:lang w:val="pt-BR"/>
        </w:rPr>
        <w:t xml:space="preserve"> que</w:t>
      </w:r>
      <w:r>
        <w:rPr>
          <w:lang w:val="pt-BR"/>
        </w:rPr>
        <w:t xml:space="preserve"> </w:t>
      </w:r>
      <w:r w:rsidRPr="007301EA">
        <w:rPr>
          <w:lang w:val="pt-BR"/>
        </w:rPr>
        <w:t xml:space="preserve">serve como tema </w:t>
      </w:r>
    </w:p>
    <w:p w:rsidR="00AA4432" w:rsidRDefault="001627C4" w:rsidP="00B55CEC">
      <w:pPr>
        <w:pStyle w:val="TCC-PrTextuais-Epigrafe"/>
        <w:rPr>
          <w:lang w:val="pt-BR"/>
        </w:rPr>
      </w:pPr>
      <w:proofErr w:type="gramStart"/>
      <w:r w:rsidRPr="007301EA">
        <w:rPr>
          <w:lang w:val="pt-BR"/>
        </w:rPr>
        <w:t>ou</w:t>
      </w:r>
      <w:proofErr w:type="gramEnd"/>
      <w:r w:rsidRPr="007301EA">
        <w:rPr>
          <w:lang w:val="pt-BR"/>
        </w:rPr>
        <w:t xml:space="preserve"> assunto para resumir ou introduzir a obra.</w:t>
      </w:r>
      <w:r w:rsidR="00AA4432" w:rsidRPr="007301EA">
        <w:rPr>
          <w:lang w:val="pt-BR"/>
        </w:rPr>
        <w:t xml:space="preserve"> </w:t>
      </w:r>
      <w:r>
        <w:rPr>
          <w:lang w:val="pt-BR"/>
        </w:rPr>
        <w:t>&gt;</w:t>
      </w:r>
    </w:p>
    <w:p w:rsidR="001627C4" w:rsidRDefault="001627C4" w:rsidP="00B55CEC">
      <w:pPr>
        <w:pStyle w:val="TCC-PrTextuais-Epigrafe"/>
        <w:rPr>
          <w:lang w:val="pt-BR"/>
        </w:rPr>
      </w:pPr>
      <w:r>
        <w:rPr>
          <w:lang w:val="pt-BR"/>
        </w:rPr>
        <w:t>&lt; Como exemplo:</w:t>
      </w:r>
    </w:p>
    <w:p w:rsidR="00F76DF2" w:rsidRDefault="00F76DF2" w:rsidP="00B55CEC">
      <w:pPr>
        <w:pStyle w:val="TCC-PrTextuais-Epigrafe"/>
        <w:rPr>
          <w:lang w:val="pt-BR"/>
        </w:rPr>
      </w:pPr>
      <w:r>
        <w:rPr>
          <w:lang w:val="pt-BR"/>
        </w:rPr>
        <w:t>“</w:t>
      </w:r>
      <w:r w:rsidRPr="00202620">
        <w:t xml:space="preserve">Não tem nada a ver com ganhar a luta, </w:t>
      </w:r>
    </w:p>
    <w:p w:rsidR="00F76DF2" w:rsidRDefault="00F76DF2" w:rsidP="00B55CEC">
      <w:pPr>
        <w:pStyle w:val="TCC-PrTextuais-Epigrafe"/>
        <w:rPr>
          <w:lang w:val="pt-BR"/>
        </w:rPr>
      </w:pPr>
      <w:r w:rsidRPr="00202620">
        <w:t>mas o quanto você está disposto</w:t>
      </w:r>
    </w:p>
    <w:p w:rsidR="00F76DF2" w:rsidRPr="00202620" w:rsidRDefault="00F76DF2" w:rsidP="00B55CEC">
      <w:pPr>
        <w:pStyle w:val="TCC-PrTextuais-Epigrafe"/>
        <w:rPr>
          <w:lang w:val="pt-BR"/>
        </w:rPr>
      </w:pPr>
      <w:r w:rsidRPr="00202620">
        <w:t xml:space="preserve"> </w:t>
      </w:r>
      <w:proofErr w:type="spellStart"/>
      <w:r w:rsidRPr="00202620">
        <w:t>à</w:t>
      </w:r>
      <w:proofErr w:type="spellEnd"/>
      <w:r w:rsidRPr="00202620">
        <w:t xml:space="preserve"> lutar para ganhar a luta.</w:t>
      </w:r>
      <w:r>
        <w:rPr>
          <w:lang w:val="pt-BR"/>
        </w:rPr>
        <w:t>”</w:t>
      </w:r>
    </w:p>
    <w:p w:rsidR="00AA4432" w:rsidRPr="001627C4" w:rsidRDefault="00AA4432" w:rsidP="00B55CEC">
      <w:pPr>
        <w:pStyle w:val="TCC-PrTextuais-Epigrafe"/>
        <w:rPr>
          <w:lang w:val="pt-BR"/>
        </w:rPr>
      </w:pPr>
      <w:bookmarkStart w:id="6" w:name="_Toc259987332"/>
      <w:r w:rsidRPr="00B55CEC">
        <w:t>(</w:t>
      </w:r>
      <w:r w:rsidR="00F76DF2">
        <w:rPr>
          <w:lang w:val="pt-BR"/>
        </w:rPr>
        <w:t>Autor Desconhecido</w:t>
      </w:r>
      <w:r w:rsidRPr="00B55CEC">
        <w:t>)</w:t>
      </w:r>
      <w:bookmarkEnd w:id="6"/>
      <w:r w:rsidR="001627C4">
        <w:rPr>
          <w:lang w:val="pt-BR"/>
        </w:rPr>
        <w:t>&gt;</w:t>
      </w:r>
    </w:p>
    <w:p w:rsidR="00EC3FFB" w:rsidRPr="007505A5" w:rsidRDefault="00580802" w:rsidP="009270B0">
      <w:pPr>
        <w:pStyle w:val="TCC-PrTextual-Titulo"/>
      </w:pPr>
      <w:bookmarkStart w:id="7" w:name="_Toc259987333"/>
      <w:r>
        <w:br w:type="page"/>
      </w:r>
      <w:r w:rsidR="00EC3FFB" w:rsidRPr="007505A5">
        <w:lastRenderedPageBreak/>
        <w:t>RESUMO</w:t>
      </w:r>
      <w:bookmarkEnd w:id="1"/>
      <w:bookmarkEnd w:id="2"/>
      <w:bookmarkEnd w:id="3"/>
      <w:bookmarkEnd w:id="4"/>
      <w:bookmarkEnd w:id="7"/>
    </w:p>
    <w:p w:rsidR="007B1121" w:rsidRDefault="007B1121" w:rsidP="00810A35">
      <w:pPr>
        <w:pStyle w:val="TCC-Resumo-Texto"/>
        <w:rPr>
          <w:lang w:val="pt-BR"/>
        </w:rPr>
      </w:pPr>
      <w:r>
        <w:rPr>
          <w:lang w:val="pt-BR"/>
        </w:rPr>
        <w:t>&lt; Recomenda-se fazer o resumo após a conclusão de todos os outros capítulos.</w:t>
      </w:r>
    </w:p>
    <w:p w:rsidR="00F76DF2" w:rsidRDefault="00F76DF2" w:rsidP="00810A35">
      <w:pPr>
        <w:pStyle w:val="TCC-Resumo-Texto"/>
        <w:rPr>
          <w:lang w:val="pt-BR"/>
        </w:rPr>
      </w:pPr>
      <w:r>
        <w:rPr>
          <w:lang w:val="pt-BR"/>
        </w:rPr>
        <w:t>Descrever em até 300 palavras o conteúdo do trabalho, exemplo abaixo:</w:t>
      </w:r>
    </w:p>
    <w:p w:rsidR="00F76DF2" w:rsidRDefault="00D27F21" w:rsidP="00810A35">
      <w:pPr>
        <w:pStyle w:val="TCC-Resumo-Texto"/>
        <w:rPr>
          <w:lang w:val="pt-BR"/>
        </w:rPr>
      </w:pPr>
      <w:r>
        <w:t xml:space="preserve">Este trabalho apresenta a especificação de um Sistema de Informação Ambiental para a Companhia Ecológica Paulistana, a qual teve suas atividades elevadas à 300% em relação </w:t>
      </w:r>
      <w:proofErr w:type="spellStart"/>
      <w:r>
        <w:t>a</w:t>
      </w:r>
      <w:proofErr w:type="spellEnd"/>
      <w:r>
        <w:t xml:space="preserve"> média de 1998. A especificação contempla deste o entendimento do problema e das necessidades, passa pela </w:t>
      </w:r>
      <w:r w:rsidRPr="00FB2685">
        <w:rPr>
          <w:szCs w:val="20"/>
        </w:rPr>
        <w:t>definição</w:t>
      </w:r>
      <w:r>
        <w:t xml:space="preserve"> das características e requisitos de sistema, modelagem dos processos de negócio e é finalizada com a definição da arquitetura e especificação dos casos de uso, o qual contextualiza os requisitos de software, </w:t>
      </w:r>
      <w:proofErr w:type="spellStart"/>
      <w:r>
        <w:t>storyboards</w:t>
      </w:r>
      <w:proofErr w:type="spellEnd"/>
      <w:r>
        <w:t>, dicionário de dados, modelo conceitual, dentre outros artefatos confeccionados.</w:t>
      </w:r>
      <w:r w:rsidR="00F76DF2">
        <w:rPr>
          <w:lang w:val="pt-BR"/>
        </w:rPr>
        <w:t xml:space="preserve"> </w:t>
      </w:r>
    </w:p>
    <w:p w:rsidR="007B1121" w:rsidRDefault="007B1121" w:rsidP="00810A35">
      <w:pPr>
        <w:pStyle w:val="TCC-Resumo-Texto"/>
        <w:rPr>
          <w:lang w:val="pt-BR"/>
        </w:rPr>
      </w:pPr>
      <w:r>
        <w:rPr>
          <w:lang w:val="pt-BR"/>
        </w:rPr>
        <w:t>&gt;</w:t>
      </w:r>
    </w:p>
    <w:p w:rsidR="00D27F21" w:rsidRDefault="00D27F21" w:rsidP="00810A35">
      <w:pPr>
        <w:pStyle w:val="TCC-Resumo-Texto"/>
      </w:pPr>
    </w:p>
    <w:p w:rsidR="00F1406A" w:rsidRPr="00B30823" w:rsidRDefault="00F1406A" w:rsidP="00810A35">
      <w:pPr>
        <w:pStyle w:val="TCC-Resumo-Texto"/>
      </w:pPr>
      <w:r w:rsidRPr="00DE5988">
        <w:rPr>
          <w:b/>
        </w:rPr>
        <w:t xml:space="preserve">Palavras-chave: </w:t>
      </w:r>
      <w:r w:rsidR="00237FE7" w:rsidRPr="00DE5988">
        <w:t>&lt;Palavra Chave 1&gt;</w:t>
      </w:r>
      <w:r w:rsidRPr="00DE5988">
        <w:t>.</w:t>
      </w:r>
      <w:r w:rsidR="00237FE7" w:rsidRPr="00DE5988">
        <w:t xml:space="preserve"> &lt;Palavra Chave 2&gt;, &lt;Palavra Chave 3&gt; </w:t>
      </w:r>
    </w:p>
    <w:p w:rsidR="007B1121" w:rsidRPr="00202620" w:rsidRDefault="007B1121" w:rsidP="007B1121">
      <w:pPr>
        <w:pStyle w:val="TCC-Resumo-Texto"/>
        <w:rPr>
          <w:lang w:val="pt-BR"/>
        </w:rPr>
      </w:pPr>
      <w:r>
        <w:rPr>
          <w:lang w:val="pt-BR"/>
        </w:rPr>
        <w:t xml:space="preserve">&lt;As palavras chaves servem para indexação do documento em bases de dados de referência </w:t>
      </w:r>
      <w:proofErr w:type="gramStart"/>
      <w:r>
        <w:rPr>
          <w:lang w:val="pt-BR"/>
        </w:rPr>
        <w:t>bibliográfica.&gt;</w:t>
      </w:r>
      <w:proofErr w:type="gramEnd"/>
    </w:p>
    <w:p w:rsidR="00F54451" w:rsidRPr="00AA15D8" w:rsidRDefault="00FC4D8B" w:rsidP="007505A5">
      <w:pPr>
        <w:pStyle w:val="TCC-PrTextual-Titulo"/>
        <w:rPr>
          <w:lang w:val="en-US"/>
        </w:rPr>
      </w:pPr>
      <w:r w:rsidRPr="00B73F41">
        <w:rPr>
          <w:lang w:val="en-US"/>
        </w:rPr>
        <w:br w:type="page"/>
      </w:r>
      <w:r w:rsidRPr="00AA15D8">
        <w:rPr>
          <w:lang w:val="en-US"/>
        </w:rPr>
        <w:lastRenderedPageBreak/>
        <w:t>ABSTRACT</w:t>
      </w:r>
    </w:p>
    <w:p w:rsidR="00F76DF2" w:rsidRDefault="00F76DF2" w:rsidP="00810A35">
      <w:pPr>
        <w:pStyle w:val="TCC-Resumo-Texto"/>
        <w:rPr>
          <w:lang w:val="en-US"/>
        </w:rPr>
      </w:pPr>
      <w:r w:rsidRPr="00F76DF2">
        <w:rPr>
          <w:lang w:val="en-US"/>
        </w:rPr>
        <w:t xml:space="preserve">The </w:t>
      </w:r>
      <w:proofErr w:type="spellStart"/>
      <w:proofErr w:type="gramStart"/>
      <w:r w:rsidRPr="00F76DF2">
        <w:rPr>
          <w:lang w:val="en-US"/>
        </w:rPr>
        <w:t>english</w:t>
      </w:r>
      <w:proofErr w:type="spellEnd"/>
      <w:proofErr w:type="gramEnd"/>
      <w:r w:rsidRPr="00F76DF2">
        <w:rPr>
          <w:lang w:val="en-US"/>
        </w:rPr>
        <w:t xml:space="preserve"> version of the abstract in </w:t>
      </w:r>
      <w:proofErr w:type="spellStart"/>
      <w:r w:rsidRPr="00F76DF2">
        <w:rPr>
          <w:lang w:val="en-US"/>
        </w:rPr>
        <w:t>portuguese</w:t>
      </w:r>
      <w:proofErr w:type="spellEnd"/>
      <w:r w:rsidRPr="00F76DF2">
        <w:rPr>
          <w:lang w:val="en-US"/>
        </w:rPr>
        <w:t xml:space="preserve">. </w:t>
      </w:r>
      <w:r>
        <w:rPr>
          <w:lang w:val="en-US"/>
        </w:rPr>
        <w:t>Remember t</w:t>
      </w:r>
      <w:r w:rsidRPr="00F76DF2">
        <w:rPr>
          <w:lang w:val="en-US"/>
        </w:rPr>
        <w:t xml:space="preserve">he abstract </w:t>
      </w:r>
      <w:r>
        <w:rPr>
          <w:lang w:val="en-US"/>
        </w:rPr>
        <w:t xml:space="preserve">and keywords </w:t>
      </w:r>
      <w:r w:rsidRPr="00F76DF2">
        <w:rPr>
          <w:lang w:val="en-US"/>
        </w:rPr>
        <w:t xml:space="preserve">need to be </w:t>
      </w:r>
      <w:proofErr w:type="gramStart"/>
      <w:r w:rsidRPr="00F76DF2">
        <w:rPr>
          <w:lang w:val="en-US"/>
        </w:rPr>
        <w:t>exactly the</w:t>
      </w:r>
      <w:proofErr w:type="gramEnd"/>
      <w:r w:rsidRPr="00F76DF2">
        <w:rPr>
          <w:lang w:val="en-US"/>
        </w:rPr>
        <w:t xml:space="preserve"> same of the Po</w:t>
      </w:r>
      <w:r>
        <w:rPr>
          <w:lang w:val="en-US"/>
        </w:rPr>
        <w:t>rtuguese version but in English.</w:t>
      </w:r>
    </w:p>
    <w:p w:rsidR="007505A5" w:rsidRPr="00AA15D8" w:rsidRDefault="007505A5" w:rsidP="00810A35">
      <w:pPr>
        <w:pStyle w:val="TCC-Resumo-Texto"/>
        <w:rPr>
          <w:lang w:val="en-US"/>
        </w:rPr>
      </w:pPr>
    </w:p>
    <w:p w:rsidR="002113C5" w:rsidRPr="00B30823" w:rsidRDefault="002113C5" w:rsidP="00810A35">
      <w:pPr>
        <w:pStyle w:val="TCC-Resumo-Texto"/>
      </w:pPr>
      <w:proofErr w:type="spellStart"/>
      <w:r w:rsidRPr="00DE5988">
        <w:rPr>
          <w:b/>
        </w:rPr>
        <w:t>Keywords</w:t>
      </w:r>
      <w:proofErr w:type="spellEnd"/>
      <w:r w:rsidRPr="00DE5988">
        <w:rPr>
          <w:b/>
        </w:rPr>
        <w:t>:</w:t>
      </w:r>
      <w:r w:rsidRPr="00DE5988">
        <w:t xml:space="preserve"> &lt;Palavra Chave 1&gt;. &lt;Palavra Chave 2&gt;, &lt;Palavra Chave 3&gt; </w:t>
      </w:r>
    </w:p>
    <w:p w:rsidR="00956D4F" w:rsidRDefault="00F54451" w:rsidP="007505A5">
      <w:pPr>
        <w:pStyle w:val="TCC-PrTextual-Titulo"/>
        <w:rPr>
          <w:lang w:val="pt-BR"/>
        </w:rPr>
      </w:pPr>
      <w:r>
        <w:br w:type="page"/>
      </w:r>
      <w:r w:rsidR="00956D4F" w:rsidRPr="008529B9">
        <w:rPr>
          <w:lang w:val="pt-BR"/>
        </w:rPr>
        <w:lastRenderedPageBreak/>
        <w:t>OBSERVAÇÕES I</w:t>
      </w:r>
      <w:r w:rsidR="00956D4F">
        <w:rPr>
          <w:lang w:val="pt-BR"/>
        </w:rPr>
        <w:t>MPORTANTES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>&lt; Este capítulo não fa</w:t>
      </w:r>
      <w:r w:rsidR="00D071B8">
        <w:rPr>
          <w:lang w:val="pt-BR"/>
        </w:rPr>
        <w:t>z parte do corpo da monografia.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 xml:space="preserve">Este documento contém um conjunto de recomendações, definições, e </w:t>
      </w:r>
      <w:proofErr w:type="spellStart"/>
      <w:r>
        <w:rPr>
          <w:lang w:val="pt-BR"/>
        </w:rPr>
        <w:t>templates</w:t>
      </w:r>
      <w:proofErr w:type="spellEnd"/>
      <w:r>
        <w:rPr>
          <w:lang w:val="pt-BR"/>
        </w:rPr>
        <w:t xml:space="preserve"> de artefatos que irão auxiliar os alunos na confecção da monografia. O intuito é sempre aumentar a produtividade e melhorar a qualidade do trabalho entregue.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 xml:space="preserve">Todavia o grupo pode utilizar de diferentes estruturas, </w:t>
      </w:r>
      <w:proofErr w:type="spellStart"/>
      <w:r>
        <w:rPr>
          <w:lang w:val="pt-BR"/>
        </w:rPr>
        <w:t>templates</w:t>
      </w:r>
      <w:proofErr w:type="spellEnd"/>
      <w:r>
        <w:rPr>
          <w:lang w:val="pt-BR"/>
        </w:rPr>
        <w:t xml:space="preserve"> e bibliografias para documentar o seu trabalho. Sendo assim, todas as escolhas dos alunos são de responsabilidade do próprio grupo, inclusive a própria escolha de seguir na </w:t>
      </w:r>
      <w:proofErr w:type="spellStart"/>
      <w:r>
        <w:rPr>
          <w:lang w:val="pt-BR"/>
        </w:rPr>
        <w:t>integra 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>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 xml:space="preserve">Caso o grupo opte por fazer algo diferente ao sugerido no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, consulte seu orientador para validar o proposto pelo grupo. Vale destacar que este documento compila um conjunto de dúvidas, </w:t>
      </w:r>
      <w:proofErr w:type="spellStart"/>
      <w:r>
        <w:rPr>
          <w:lang w:val="pt-BR"/>
        </w:rPr>
        <w:t>templates</w:t>
      </w:r>
      <w:proofErr w:type="spellEnd"/>
      <w:r>
        <w:rPr>
          <w:lang w:val="pt-BR"/>
        </w:rPr>
        <w:t xml:space="preserve"> de artefatos, padrões, estruturas, e questionamentos de </w:t>
      </w:r>
      <w:r w:rsidR="00D071B8">
        <w:rPr>
          <w:lang w:val="pt-BR"/>
        </w:rPr>
        <w:t>bancas de trabalhos anteriores</w:t>
      </w:r>
      <w:r w:rsidR="0025672F">
        <w:rPr>
          <w:lang w:val="pt-BR"/>
        </w:rPr>
        <w:t xml:space="preserve"> e que </w:t>
      </w:r>
      <w:proofErr w:type="spellStart"/>
      <w:r w:rsidR="0025672F">
        <w:rPr>
          <w:lang w:val="pt-BR"/>
        </w:rPr>
        <w:t>esta</w:t>
      </w:r>
      <w:proofErr w:type="spellEnd"/>
      <w:r w:rsidR="0025672F">
        <w:rPr>
          <w:lang w:val="pt-BR"/>
        </w:rPr>
        <w:t xml:space="preserve"> em constante revisão</w:t>
      </w:r>
      <w:r w:rsidR="00D071B8">
        <w:rPr>
          <w:lang w:val="pt-BR"/>
        </w:rPr>
        <w:t>.</w:t>
      </w:r>
    </w:p>
    <w:p w:rsidR="00492E66" w:rsidRDefault="00956D4F" w:rsidP="0026135E">
      <w:pPr>
        <w:pStyle w:val="TCC-CorpodoTexto"/>
        <w:rPr>
          <w:lang w:val="pt-BR"/>
        </w:rPr>
      </w:pPr>
      <w:r>
        <w:rPr>
          <w:lang w:val="pt-BR"/>
        </w:rPr>
        <w:t xml:space="preserve">Este documento está padronizado na </w:t>
      </w:r>
      <w:r w:rsidR="00492E66">
        <w:rPr>
          <w:lang w:val="pt-BR"/>
        </w:rPr>
        <w:t xml:space="preserve">de acordo com a </w:t>
      </w:r>
      <w:r>
        <w:rPr>
          <w:lang w:val="pt-BR"/>
        </w:rPr>
        <w:t>norma ABNT</w:t>
      </w:r>
      <w:r w:rsidR="00492E66">
        <w:rPr>
          <w:lang w:val="pt-BR"/>
        </w:rPr>
        <w:t xml:space="preserve"> que deve ser seguida neste trabalho</w:t>
      </w:r>
      <w:r>
        <w:rPr>
          <w:lang w:val="pt-BR"/>
        </w:rPr>
        <w:t>.</w:t>
      </w:r>
      <w:r w:rsidR="0025672F">
        <w:rPr>
          <w:lang w:val="pt-BR"/>
        </w:rPr>
        <w:t xml:space="preserve"> Para que o grupo utilize a padronização deve seguir os estilos de texto do Word configurados neste documento.  Caso o grupo não saiba o que é estilo de texto do Word, </w:t>
      </w:r>
      <w:proofErr w:type="spellStart"/>
      <w:r w:rsidR="0025672F">
        <w:rPr>
          <w:lang w:val="pt-BR"/>
        </w:rPr>
        <w:t>validea</w:t>
      </w:r>
      <w:proofErr w:type="spellEnd"/>
      <w:r w:rsidR="0025672F">
        <w:rPr>
          <w:lang w:val="pt-BR"/>
        </w:rPr>
        <w:t xml:space="preserve"> utilização com o seu orientador.</w:t>
      </w:r>
    </w:p>
    <w:p w:rsidR="00956D4F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 xml:space="preserve">Edite este documento apenas no Word. Recomenda-se que o grupo utilize apenas uma versão do Word para edição deste documento. Caso alguém do grupo edite no </w:t>
      </w:r>
      <w:proofErr w:type="spellStart"/>
      <w:r>
        <w:rPr>
          <w:lang w:val="pt-BR"/>
        </w:rPr>
        <w:t>OpenOffice</w:t>
      </w:r>
      <w:proofErr w:type="spellEnd"/>
      <w:r>
        <w:rPr>
          <w:lang w:val="pt-BR"/>
        </w:rPr>
        <w:t xml:space="preserve">, Google </w:t>
      </w:r>
      <w:proofErr w:type="spellStart"/>
      <w:r>
        <w:rPr>
          <w:lang w:val="pt-BR"/>
        </w:rPr>
        <w:t>Docs</w:t>
      </w:r>
      <w:proofErr w:type="spellEnd"/>
      <w:r>
        <w:rPr>
          <w:lang w:val="pt-BR"/>
        </w:rPr>
        <w:t>, ou outro editor toda a formata</w:t>
      </w:r>
      <w:r w:rsidR="00D071B8">
        <w:rPr>
          <w:lang w:val="pt-BR"/>
        </w:rPr>
        <w:t>ção do documento será perdida.</w:t>
      </w:r>
    </w:p>
    <w:p w:rsidR="0025672F" w:rsidRDefault="0025672F" w:rsidP="0025672F">
      <w:pPr>
        <w:pStyle w:val="TCC-CorpodoTexto"/>
        <w:rPr>
          <w:lang w:val="pt-BR"/>
        </w:rPr>
      </w:pPr>
      <w:r>
        <w:rPr>
          <w:lang w:val="pt-BR"/>
        </w:rPr>
        <w:t xml:space="preserve">Para que a lista de figuras e tabelas seja alimentada sozinha pelas legendas deve-se copiar e colar as legendas existentes. Quanto a localização da legenda, a </w:t>
      </w:r>
      <w:r>
        <w:rPr>
          <w:lang w:val="pt-BR"/>
        </w:rPr>
        <w:lastRenderedPageBreak/>
        <w:t xml:space="preserve">legenda da tabela fica acima da tabela a qual a legenda se refere. A legenda de figuras fica acima da figura a qual a legenda se refere. </w:t>
      </w:r>
    </w:p>
    <w:p w:rsidR="00D071B8" w:rsidRDefault="00956D4F" w:rsidP="00956D4F">
      <w:pPr>
        <w:pStyle w:val="TCC-CorpodoTexto"/>
        <w:rPr>
          <w:lang w:val="pt-BR"/>
        </w:rPr>
      </w:pPr>
      <w:r>
        <w:rPr>
          <w:lang w:val="pt-BR"/>
        </w:rPr>
        <w:t xml:space="preserve">Recomenda-se a utilização do Enterprise Architect em todo o processo de </w:t>
      </w:r>
      <w:r w:rsidR="00B73F41">
        <w:rPr>
          <w:lang w:val="pt-BR"/>
        </w:rPr>
        <w:t>análise</w:t>
      </w:r>
      <w:r>
        <w:rPr>
          <w:lang w:val="pt-BR"/>
        </w:rPr>
        <w:t xml:space="preserve"> e confecção dos diagramas. </w:t>
      </w:r>
      <w:r w:rsidR="00B73F41">
        <w:rPr>
          <w:lang w:val="pt-BR"/>
        </w:rPr>
        <w:t>Excetuando o protótipo das telas.</w:t>
      </w:r>
    </w:p>
    <w:p w:rsidR="0025672F" w:rsidRDefault="00956D4F" w:rsidP="0026135E">
      <w:pPr>
        <w:pStyle w:val="TCC-CorpodoTexto"/>
        <w:rPr>
          <w:lang w:val="pt-BR"/>
        </w:rPr>
      </w:pPr>
      <w:r>
        <w:rPr>
          <w:lang w:val="pt-BR"/>
        </w:rPr>
        <w:t xml:space="preserve">Todavia ao exportar os diagramas para o documento validem se o fundo do diagrama é branco sem o degrade azul e se não há o texto </w:t>
      </w:r>
      <w:proofErr w:type="spellStart"/>
      <w:r>
        <w:rPr>
          <w:lang w:val="pt-BR"/>
        </w:rPr>
        <w:t>trial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version</w:t>
      </w:r>
      <w:proofErr w:type="spellEnd"/>
      <w:r>
        <w:rPr>
          <w:lang w:val="pt-BR"/>
        </w:rPr>
        <w:t xml:space="preserve"> no fundo dos diagramas. </w:t>
      </w:r>
      <w:r w:rsidR="00D071B8">
        <w:rPr>
          <w:lang w:val="pt-BR"/>
        </w:rPr>
        <w:t xml:space="preserve">Caso um diagrama não esteja de acordo com o informado será solicitada nova exportação. </w:t>
      </w:r>
    </w:p>
    <w:p w:rsidR="00956D4F" w:rsidRDefault="00956D4F" w:rsidP="00BE6E69">
      <w:pPr>
        <w:pStyle w:val="TCC-CorpodoTexto"/>
        <w:rPr>
          <w:lang w:val="pt-BR"/>
        </w:rPr>
      </w:pPr>
      <w:r>
        <w:rPr>
          <w:lang w:val="pt-BR"/>
        </w:rPr>
        <w:t>&gt;</w:t>
      </w:r>
    </w:p>
    <w:p w:rsidR="00F54451" w:rsidRPr="00AB4573" w:rsidRDefault="00956D4F" w:rsidP="007505A5">
      <w:pPr>
        <w:pStyle w:val="TCC-PrTextual-Titulo"/>
      </w:pPr>
      <w:r>
        <w:br w:type="page"/>
      </w:r>
      <w:r w:rsidR="00F54451" w:rsidRPr="007505A5">
        <w:lastRenderedPageBreak/>
        <w:t>LISTA DE FIGURAS</w:t>
      </w:r>
    </w:p>
    <w:p w:rsidR="00B26D1D" w:rsidRPr="003C156B" w:rsidRDefault="004C5203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89848065" w:history="1">
        <w:r w:rsidR="00B26D1D" w:rsidRPr="002E51EE">
          <w:rPr>
            <w:rStyle w:val="Hyperlink"/>
            <w:noProof/>
          </w:rPr>
          <w:t>Figura 1 – Analise das Causas Raízes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6" w:history="1">
        <w:r w:rsidR="00B26D1D" w:rsidRPr="002E51EE">
          <w:rPr>
            <w:rStyle w:val="Hyperlink"/>
            <w:noProof/>
          </w:rPr>
          <w:t>Figura 2 – Delimitação da Fronteira Sistêmica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7" w:history="1">
        <w:r w:rsidR="00B26D1D" w:rsidRPr="002E51EE">
          <w:rPr>
            <w:rStyle w:val="Hyperlink"/>
            <w:noProof/>
          </w:rPr>
          <w:t>Figura 3 – DFD Essencial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8" w:history="1">
        <w:r w:rsidR="00B26D1D" w:rsidRPr="002E51EE">
          <w:rPr>
            <w:rStyle w:val="Hyperlink"/>
            <w:noProof/>
          </w:rPr>
          <w:t>Figura 4 – Modelo Conceitual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9" w:history="1">
        <w:r w:rsidR="00B26D1D" w:rsidRPr="002E51EE">
          <w:rPr>
            <w:rStyle w:val="Hyperlink"/>
            <w:noProof/>
          </w:rPr>
          <w:t>Figura 5 – Diagrama de Componentes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25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0" w:history="1">
        <w:r w:rsidR="00B26D1D" w:rsidRPr="002E51EE">
          <w:rPr>
            <w:rStyle w:val="Hyperlink"/>
            <w:noProof/>
          </w:rPr>
          <w:t>Figura 6 – Diagrama de Contexto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1" w:history="1">
        <w:r w:rsidR="00B26D1D" w:rsidRPr="002E51EE">
          <w:rPr>
            <w:rStyle w:val="Hyperlink"/>
            <w:noProof/>
          </w:rPr>
          <w:t>Figura 7 – Diagrama de casos de uso do Subsistema/Módulo X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2" w:history="1">
        <w:r w:rsidR="00B26D1D" w:rsidRPr="002E51EE">
          <w:rPr>
            <w:rStyle w:val="Hyperlink"/>
            <w:noProof/>
          </w:rPr>
          <w:t>Figura 8 – Diagrama de Caso de Uso UC01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3" w:history="1">
        <w:r w:rsidR="00B26D1D" w:rsidRPr="002E51EE">
          <w:rPr>
            <w:rStyle w:val="Hyperlink"/>
            <w:noProof/>
          </w:rPr>
          <w:t>Figura 9 - Tela de Login do Sistema [UC01. PT001]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4" w:history="1">
        <w:r w:rsidR="00B26D1D" w:rsidRPr="002E51EE">
          <w:rPr>
            <w:rStyle w:val="Hyperlink"/>
            <w:noProof/>
          </w:rPr>
          <w:t>Figura 10 – Diagrama de Sequencia do Sistema &lt;X&gt;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5" w:history="1">
        <w:r w:rsidR="00B26D1D" w:rsidRPr="002E51EE">
          <w:rPr>
            <w:rStyle w:val="Hyperlink"/>
            <w:noProof/>
          </w:rPr>
          <w:t>Figura 11 – Diagrama de Sequencia de Autenticação &lt;X&gt;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6" w:history="1">
        <w:r w:rsidR="00B26D1D" w:rsidRPr="002E51EE">
          <w:rPr>
            <w:rStyle w:val="Hyperlink"/>
            <w:noProof/>
          </w:rPr>
          <w:t>Figura 12 – Diagrama de classes de domínio do subsistema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7" w:history="1">
        <w:r w:rsidR="00B26D1D" w:rsidRPr="002E51EE">
          <w:rPr>
            <w:rStyle w:val="Hyperlink"/>
            <w:noProof/>
          </w:rPr>
          <w:t>Figura 13 – Diagrama Físico do Banco de Dados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78" w:history="1">
        <w:r w:rsidR="00B26D1D" w:rsidRPr="002E51EE">
          <w:rPr>
            <w:rStyle w:val="Hyperlink"/>
            <w:noProof/>
          </w:rPr>
          <w:t>Figura 14 – EAP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43</w:t>
        </w:r>
        <w:r w:rsidR="00B26D1D">
          <w:rPr>
            <w:noProof/>
            <w:webHidden/>
          </w:rPr>
          <w:fldChar w:fldCharType="end"/>
        </w:r>
      </w:hyperlink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B26D1D" w:rsidRPr="003C156B" w:rsidRDefault="004C5203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389848036" w:history="1">
        <w:r w:rsidR="00B26D1D" w:rsidRPr="008C45C3">
          <w:rPr>
            <w:rStyle w:val="Hyperlink"/>
            <w:noProof/>
          </w:rPr>
          <w:t>Tabela 1 – Declaração do Problema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_Toc389848036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37" w:history="1">
        <w:r w:rsidR="00B26D1D" w:rsidRPr="008C45C3">
          <w:rPr>
            <w:rStyle w:val="Hyperlink"/>
            <w:noProof/>
          </w:rPr>
          <w:t>Tabela 2 – Partes Interessadas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_Toc389848037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38" w:history="1">
        <w:r w:rsidR="00B26D1D" w:rsidRPr="008C45C3">
          <w:rPr>
            <w:rStyle w:val="Hyperlink"/>
            <w:noProof/>
          </w:rPr>
          <w:t>Tabela 3 – Partes Interessadas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_Toc389848038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39" w:history="1">
        <w:r w:rsidR="00B26D1D" w:rsidRPr="008C45C3">
          <w:rPr>
            <w:rStyle w:val="Hyperlink"/>
            <w:noProof/>
          </w:rPr>
          <w:t>Tabela 4 – Restrições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_Toc389848039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0" w:history="1">
        <w:r w:rsidR="00B26D1D" w:rsidRPr="008C45C3">
          <w:rPr>
            <w:rStyle w:val="Hyperlink"/>
            <w:noProof/>
          </w:rPr>
          <w:t>Tabela 5 – Lista de Características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1" w:history="1">
        <w:r w:rsidR="00B26D1D" w:rsidRPr="008C45C3">
          <w:rPr>
            <w:rStyle w:val="Hyperlink"/>
            <w:noProof/>
          </w:rPr>
          <w:t>Tabela 6 – Lista de Características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2" w:history="1">
        <w:r w:rsidR="00B26D1D" w:rsidRPr="008C45C3">
          <w:rPr>
            <w:rStyle w:val="Hyperlink"/>
            <w:noProof/>
          </w:rPr>
          <w:t>Tabela 7 – Lista de Processos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3" w:history="1">
        <w:r w:rsidR="00B26D1D" w:rsidRPr="008C45C3">
          <w:rPr>
            <w:rStyle w:val="Hyperlink"/>
            <w:noProof/>
          </w:rPr>
          <w:t>Tabela 8 – Lista de Eventos: Os eventos são classificados em previsíveis (Prev) e não previsíveis (N-Prev). São também classificados em sua ocorrência temporal em relativo (Rel), absoluto (Abs) e Não Evento (N-Ev).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4" w:history="1">
        <w:r w:rsidR="00B26D1D" w:rsidRPr="008C45C3">
          <w:rPr>
            <w:rStyle w:val="Hyperlink"/>
            <w:noProof/>
          </w:rPr>
          <w:t>Tabela 9 – Descrição dos Eventos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5" w:history="1">
        <w:r w:rsidR="00B26D1D" w:rsidRPr="008C45C3">
          <w:rPr>
            <w:rStyle w:val="Hyperlink"/>
            <w:noProof/>
          </w:rPr>
          <w:t>Tabela 10 – Requisitos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6" w:history="1">
        <w:r w:rsidR="00B26D1D" w:rsidRPr="008C45C3">
          <w:rPr>
            <w:rStyle w:val="Hyperlink"/>
            <w:noProof/>
          </w:rPr>
          <w:t>Tabela 11 – Requisitos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7" w:history="1">
        <w:r w:rsidR="00B26D1D" w:rsidRPr="008C45C3">
          <w:rPr>
            <w:rStyle w:val="Hyperlink"/>
            <w:noProof/>
          </w:rPr>
          <w:t>Tabela 12 – Requisitos do Sistema X Processos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8" w:history="1">
        <w:r w:rsidR="00B26D1D" w:rsidRPr="008C45C3">
          <w:rPr>
            <w:rStyle w:val="Hyperlink"/>
            <w:noProof/>
          </w:rPr>
          <w:t>Tabela 13 – Requisitos de Software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49" w:history="1">
        <w:r w:rsidR="00B26D1D" w:rsidRPr="008C45C3">
          <w:rPr>
            <w:rStyle w:val="Hyperlink"/>
            <w:noProof/>
          </w:rPr>
          <w:t>Tabela 14 – Subsistemas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_Toc389848049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0" w:history="1">
        <w:r w:rsidR="00B26D1D" w:rsidRPr="008C45C3">
          <w:rPr>
            <w:rStyle w:val="Hyperlink"/>
            <w:noProof/>
          </w:rPr>
          <w:t>Tabela 15 – Módulos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1" w:history="1">
        <w:r w:rsidR="00B26D1D" w:rsidRPr="008C45C3">
          <w:rPr>
            <w:rStyle w:val="Hyperlink"/>
            <w:noProof/>
          </w:rPr>
          <w:t>Tabela 16 – Flowdown de Requisitos dos Sistemas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2" w:history="1">
        <w:r w:rsidR="00B26D1D" w:rsidRPr="008C45C3">
          <w:rPr>
            <w:rStyle w:val="Hyperlink"/>
            <w:noProof/>
          </w:rPr>
          <w:t>Tabela 17 – Interfaces Externas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27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3" w:history="1">
        <w:r w:rsidR="00B26D1D" w:rsidRPr="008C45C3">
          <w:rPr>
            <w:rStyle w:val="Hyperlink"/>
            <w:noProof/>
          </w:rPr>
          <w:t>Tabela 18 – Interfaces Internas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27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4" w:history="1">
        <w:r w:rsidR="00B26D1D" w:rsidRPr="008C45C3">
          <w:rPr>
            <w:rStyle w:val="Hyperlink"/>
            <w:noProof/>
          </w:rPr>
          <w:t>Tabela 19 – Descritivo dos Dados do Formulário de Login [CDU01.DD01]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5" w:history="1">
        <w:r w:rsidR="00B26D1D" w:rsidRPr="008C45C3">
          <w:rPr>
            <w:rStyle w:val="Hyperlink"/>
            <w:noProof/>
          </w:rPr>
          <w:t>Tabela 20 – Requisitos de Software x Requisitos de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6" w:history="1">
        <w:r w:rsidR="00B26D1D" w:rsidRPr="008C45C3">
          <w:rPr>
            <w:rStyle w:val="Hyperlink"/>
            <w:noProof/>
          </w:rPr>
          <w:t>Tabela 21 – Frameworks e Tecnologias utilizadas no Sistema &lt;X&gt;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7" w:history="1">
        <w:r w:rsidR="00B26D1D" w:rsidRPr="008C45C3">
          <w:rPr>
            <w:rStyle w:val="Hyperlink"/>
            <w:noProof/>
          </w:rPr>
          <w:t>Tabela 22 – Glossário de Termos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8" w:history="1">
        <w:r w:rsidR="00B26D1D" w:rsidRPr="008C45C3">
          <w:rPr>
            <w:rStyle w:val="Hyperlink"/>
            <w:noProof/>
          </w:rPr>
          <w:t>Tabela 23 – Descrição do Teste Funcional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59" w:history="1">
        <w:r w:rsidR="00B26D1D" w:rsidRPr="008C45C3">
          <w:rPr>
            <w:rStyle w:val="Hyperlink"/>
            <w:noProof/>
          </w:rPr>
          <w:t>Tabela 24 – Descrição do Teste Não Funcional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_Toc389848059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0" w:history="1">
        <w:r w:rsidR="00B26D1D" w:rsidRPr="008C45C3">
          <w:rPr>
            <w:rStyle w:val="Hyperlink"/>
            <w:noProof/>
          </w:rPr>
          <w:t>Tabela 25 – Ferramentas de Teste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1" w:history="1">
        <w:r w:rsidR="00B26D1D" w:rsidRPr="008C45C3">
          <w:rPr>
            <w:rStyle w:val="Hyperlink"/>
            <w:noProof/>
          </w:rPr>
          <w:t>Tabela 26 – Programação dos Testes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2" w:history="1">
        <w:r w:rsidR="00B26D1D" w:rsidRPr="008C45C3">
          <w:rPr>
            <w:rStyle w:val="Hyperlink"/>
            <w:noProof/>
          </w:rPr>
          <w:t>Tabela 27 – Abordagem dos Testes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3" w:history="1">
        <w:r w:rsidR="00B26D1D" w:rsidRPr="008C45C3">
          <w:rPr>
            <w:rStyle w:val="Hyperlink"/>
            <w:noProof/>
          </w:rPr>
          <w:t>Tabela 28 – Abordagem dos Testes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389848064" w:history="1">
        <w:r w:rsidR="00B26D1D" w:rsidRPr="008C45C3">
          <w:rPr>
            <w:rStyle w:val="Hyperlink"/>
            <w:noProof/>
          </w:rPr>
          <w:t>Tabela 29 – Cronograma de Trabalho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_Toc389848064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44</w:t>
        </w:r>
        <w:r w:rsidR="00B26D1D">
          <w:rPr>
            <w:noProof/>
            <w:webHidden/>
          </w:rPr>
          <w:fldChar w:fldCharType="end"/>
        </w:r>
      </w:hyperlink>
    </w:p>
    <w:p w:rsidR="00911934" w:rsidRDefault="004C5203" w:rsidP="00911934">
      <w:pPr>
        <w:pStyle w:val="Ttulo"/>
        <w:spacing w:after="360"/>
        <w:rPr>
          <w:rStyle w:val="TCC-PrTextual-TituloChar"/>
          <w:b/>
        </w:rPr>
      </w:pPr>
      <w:r>
        <w:fldChar w:fldCharType="end"/>
      </w:r>
      <w:r w:rsidR="00EA7C8F" w:rsidRPr="00A41CBE">
        <w:br w:type="page"/>
      </w:r>
      <w:bookmarkStart w:id="8" w:name="OLE_LINK1"/>
      <w:r w:rsidR="00911934">
        <w:rPr>
          <w:rStyle w:val="TCC-PrTextual-TituloChar"/>
          <w:b/>
        </w:rPr>
        <w:lastRenderedPageBreak/>
        <w:t>LISTA DE ABREVIATURAS E SIGLAS</w:t>
      </w:r>
    </w:p>
    <w:p w:rsidR="00911934" w:rsidRDefault="00911934" w:rsidP="008529B9">
      <w:pPr>
        <w:pStyle w:val="TCC-CorpodoTexto"/>
        <w:rPr>
          <w:rStyle w:val="TCC-PrTextual-TituloChar"/>
          <w:b w:val="0"/>
          <w:lang w:val="pt-BR"/>
        </w:rPr>
      </w:pPr>
      <w:r>
        <w:rPr>
          <w:rStyle w:val="TCC-PrTextual-TituloChar"/>
          <w:b w:val="0"/>
        </w:rPr>
        <w:t>ABNT</w:t>
      </w:r>
      <w:r>
        <w:rPr>
          <w:rStyle w:val="TCC-PrTextual-TituloChar"/>
          <w:b w:val="0"/>
        </w:rPr>
        <w:tab/>
      </w:r>
      <w:r>
        <w:rPr>
          <w:rStyle w:val="TCC-PrTextual-TituloChar"/>
          <w:b w:val="0"/>
        </w:rPr>
        <w:tab/>
      </w:r>
      <w:r>
        <w:rPr>
          <w:rStyle w:val="TCC-PrTextual-TituloChar"/>
          <w:b w:val="0"/>
        </w:rPr>
        <w:tab/>
        <w:t>Associação Brasileira de Normas Técnicas</w:t>
      </w:r>
    </w:p>
    <w:p w:rsidR="0000332C" w:rsidRPr="008529B9" w:rsidRDefault="0000332C" w:rsidP="008529B9">
      <w:pPr>
        <w:pStyle w:val="TCC-CorpodoTexto"/>
        <w:rPr>
          <w:rStyle w:val="TCC-PrTextual-TituloChar"/>
          <w:lang w:val="pt-BR"/>
        </w:rPr>
      </w:pPr>
      <w:r>
        <w:rPr>
          <w:rStyle w:val="TCC-PrTextual-TituloChar"/>
          <w:b w:val="0"/>
          <w:lang w:val="pt-BR"/>
        </w:rPr>
        <w:t>&lt; Adicionem todas as abreviaturas que podem ser encontradas no corpo do texto, ordena-las em ordem alfabética. Caso o trabalho não possua</w:t>
      </w:r>
      <w:r w:rsidR="00CB2DE3">
        <w:rPr>
          <w:rStyle w:val="TCC-PrTextual-TituloChar"/>
          <w:b w:val="0"/>
          <w:lang w:val="pt-BR"/>
        </w:rPr>
        <w:t xml:space="preserve"> abreviaturas e siglas</w:t>
      </w:r>
      <w:r>
        <w:rPr>
          <w:rStyle w:val="TCC-PrTextual-TituloChar"/>
          <w:b w:val="0"/>
          <w:lang w:val="pt-BR"/>
        </w:rPr>
        <w:t>, excluir esta lista. &gt;</w:t>
      </w:r>
    </w:p>
    <w:p w:rsidR="00965A69" w:rsidRPr="007505A5" w:rsidRDefault="00911934" w:rsidP="007505A5">
      <w:pPr>
        <w:pStyle w:val="TCC-PrTextual-Titulo"/>
      </w:pPr>
      <w:r>
        <w:br w:type="page"/>
      </w:r>
      <w:r w:rsidR="00A66860" w:rsidRPr="007505A5">
        <w:lastRenderedPageBreak/>
        <w:t>SUMÁRIO</w:t>
      </w:r>
      <w:bookmarkStart w:id="9" w:name="OLE_LINK4"/>
      <w:bookmarkEnd w:id="8"/>
    </w:p>
    <w:p w:rsidR="00B26D1D" w:rsidRPr="003C156B" w:rsidRDefault="00810A35">
      <w:pPr>
        <w:pStyle w:val="Sumrio1"/>
        <w:rPr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389848079" w:history="1">
        <w:r w:rsidR="00B26D1D" w:rsidRPr="006D045E">
          <w:rPr>
            <w:rStyle w:val="Hyperlink"/>
            <w:noProof/>
          </w:rPr>
          <w:t>1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INTRODUÇÃO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_Toc389848079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0" w:history="1">
        <w:r w:rsidR="00B26D1D" w:rsidRPr="006D045E">
          <w:rPr>
            <w:rStyle w:val="Hyperlink"/>
            <w:noProof/>
          </w:rPr>
          <w:t>1.1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A Empresa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1" w:history="1">
        <w:r w:rsidR="00B26D1D" w:rsidRPr="006D045E">
          <w:rPr>
            <w:rStyle w:val="Hyperlink"/>
            <w:noProof/>
          </w:rPr>
          <w:t>1.2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O Problema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2" w:history="1">
        <w:r w:rsidR="00B26D1D" w:rsidRPr="006D045E">
          <w:rPr>
            <w:rStyle w:val="Hyperlink"/>
            <w:noProof/>
          </w:rPr>
          <w:t>1.3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Objetivo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3" w:history="1">
        <w:r w:rsidR="00B26D1D" w:rsidRPr="006D045E">
          <w:rPr>
            <w:rStyle w:val="Hyperlink"/>
            <w:noProof/>
          </w:rPr>
          <w:t>1.4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Metodologia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17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084" w:history="1">
        <w:r w:rsidR="00B26D1D" w:rsidRPr="006D045E">
          <w:rPr>
            <w:rStyle w:val="Hyperlink"/>
            <w:noProof/>
          </w:rPr>
          <w:t>2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ANÁLISE DO PROBLEMA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5" w:history="1">
        <w:r w:rsidR="00B26D1D" w:rsidRPr="006D045E">
          <w:rPr>
            <w:rStyle w:val="Hyperlink"/>
            <w:noProof/>
          </w:rPr>
          <w:t>2.1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Declaração do Problema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6" w:history="1">
        <w:r w:rsidR="00B26D1D" w:rsidRPr="006D045E">
          <w:rPr>
            <w:rStyle w:val="Hyperlink"/>
            <w:noProof/>
          </w:rPr>
          <w:t>2.2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Análise das Causas Raízes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7" w:history="1">
        <w:r w:rsidR="00B26D1D" w:rsidRPr="006D045E">
          <w:rPr>
            <w:rStyle w:val="Hyperlink"/>
            <w:noProof/>
          </w:rPr>
          <w:t>2.3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Partes Interessadas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8" w:history="1">
        <w:r w:rsidR="00B26D1D" w:rsidRPr="006D045E">
          <w:rPr>
            <w:rStyle w:val="Hyperlink"/>
            <w:noProof/>
          </w:rPr>
          <w:t>2.4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Delimitação da Fronteira Sistêmica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89" w:history="1">
        <w:r w:rsidR="00B26D1D" w:rsidRPr="006D045E">
          <w:rPr>
            <w:rStyle w:val="Hyperlink"/>
            <w:noProof/>
          </w:rPr>
          <w:t>2.5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Restrições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_Toc389848089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19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090" w:history="1">
        <w:r w:rsidR="00B26D1D" w:rsidRPr="006D045E">
          <w:rPr>
            <w:rStyle w:val="Hyperlink"/>
            <w:noProof/>
          </w:rPr>
          <w:t>3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CARACTERÍSTICAS DE SOLUÇÃO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1" w:history="1">
        <w:r w:rsidR="00B26D1D" w:rsidRPr="006D045E">
          <w:rPr>
            <w:rStyle w:val="Hyperlink"/>
            <w:noProof/>
          </w:rPr>
          <w:t>3.1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Lista de Características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2" w:history="1">
        <w:r w:rsidR="00B26D1D" w:rsidRPr="006D045E">
          <w:rPr>
            <w:rStyle w:val="Hyperlink"/>
            <w:noProof/>
          </w:rPr>
          <w:t>3.2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Definição de Baselines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093" w:history="1">
        <w:r w:rsidR="00B26D1D" w:rsidRPr="006D045E">
          <w:rPr>
            <w:rStyle w:val="Hyperlink"/>
            <w:noProof/>
          </w:rPr>
          <w:t>4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MODELAGEM DE NEGÓCIOS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4" w:history="1">
        <w:r w:rsidR="00B26D1D" w:rsidRPr="006D045E">
          <w:rPr>
            <w:rStyle w:val="Hyperlink"/>
            <w:noProof/>
          </w:rPr>
          <w:t>4.1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Lista de Processos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5" w:history="1">
        <w:r w:rsidR="00B26D1D" w:rsidRPr="006D045E">
          <w:rPr>
            <w:rStyle w:val="Hyperlink"/>
            <w:noProof/>
          </w:rPr>
          <w:t>4.2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Lista de Eventos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6" w:history="1">
        <w:r w:rsidR="00B26D1D" w:rsidRPr="006D045E">
          <w:rPr>
            <w:rStyle w:val="Hyperlink"/>
            <w:noProof/>
          </w:rPr>
          <w:t>4.3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Descrição dos Eventos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097" w:history="1">
        <w:r w:rsidR="00B26D1D" w:rsidRPr="006D045E">
          <w:rPr>
            <w:rStyle w:val="Hyperlink"/>
            <w:noProof/>
          </w:rPr>
          <w:t>4.4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DFD Essencial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_Toc389848097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0" w:history="1">
        <w:r w:rsidR="00B26D1D" w:rsidRPr="006D045E">
          <w:rPr>
            <w:rStyle w:val="Hyperlink"/>
            <w:noProof/>
          </w:rPr>
          <w:t>4.5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Modelo Conceitual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01" w:history="1">
        <w:r w:rsidR="00B26D1D" w:rsidRPr="006D045E">
          <w:rPr>
            <w:rStyle w:val="Hyperlink"/>
            <w:noProof/>
          </w:rPr>
          <w:t>5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REQUISITOS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2" w:history="1">
        <w:r w:rsidR="00B26D1D" w:rsidRPr="006D045E">
          <w:rPr>
            <w:rStyle w:val="Hyperlink"/>
            <w:noProof/>
          </w:rPr>
          <w:t>5.1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Detalhes dos Requisitos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3" w:history="1">
        <w:r w:rsidR="00B26D1D" w:rsidRPr="006D045E">
          <w:rPr>
            <w:rStyle w:val="Hyperlink"/>
            <w:noProof/>
          </w:rPr>
          <w:t>5.2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Requisitos do Sistema x Características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4" w:history="1">
        <w:r w:rsidR="00B26D1D" w:rsidRPr="006D045E">
          <w:rPr>
            <w:rStyle w:val="Hyperlink"/>
            <w:noProof/>
          </w:rPr>
          <w:t>5.3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Requisitos do Sistema x Processos de Negócio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5" w:history="1">
        <w:r w:rsidR="00B26D1D" w:rsidRPr="006D045E">
          <w:rPr>
            <w:rStyle w:val="Hyperlink"/>
            <w:noProof/>
          </w:rPr>
          <w:t>5.4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Requisitos de Software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06" w:history="1">
        <w:r w:rsidR="00B26D1D" w:rsidRPr="006D045E">
          <w:rPr>
            <w:rStyle w:val="Hyperlink"/>
            <w:noProof/>
          </w:rPr>
          <w:t>6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ARQUITETURA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25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7" w:history="1">
        <w:r w:rsidR="00B26D1D" w:rsidRPr="006D045E">
          <w:rPr>
            <w:rStyle w:val="Hyperlink"/>
            <w:noProof/>
          </w:rPr>
          <w:t>6.1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Subsistemas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25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8" w:history="1">
        <w:r w:rsidR="00B26D1D" w:rsidRPr="006D045E">
          <w:rPr>
            <w:rStyle w:val="Hyperlink"/>
            <w:noProof/>
          </w:rPr>
          <w:t>6.2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Flowdown de Requisitos dos Sistemas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09" w:history="1">
        <w:r w:rsidR="00B26D1D" w:rsidRPr="006D045E">
          <w:rPr>
            <w:rStyle w:val="Hyperlink"/>
            <w:noProof/>
          </w:rPr>
          <w:t>6.3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Definição das Interfaces Externas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_Toc389848109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0" w:history="1">
        <w:r w:rsidR="00B26D1D" w:rsidRPr="006D045E">
          <w:rPr>
            <w:rStyle w:val="Hyperlink"/>
            <w:noProof/>
          </w:rPr>
          <w:t>6.4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Definição das Interfaces Internas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27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11" w:history="1">
        <w:r w:rsidR="00B26D1D" w:rsidRPr="006D045E">
          <w:rPr>
            <w:rStyle w:val="Hyperlink"/>
            <w:noProof/>
          </w:rPr>
          <w:t>7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MODELAGEM DE CASOS DE USO DO SUBSISTEMA/MÓDULO  &lt;NOME DO SUBSISTEMA&gt;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2" w:history="1">
        <w:r w:rsidR="00B26D1D" w:rsidRPr="006D045E">
          <w:rPr>
            <w:rStyle w:val="Hyperlink"/>
            <w:noProof/>
          </w:rPr>
          <w:t>7.1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Diagrama de Casos de Uso do Subsistema/Módulo &lt;Nome do Subsistema/Módulo 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3" w:history="1">
        <w:r w:rsidR="00B26D1D" w:rsidRPr="006D045E">
          <w:rPr>
            <w:rStyle w:val="Hyperlink"/>
            <w:noProof/>
          </w:rPr>
          <w:t>7.2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Realização dos casos de uso do Subsistema &lt;Nome do Subsistema/Módulo 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3"/>
        <w:tabs>
          <w:tab w:val="left" w:pos="880"/>
          <w:tab w:val="right" w:leader="dot" w:pos="9062"/>
        </w:tabs>
        <w:rPr>
          <w:noProof/>
          <w:lang w:eastAsia="pt-BR"/>
        </w:rPr>
      </w:pPr>
      <w:hyperlink w:anchor="_Toc389848114" w:history="1">
        <w:r w:rsidR="00B26D1D" w:rsidRPr="006D045E">
          <w:rPr>
            <w:rStyle w:val="Hyperlink"/>
            <w:noProof/>
          </w:rPr>
          <w:t>7.2.1</w:t>
        </w:r>
        <w:r w:rsidR="00B26D1D" w:rsidRPr="003C156B">
          <w:rPr>
            <w:noProof/>
            <w:lang w:eastAsia="pt-BR"/>
          </w:rPr>
          <w:tab/>
        </w:r>
        <w:r w:rsidR="00B26D1D" w:rsidRPr="006D045E">
          <w:rPr>
            <w:rStyle w:val="Hyperlink"/>
            <w:noProof/>
          </w:rPr>
          <w:t>UC01: LOGIN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28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5" w:history="1">
        <w:r w:rsidR="00B26D1D" w:rsidRPr="006D045E">
          <w:rPr>
            <w:rStyle w:val="Hyperlink"/>
            <w:noProof/>
          </w:rPr>
          <w:t>7.3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Requisitos de Software x Requisitos de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16" w:history="1">
        <w:r w:rsidR="00B26D1D" w:rsidRPr="006D045E">
          <w:rPr>
            <w:rStyle w:val="Hyperlink"/>
            <w:noProof/>
          </w:rPr>
          <w:t>8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PROJETO DO SISTEMA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7" w:history="1">
        <w:r w:rsidR="00B26D1D" w:rsidRPr="006D045E">
          <w:rPr>
            <w:rStyle w:val="Hyperlink"/>
            <w:noProof/>
          </w:rPr>
          <w:t>8.1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Interface Homem-Máquina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8" w:history="1">
        <w:r w:rsidR="00B26D1D" w:rsidRPr="006D045E">
          <w:rPr>
            <w:rStyle w:val="Hyperlink"/>
            <w:noProof/>
          </w:rPr>
          <w:t>8.2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Projeto de Software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19" w:history="1">
        <w:r w:rsidR="00B26D1D" w:rsidRPr="006D045E">
          <w:rPr>
            <w:rStyle w:val="Hyperlink"/>
            <w:noProof/>
          </w:rPr>
          <w:t>8.3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Diagrama de Classes de Domínio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_Toc389848119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20" w:history="1">
        <w:r w:rsidR="00B26D1D" w:rsidRPr="006D045E">
          <w:rPr>
            <w:rStyle w:val="Hyperlink"/>
            <w:noProof/>
          </w:rPr>
          <w:t>8.4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Projeto Físico do Banco de dados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21" w:history="1">
        <w:r w:rsidR="00B26D1D" w:rsidRPr="006D045E">
          <w:rPr>
            <w:rStyle w:val="Hyperlink"/>
            <w:noProof/>
          </w:rPr>
          <w:t>9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CONSIDERAÇÕES FINAIS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_Toc389848121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34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22" w:history="1">
        <w:r w:rsidR="00B26D1D" w:rsidRPr="006D045E">
          <w:rPr>
            <w:rStyle w:val="Hyperlink"/>
            <w:noProof/>
          </w:rPr>
          <w:t>10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TRABALHOS FUTUROS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_Toc389848122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35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23" w:history="1">
        <w:r w:rsidR="00B26D1D" w:rsidRPr="006D045E">
          <w:rPr>
            <w:rStyle w:val="Hyperlink"/>
            <w:noProof/>
          </w:rPr>
          <w:t>11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REFERÊNCIAS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36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4" w:history="1">
        <w:r w:rsidR="00B26D1D" w:rsidRPr="006D045E">
          <w:rPr>
            <w:rStyle w:val="Hyperlink"/>
            <w:noProof/>
          </w:rPr>
          <w:t>Apêndice A.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Storyboard do Subsistema &lt;Nome do Subsistema&gt;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37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5" w:history="1">
        <w:r w:rsidR="00B26D1D" w:rsidRPr="006D045E">
          <w:rPr>
            <w:rStyle w:val="Hyperlink"/>
            <w:noProof/>
          </w:rPr>
          <w:t>Apêndice B.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Dicionário de Dados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38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6" w:history="1">
        <w:r w:rsidR="00B26D1D" w:rsidRPr="006D045E">
          <w:rPr>
            <w:rStyle w:val="Hyperlink"/>
            <w:noProof/>
          </w:rPr>
          <w:t>Apêndice C.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Glossário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39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27" w:history="1">
        <w:r w:rsidR="00B26D1D" w:rsidRPr="006D045E">
          <w:rPr>
            <w:rStyle w:val="Hyperlink"/>
            <w:noProof/>
          </w:rPr>
          <w:t>Apêndice D.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Plano de Teste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28" w:history="1">
        <w:r w:rsidR="00B26D1D" w:rsidRPr="006D045E">
          <w:rPr>
            <w:rStyle w:val="Hyperlink"/>
            <w:noProof/>
          </w:rPr>
          <w:t>1.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Propósito do documento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29" w:history="1">
        <w:r w:rsidR="00B26D1D" w:rsidRPr="006D045E">
          <w:rPr>
            <w:rStyle w:val="Hyperlink"/>
            <w:noProof/>
          </w:rPr>
          <w:t>2.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Abordagem de Testes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_Toc389848129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3" w:history="1">
        <w:r w:rsidR="00B26D1D" w:rsidRPr="006D045E">
          <w:rPr>
            <w:rStyle w:val="Hyperlink"/>
            <w:noProof/>
          </w:rPr>
          <w:t>2.1.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Teste Funcional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_Toc389848133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4" w:history="1">
        <w:r w:rsidR="00B26D1D" w:rsidRPr="006D045E">
          <w:rPr>
            <w:rStyle w:val="Hyperlink"/>
            <w:noProof/>
          </w:rPr>
          <w:t>2.2.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Teste Não-Funcional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5" w:history="1">
        <w:r w:rsidR="00B26D1D" w:rsidRPr="006D045E">
          <w:rPr>
            <w:rStyle w:val="Hyperlink"/>
            <w:noProof/>
          </w:rPr>
          <w:t>2.3.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Ferramentas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40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36" w:history="1">
        <w:r w:rsidR="00B26D1D" w:rsidRPr="006D045E">
          <w:rPr>
            <w:rStyle w:val="Hyperlink"/>
            <w:noProof/>
          </w:rPr>
          <w:t>3.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Recursos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7" w:history="1">
        <w:r w:rsidR="00B26D1D" w:rsidRPr="006D045E">
          <w:rPr>
            <w:rStyle w:val="Hyperlink"/>
            <w:noProof/>
          </w:rPr>
          <w:t>3.1.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Recursos do Sistema / Ambiente de Teste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38" w:history="1">
        <w:r w:rsidR="00B26D1D" w:rsidRPr="006D045E">
          <w:rPr>
            <w:rStyle w:val="Hyperlink"/>
            <w:noProof/>
          </w:rPr>
          <w:t>4.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Programação dos Testes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39" w:history="1">
        <w:r w:rsidR="00B26D1D" w:rsidRPr="006D045E">
          <w:rPr>
            <w:rStyle w:val="Hyperlink"/>
            <w:noProof/>
          </w:rPr>
          <w:t>4.1.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Geral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_Toc389848139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41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40" w:history="1">
        <w:r w:rsidR="00B26D1D" w:rsidRPr="006D045E">
          <w:rPr>
            <w:rStyle w:val="Hyperlink"/>
            <w:noProof/>
          </w:rPr>
          <w:t>4.2.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Objetivos e Prioridades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_Toc389848140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2"/>
        <w:tabs>
          <w:tab w:val="left" w:pos="660"/>
          <w:tab w:val="right" w:leader="dot" w:pos="9062"/>
        </w:tabs>
        <w:rPr>
          <w:noProof/>
          <w:sz w:val="22"/>
          <w:lang w:eastAsia="pt-BR"/>
        </w:rPr>
      </w:pPr>
      <w:hyperlink w:anchor="_Toc389848144" w:history="1">
        <w:r w:rsidR="00B26D1D" w:rsidRPr="006D045E">
          <w:rPr>
            <w:rStyle w:val="Hyperlink"/>
            <w:noProof/>
          </w:rPr>
          <w:t>4.3.</w:t>
        </w:r>
        <w:r w:rsidR="00B26D1D" w:rsidRPr="003C156B">
          <w:rPr>
            <w:noProof/>
            <w:sz w:val="22"/>
            <w:lang w:eastAsia="pt-BR"/>
          </w:rPr>
          <w:tab/>
        </w:r>
        <w:r w:rsidR="00B26D1D" w:rsidRPr="006D045E">
          <w:rPr>
            <w:rStyle w:val="Hyperlink"/>
            <w:noProof/>
          </w:rPr>
          <w:t>Rastreabilidade dos Casos de Testes X Requisitos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_Toc389848144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rPr>
          <w:rFonts w:ascii="Calibri" w:hAnsi="Calibri"/>
          <w:noProof/>
          <w:szCs w:val="22"/>
        </w:rPr>
      </w:pPr>
      <w:hyperlink w:anchor="_Toc389848145" w:history="1">
        <w:r w:rsidR="00B26D1D" w:rsidRPr="006D045E">
          <w:rPr>
            <w:rStyle w:val="Hyperlink"/>
            <w:noProof/>
          </w:rPr>
          <w:t>5.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Milestones do projeto em teste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_Toc389848145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42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46" w:history="1">
        <w:r w:rsidR="00B26D1D" w:rsidRPr="006D045E">
          <w:rPr>
            <w:rStyle w:val="Hyperlink"/>
            <w:noProof/>
          </w:rPr>
          <w:t>Apêndice E.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EAP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_Toc389848146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43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47" w:history="1">
        <w:r w:rsidR="00B26D1D" w:rsidRPr="006D045E">
          <w:rPr>
            <w:rStyle w:val="Hyperlink"/>
            <w:noProof/>
          </w:rPr>
          <w:t>Apêndice F.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Cronograma de trabalho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_Toc389848147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44</w:t>
        </w:r>
        <w:r w:rsidR="00B26D1D">
          <w:rPr>
            <w:noProof/>
            <w:webHidden/>
          </w:rPr>
          <w:fldChar w:fldCharType="end"/>
        </w:r>
      </w:hyperlink>
    </w:p>
    <w:p w:rsidR="00B26D1D" w:rsidRPr="003C156B" w:rsidRDefault="00433ACA">
      <w:pPr>
        <w:pStyle w:val="Sumrio1"/>
        <w:tabs>
          <w:tab w:val="left" w:pos="1540"/>
        </w:tabs>
        <w:rPr>
          <w:rFonts w:ascii="Calibri" w:hAnsi="Calibri"/>
          <w:noProof/>
          <w:szCs w:val="22"/>
        </w:rPr>
      </w:pPr>
      <w:hyperlink w:anchor="_Toc389848148" w:history="1">
        <w:r w:rsidR="00B26D1D" w:rsidRPr="006D045E">
          <w:rPr>
            <w:rStyle w:val="Hyperlink"/>
            <w:noProof/>
          </w:rPr>
          <w:t>Apêndice G.</w:t>
        </w:r>
        <w:r w:rsidR="00B26D1D" w:rsidRPr="003C156B">
          <w:rPr>
            <w:rFonts w:ascii="Calibri" w:hAnsi="Calibri"/>
            <w:noProof/>
            <w:szCs w:val="22"/>
          </w:rPr>
          <w:tab/>
        </w:r>
        <w:r w:rsidR="00B26D1D" w:rsidRPr="006D045E">
          <w:rPr>
            <w:rStyle w:val="Hyperlink"/>
            <w:noProof/>
          </w:rPr>
          <w:t>Estimativas de Custo de Desenvolvimento</w:t>
        </w:r>
        <w:r w:rsidR="00B26D1D">
          <w:rPr>
            <w:noProof/>
            <w:webHidden/>
          </w:rPr>
          <w:tab/>
        </w:r>
        <w:r w:rsidR="00B26D1D">
          <w:rPr>
            <w:noProof/>
            <w:webHidden/>
          </w:rPr>
          <w:fldChar w:fldCharType="begin"/>
        </w:r>
        <w:r w:rsidR="00B26D1D">
          <w:rPr>
            <w:noProof/>
            <w:webHidden/>
          </w:rPr>
          <w:instrText xml:space="preserve"> PAGEREF _Toc389848148 \h </w:instrText>
        </w:r>
        <w:r w:rsidR="00B26D1D">
          <w:rPr>
            <w:noProof/>
            <w:webHidden/>
          </w:rPr>
        </w:r>
        <w:r w:rsidR="00B26D1D">
          <w:rPr>
            <w:noProof/>
            <w:webHidden/>
          </w:rPr>
          <w:fldChar w:fldCharType="separate"/>
        </w:r>
        <w:r w:rsidR="00B26D1D">
          <w:rPr>
            <w:noProof/>
            <w:webHidden/>
          </w:rPr>
          <w:t>45</w:t>
        </w:r>
        <w:r w:rsidR="00B26D1D">
          <w:rPr>
            <w:noProof/>
            <w:webHidden/>
          </w:rPr>
          <w:fldChar w:fldCharType="end"/>
        </w:r>
      </w:hyperlink>
    </w:p>
    <w:p w:rsidR="007E3A5D" w:rsidRPr="00965A69" w:rsidRDefault="00810A35" w:rsidP="00232321">
      <w:pPr>
        <w:pStyle w:val="TCC-CorpodoTexto"/>
        <w:sectPr w:rsidR="007E3A5D" w:rsidRPr="00965A69" w:rsidSect="00B73F41">
          <w:pgSz w:w="11907" w:h="16839" w:code="9"/>
          <w:pgMar w:top="1701" w:right="1134" w:bottom="1134" w:left="1701" w:header="709" w:footer="709" w:gutter="0"/>
          <w:pgNumType w:fmt="lowerRoman" w:start="1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10" w:name="_Toc345247632"/>
      <w:bookmarkStart w:id="11" w:name="_Toc345247834"/>
      <w:bookmarkStart w:id="12" w:name="_Toc345621943"/>
      <w:bookmarkStart w:id="13" w:name="_Ref364698516"/>
      <w:bookmarkStart w:id="14" w:name="_Toc389848079"/>
      <w:bookmarkStart w:id="15" w:name="OLE_LINK23"/>
      <w:bookmarkEnd w:id="9"/>
      <w:r w:rsidRPr="00232321">
        <w:lastRenderedPageBreak/>
        <w:t>INTRODUÇÃO</w:t>
      </w:r>
      <w:bookmarkEnd w:id="10"/>
      <w:bookmarkEnd w:id="11"/>
      <w:bookmarkEnd w:id="12"/>
      <w:bookmarkEnd w:id="13"/>
      <w:bookmarkEnd w:id="14"/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proofErr w:type="spellStart"/>
      <w:r w:rsidR="00F11044">
        <w:rPr>
          <w:lang w:val="pt-BR"/>
        </w:rPr>
        <w:t>ABrasil</w:t>
      </w:r>
      <w:proofErr w:type="spellEnd"/>
      <w:r w:rsidR="00F11044">
        <w:rPr>
          <w:lang w:val="pt-BR"/>
        </w:rPr>
        <w:t xml:space="preserve"> Express</w:t>
      </w:r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E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_Ref364698366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1.4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descrita a metodologia empregada para o desenvolvimento do sistema.</w:t>
      </w:r>
    </w:p>
    <w:p w:rsidR="00F76DF2" w:rsidRPr="00202620" w:rsidRDefault="005C6555" w:rsidP="00202620">
      <w:pPr>
        <w:pStyle w:val="TCC-Titulo2"/>
      </w:pPr>
      <w:bookmarkStart w:id="16" w:name="_Ref364698127"/>
      <w:bookmarkStart w:id="17" w:name="_Toc389848080"/>
      <w:r>
        <w:rPr>
          <w:lang w:val="pt-BR"/>
        </w:rPr>
        <w:t xml:space="preserve">A </w:t>
      </w:r>
      <w:r w:rsidR="00F76DF2" w:rsidRPr="00202620">
        <w:t>Empresa</w:t>
      </w:r>
      <w:bookmarkEnd w:id="16"/>
      <w:bookmarkEnd w:id="17"/>
    </w:p>
    <w:p w:rsidR="00AD43F6" w:rsidRDefault="00D10C11" w:rsidP="00D10C11">
      <w:pPr>
        <w:pStyle w:val="TCC-CorpodoTexto"/>
        <w:rPr>
          <w:lang w:val="pt-BR"/>
        </w:rPr>
      </w:pPr>
      <w:r w:rsidRPr="00D10C11">
        <w:rPr>
          <w:lang w:val="pt-BR"/>
        </w:rPr>
        <w:t xml:space="preserve">A Empresa </w:t>
      </w:r>
      <w:proofErr w:type="spellStart"/>
      <w:r w:rsidRPr="00D10C11">
        <w:rPr>
          <w:lang w:val="pt-BR"/>
        </w:rPr>
        <w:t>A</w:t>
      </w:r>
      <w:r>
        <w:rPr>
          <w:lang w:val="pt-BR"/>
        </w:rPr>
        <w:t>Brasil</w:t>
      </w:r>
      <w:proofErr w:type="spellEnd"/>
      <w:r>
        <w:rPr>
          <w:lang w:val="pt-BR"/>
        </w:rPr>
        <w:t xml:space="preserve"> </w:t>
      </w:r>
      <w:r w:rsidRPr="00D10C11">
        <w:rPr>
          <w:lang w:val="pt-BR"/>
        </w:rPr>
        <w:t>E</w:t>
      </w:r>
      <w:r>
        <w:rPr>
          <w:lang w:val="pt-BR"/>
        </w:rPr>
        <w:t>xpress</w:t>
      </w:r>
      <w:r w:rsidR="00AD43F6">
        <w:rPr>
          <w:lang w:val="pt-BR"/>
        </w:rPr>
        <w:t xml:space="preserve"> foi fundada em 2007, pelo </w:t>
      </w:r>
      <w:r w:rsidR="00AD43F6" w:rsidRPr="00D10C11">
        <w:rPr>
          <w:lang w:val="pt-BR"/>
        </w:rPr>
        <w:t xml:space="preserve">Senhor </w:t>
      </w:r>
      <w:proofErr w:type="spellStart"/>
      <w:r w:rsidR="00AD43F6" w:rsidRPr="00D10C11">
        <w:rPr>
          <w:lang w:val="pt-BR"/>
        </w:rPr>
        <w:t>Lourivaldo</w:t>
      </w:r>
      <w:proofErr w:type="spellEnd"/>
      <w:r w:rsidR="00AD43F6" w:rsidRPr="00D10C11">
        <w:rPr>
          <w:lang w:val="pt-BR"/>
        </w:rPr>
        <w:t xml:space="preserve"> da Silva Pinto</w:t>
      </w:r>
      <w:r w:rsidR="0076244E">
        <w:rPr>
          <w:lang w:val="pt-BR"/>
        </w:rPr>
        <w:t xml:space="preserve"> e</w:t>
      </w:r>
      <w:r w:rsidR="00AD43F6">
        <w:rPr>
          <w:lang w:val="pt-BR"/>
        </w:rPr>
        <w:t xml:space="preserve"> </w:t>
      </w:r>
      <w:r w:rsidR="0076244E">
        <w:rPr>
          <w:lang w:val="pt-BR"/>
        </w:rPr>
        <w:t>tem como sua</w:t>
      </w:r>
      <w:r w:rsidR="00AD43F6">
        <w:rPr>
          <w:lang w:val="pt-BR"/>
        </w:rPr>
        <w:t xml:space="preserve"> </w:t>
      </w:r>
      <w:r w:rsidR="0076244E">
        <w:rPr>
          <w:lang w:val="pt-BR"/>
        </w:rPr>
        <w:t xml:space="preserve">principal </w:t>
      </w:r>
      <w:r w:rsidR="00AD43F6">
        <w:rPr>
          <w:lang w:val="pt-BR"/>
        </w:rPr>
        <w:t xml:space="preserve">atividade a de “Serviços de malotes não realizados pelo correio nacional”, </w:t>
      </w:r>
      <w:r w:rsidR="00AA79EB">
        <w:rPr>
          <w:lang w:val="pt-BR"/>
        </w:rPr>
        <w:t xml:space="preserve">ou seja, entregas rápidas de documentos ou pequenos volumes, </w:t>
      </w:r>
      <w:r w:rsidR="00AD43F6">
        <w:rPr>
          <w:lang w:val="pt-BR"/>
        </w:rPr>
        <w:t xml:space="preserve">atualmente </w:t>
      </w:r>
      <w:r w:rsidRPr="00D10C11">
        <w:rPr>
          <w:lang w:val="pt-BR"/>
        </w:rPr>
        <w:t>está localizada na Avenida Jabaquara, 283</w:t>
      </w:r>
      <w:r w:rsidR="00AD43F6">
        <w:rPr>
          <w:lang w:val="pt-BR"/>
        </w:rPr>
        <w:t xml:space="preserve"> -</w:t>
      </w:r>
      <w:r w:rsidRPr="00D10C11">
        <w:rPr>
          <w:lang w:val="pt-BR"/>
        </w:rPr>
        <w:t xml:space="preserve"> Loja 9 na Zona Sul da Capital de São Paulo.</w:t>
      </w:r>
    </w:p>
    <w:p w:rsidR="00547F39" w:rsidRDefault="00CC7E09" w:rsidP="00D10C11">
      <w:pPr>
        <w:pStyle w:val="TCC-CorpodoTexto"/>
        <w:rPr>
          <w:lang w:val="pt-BR"/>
        </w:rPr>
      </w:pPr>
      <w:r>
        <w:rPr>
          <w:lang w:val="pt-BR"/>
        </w:rPr>
        <w:t xml:space="preserve">A Brasil Express utiliza uma unidade de medida chamada </w:t>
      </w:r>
      <w:r w:rsidRPr="00CC7E09">
        <w:rPr>
          <w:b/>
          <w:lang w:val="pt-BR"/>
        </w:rPr>
        <w:t>ponto</w:t>
      </w:r>
      <w:r>
        <w:rPr>
          <w:lang w:val="pt-BR"/>
        </w:rPr>
        <w:t xml:space="preserve"> para que seja possível realizar o faturamento, o ponto consiste em identificar início e fim da prestação de serviço, por exemplo, uma entrega da Av. Paulista até a Av. Rudge Ramos, neste caso contamos dois pontos. Caso ocorram mais paradas, ou seja, outros endereços são calculados as quantidades de pontos no término da prestação de serviço.</w:t>
      </w:r>
      <w:r w:rsidR="00503648">
        <w:rPr>
          <w:lang w:val="pt-BR"/>
        </w:rPr>
        <w:t xml:space="preserve"> Para a prestação de serviços fora do centro expandido de São Paulo, </w:t>
      </w:r>
      <w:r w:rsidR="002E313E">
        <w:rPr>
          <w:lang w:val="pt-BR"/>
        </w:rPr>
        <w:t>é adotada</w:t>
      </w:r>
      <w:r w:rsidR="00503648">
        <w:rPr>
          <w:lang w:val="pt-BR"/>
        </w:rPr>
        <w:t xml:space="preserve"> </w:t>
      </w:r>
      <w:r w:rsidR="00547F39">
        <w:rPr>
          <w:lang w:val="pt-BR"/>
        </w:rPr>
        <w:t>uma quantidade de pontos que no ato da contratação o cliente é informado.</w:t>
      </w:r>
    </w:p>
    <w:p w:rsidR="006E23FA" w:rsidRDefault="006E23FA" w:rsidP="00D10C11">
      <w:pPr>
        <w:pStyle w:val="TCC-CorpodoTexto"/>
        <w:rPr>
          <w:lang w:val="pt-BR"/>
        </w:rPr>
      </w:pPr>
      <w:r>
        <w:rPr>
          <w:lang w:val="pt-BR"/>
        </w:rPr>
        <w:t xml:space="preserve">Os serviços prestados pela </w:t>
      </w:r>
      <w:proofErr w:type="spellStart"/>
      <w:r>
        <w:rPr>
          <w:lang w:val="pt-BR"/>
        </w:rPr>
        <w:t>ABrasil</w:t>
      </w:r>
      <w:proofErr w:type="spellEnd"/>
      <w:r>
        <w:rPr>
          <w:lang w:val="pt-BR"/>
        </w:rPr>
        <w:t xml:space="preserve"> Express podem ser </w:t>
      </w:r>
      <w:r w:rsidR="00E57882">
        <w:rPr>
          <w:lang w:val="pt-BR"/>
        </w:rPr>
        <w:t>solicitados</w:t>
      </w:r>
      <w:r w:rsidR="00533373">
        <w:rPr>
          <w:lang w:val="pt-BR"/>
        </w:rPr>
        <w:t xml:space="preserve"> pelo telefone </w:t>
      </w:r>
      <w:r>
        <w:rPr>
          <w:lang w:val="pt-BR"/>
        </w:rPr>
        <w:t>e consiste nas seguintes etapas: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O Cliente se identifica;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Informar-se sobre valores da prestação do serviço</w:t>
      </w:r>
      <w:r w:rsidR="00011B1D">
        <w:rPr>
          <w:lang w:val="pt-BR"/>
        </w:rPr>
        <w:t xml:space="preserve"> – região e tipo de serviço (o que será transportado)</w:t>
      </w:r>
      <w:r>
        <w:rPr>
          <w:lang w:val="pt-BR"/>
        </w:rPr>
        <w:t>;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lastRenderedPageBreak/>
        <w:t>No caso de aceitação é registrado o endereço de início da prestação de serviço;</w:t>
      </w:r>
    </w:p>
    <w:p w:rsidR="006E23FA" w:rsidRDefault="006E23FA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E finalmente o cliente informa o endereço de termino, podendo existir outros locais que ser</w:t>
      </w:r>
      <w:r w:rsidR="009A7BC3">
        <w:rPr>
          <w:lang w:val="pt-BR"/>
        </w:rPr>
        <w:t>ão visitados antes;</w:t>
      </w:r>
    </w:p>
    <w:p w:rsidR="00533373" w:rsidRDefault="00533373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Caso seja necessário a atendente informa qual o profissional que irá atender</w:t>
      </w:r>
      <w:r w:rsidR="008D5605">
        <w:rPr>
          <w:lang w:val="pt-BR"/>
        </w:rPr>
        <w:t xml:space="preserve"> esta solicitação de serviço;</w:t>
      </w:r>
    </w:p>
    <w:p w:rsidR="008D5605" w:rsidRDefault="008D7F49" w:rsidP="006E23FA">
      <w:pPr>
        <w:pStyle w:val="TCC-CorpodoTexto"/>
        <w:numPr>
          <w:ilvl w:val="0"/>
          <w:numId w:val="19"/>
        </w:numPr>
        <w:rPr>
          <w:lang w:val="pt-BR"/>
        </w:rPr>
      </w:pPr>
      <w:r>
        <w:rPr>
          <w:lang w:val="pt-BR"/>
        </w:rPr>
        <w:t>O profissional recebe o chamado para atender a prestação de serviço.</w:t>
      </w:r>
    </w:p>
    <w:p w:rsidR="00D10C11" w:rsidRDefault="0062255B" w:rsidP="006E23FA">
      <w:pPr>
        <w:pStyle w:val="TCC-CorpodoTexto"/>
        <w:rPr>
          <w:lang w:val="pt-BR"/>
        </w:rPr>
      </w:pPr>
      <w:r>
        <w:rPr>
          <w:lang w:val="pt-BR"/>
        </w:rPr>
        <w:t xml:space="preserve">Para realizar o atendimento aos seus clientes a empresa mantém uma frota de oito </w:t>
      </w:r>
      <w:r w:rsidR="00D10C11" w:rsidRPr="00D10C11">
        <w:rPr>
          <w:lang w:val="pt-BR"/>
        </w:rPr>
        <w:t>motocicletas, des</w:t>
      </w:r>
      <w:r w:rsidR="00F81DF2">
        <w:rPr>
          <w:lang w:val="pt-BR"/>
        </w:rPr>
        <w:t>t</w:t>
      </w:r>
      <w:r w:rsidR="00D10C11" w:rsidRPr="00D10C11">
        <w:rPr>
          <w:lang w:val="pt-BR"/>
        </w:rPr>
        <w:t>as, quatro compõe a frota fixa da empresa, sendo as demais contratadas por contrato e o veículo sendo responsabilidade do profissional contratado.</w:t>
      </w:r>
    </w:p>
    <w:p w:rsidR="00E57882" w:rsidRDefault="00E57882" w:rsidP="006E23FA">
      <w:pPr>
        <w:pStyle w:val="TCC-CorpodoTexto"/>
        <w:rPr>
          <w:lang w:val="pt-BR"/>
        </w:rPr>
      </w:pPr>
      <w:r>
        <w:rPr>
          <w:lang w:val="pt-BR"/>
        </w:rPr>
        <w:t>A Brasil Express possui alguns modelos de contratos que podem ser adquiridos pelos clientes e moldados as suas necessidades, dentre estes podemos destacar:</w:t>
      </w:r>
    </w:p>
    <w:p w:rsidR="00E57882" w:rsidRDefault="00E57882" w:rsidP="00E57882">
      <w:pPr>
        <w:pStyle w:val="TCC-CorpodoTexto"/>
        <w:numPr>
          <w:ilvl w:val="0"/>
          <w:numId w:val="20"/>
        </w:numPr>
        <w:rPr>
          <w:lang w:val="pt-BR"/>
        </w:rPr>
      </w:pPr>
      <w:r>
        <w:rPr>
          <w:lang w:val="pt-BR"/>
        </w:rPr>
        <w:t>Alocação integral – é disponibilizado um profissional de moto frete e este cumpre uma carga horária previamente acordada e este cumpre os roteiros determinados pelo contra</w:t>
      </w:r>
      <w:r w:rsidR="0047309A">
        <w:rPr>
          <w:lang w:val="pt-BR"/>
        </w:rPr>
        <w:t>ta</w:t>
      </w:r>
      <w:r>
        <w:rPr>
          <w:lang w:val="pt-BR"/>
        </w:rPr>
        <w:t>nte;</w:t>
      </w:r>
    </w:p>
    <w:p w:rsidR="0047309A" w:rsidRDefault="00E57882" w:rsidP="00E57882">
      <w:pPr>
        <w:pStyle w:val="TCC-CorpodoTexto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Alocação por pontos – o contratante adquire uma quantidade de pontos que </w:t>
      </w:r>
      <w:r w:rsidR="0047309A">
        <w:rPr>
          <w:lang w:val="pt-BR"/>
        </w:rPr>
        <w:t xml:space="preserve">ficará </w:t>
      </w:r>
      <w:proofErr w:type="spellStart"/>
      <w:r w:rsidR="0047309A">
        <w:rPr>
          <w:lang w:val="pt-BR"/>
        </w:rPr>
        <w:t>a</w:t>
      </w:r>
      <w:proofErr w:type="spellEnd"/>
      <w:r w:rsidR="0047309A">
        <w:rPr>
          <w:lang w:val="pt-BR"/>
        </w:rPr>
        <w:t xml:space="preserve"> disposição para utilizar durante um período de trinta dias, caso esgote pagasse os serviços adquiridos avulsos.</w:t>
      </w:r>
    </w:p>
    <w:p w:rsidR="00D10C11" w:rsidRPr="00D10C11" w:rsidRDefault="00D10C11" w:rsidP="00D10C11">
      <w:pPr>
        <w:pStyle w:val="TCC-CorpodoTexto"/>
        <w:rPr>
          <w:lang w:val="pt-BR"/>
        </w:rPr>
      </w:pPr>
      <w:r w:rsidRPr="00D10C11">
        <w:rPr>
          <w:lang w:val="pt-BR"/>
        </w:rPr>
        <w:t xml:space="preserve">Alguns dos motivos que culminaram da fundação da empresa está relacionada com sua localização, o serviço de moto frete é muito utilizado em São Paulo devido ao trânsito caótico, gigantesco gargalo de mobilidade urbana e as urgências que a maior metrópole do Brasil, com este quadro o senhor </w:t>
      </w:r>
      <w:proofErr w:type="spellStart"/>
      <w:r w:rsidRPr="00D10C11">
        <w:rPr>
          <w:lang w:val="pt-BR"/>
        </w:rPr>
        <w:t>Lourivaldo</w:t>
      </w:r>
      <w:proofErr w:type="spellEnd"/>
      <w:r w:rsidRPr="00D10C11">
        <w:rPr>
          <w:lang w:val="pt-BR"/>
        </w:rPr>
        <w:t xml:space="preserve"> vislumbrou uma luz em meio ao caos.</w:t>
      </w:r>
    </w:p>
    <w:p w:rsidR="00D10C11" w:rsidRPr="00D10C11" w:rsidRDefault="00D10C11" w:rsidP="00D10C11">
      <w:pPr>
        <w:pStyle w:val="TCC-CorpodoTexto"/>
        <w:rPr>
          <w:lang w:val="pt-BR"/>
        </w:rPr>
      </w:pPr>
      <w:r w:rsidRPr="00D10C11">
        <w:rPr>
          <w:lang w:val="pt-BR"/>
        </w:rPr>
        <w:lastRenderedPageBreak/>
        <w:t xml:space="preserve">A exigência de um mercado ágil e competitivo como é o nicho de moto frete em São Paulo, </w:t>
      </w:r>
      <w:proofErr w:type="spellStart"/>
      <w:r w:rsidRPr="00D10C11">
        <w:rPr>
          <w:lang w:val="pt-BR"/>
        </w:rPr>
        <w:t>trás</w:t>
      </w:r>
      <w:proofErr w:type="spellEnd"/>
      <w:r w:rsidRPr="00D10C11">
        <w:rPr>
          <w:lang w:val="pt-BR"/>
        </w:rPr>
        <w:t xml:space="preserve"> consigo os problemas enfrentados pelas empresas, em especial as de pequeno porte como é o caso da </w:t>
      </w:r>
      <w:proofErr w:type="spellStart"/>
      <w:r w:rsidR="00092525" w:rsidRPr="00D10C11">
        <w:rPr>
          <w:lang w:val="pt-BR"/>
        </w:rPr>
        <w:t>A</w:t>
      </w:r>
      <w:r w:rsidR="00092525">
        <w:rPr>
          <w:lang w:val="pt-BR"/>
        </w:rPr>
        <w:t>brasil</w:t>
      </w:r>
      <w:proofErr w:type="spellEnd"/>
      <w:r w:rsidR="00092525">
        <w:rPr>
          <w:lang w:val="pt-BR"/>
        </w:rPr>
        <w:t xml:space="preserve"> </w:t>
      </w:r>
      <w:r w:rsidR="00092525" w:rsidRPr="00D10C11">
        <w:rPr>
          <w:lang w:val="pt-BR"/>
        </w:rPr>
        <w:t>E</w:t>
      </w:r>
      <w:r w:rsidR="00092525">
        <w:rPr>
          <w:lang w:val="pt-BR"/>
        </w:rPr>
        <w:t>xpress</w:t>
      </w:r>
      <w:r w:rsidRPr="00D10C11">
        <w:rPr>
          <w:lang w:val="pt-BR"/>
        </w:rPr>
        <w:t>, uma empresa que prevê muitos anos de vida e prosperidade que hoje enfrenta problemas como gerenciamento de processos e controle financeiro para que tenha um crescimento contínuo e saudável.</w:t>
      </w:r>
    </w:p>
    <w:p w:rsidR="003819D5" w:rsidRDefault="003819D5" w:rsidP="0053770F">
      <w:pPr>
        <w:pStyle w:val="TCC-CorpodoTexto"/>
        <w:rPr>
          <w:lang w:val="pt-BR"/>
        </w:rPr>
      </w:pPr>
    </w:p>
    <w:p w:rsidR="00F76DF2" w:rsidRPr="000B01D2" w:rsidRDefault="005C6555" w:rsidP="00F76DF2">
      <w:pPr>
        <w:pStyle w:val="TCC-Titulo2"/>
      </w:pPr>
      <w:bookmarkStart w:id="18" w:name="_Ref364698176"/>
      <w:bookmarkStart w:id="19" w:name="_Toc389848081"/>
      <w:r>
        <w:rPr>
          <w:lang w:val="pt-BR"/>
        </w:rPr>
        <w:t xml:space="preserve">O </w:t>
      </w:r>
      <w:r w:rsidR="00F76DF2">
        <w:rPr>
          <w:lang w:val="pt-BR"/>
        </w:rPr>
        <w:t>Problema</w:t>
      </w:r>
      <w:bookmarkEnd w:id="18"/>
      <w:bookmarkEnd w:id="19"/>
    </w:p>
    <w:p w:rsidR="00C20209" w:rsidRDefault="00D10C11" w:rsidP="00C20209">
      <w:pPr>
        <w:pStyle w:val="TCC-CorpodoTexto"/>
        <w:rPr>
          <w:lang w:val="pt-BR"/>
        </w:rPr>
      </w:pPr>
      <w:r w:rsidRPr="00D10C11">
        <w:t xml:space="preserve">O problema de falha de controle e gerenciamento afeta os proprietários devido </w:t>
      </w:r>
      <w:proofErr w:type="spellStart"/>
      <w:r w:rsidRPr="00D10C11">
        <w:t>a</w:t>
      </w:r>
      <w:proofErr w:type="spellEnd"/>
      <w:r w:rsidRPr="00D10C11">
        <w:t xml:space="preserve"> demora decorrente para manter as atividades de rotinas da empresa, tendo assim consequentemente perda do foco do </w:t>
      </w:r>
      <w:proofErr w:type="spellStart"/>
      <w:r w:rsidRPr="00D10C11">
        <w:t>Steakholder</w:t>
      </w:r>
      <w:proofErr w:type="spellEnd"/>
      <w:r w:rsidRPr="00D10C11">
        <w:t xml:space="preserve"> em ações mais produtivas, resultando então em perda de dinheiro.</w:t>
      </w:r>
    </w:p>
    <w:p w:rsidR="00485D03" w:rsidRPr="00C20209" w:rsidRDefault="00485D03" w:rsidP="00485D03">
      <w:pPr>
        <w:pStyle w:val="TCC-CorpodoTexto"/>
      </w:pPr>
      <w:r w:rsidRPr="00092525">
        <w:rPr>
          <w:highlight w:val="yellow"/>
        </w:rPr>
        <w:t xml:space="preserve">&lt;Descreva </w:t>
      </w:r>
      <w:r w:rsidR="005C6555" w:rsidRPr="00092525">
        <w:rPr>
          <w:highlight w:val="yellow"/>
          <w:lang w:val="pt-BR"/>
        </w:rPr>
        <w:t xml:space="preserve">também </w:t>
      </w:r>
      <w:r w:rsidRPr="00092525">
        <w:rPr>
          <w:highlight w:val="yellow"/>
        </w:rPr>
        <w:t>as justificativas para o desenvolvimento deste sistema, deverá estar de acordo com o item declaração do problema</w:t>
      </w:r>
      <w:r w:rsidR="00D071B8" w:rsidRPr="00092525">
        <w:rPr>
          <w:highlight w:val="yellow"/>
          <w:lang w:val="pt-BR"/>
        </w:rPr>
        <w:t xml:space="preserve"> e causas raízes</w:t>
      </w:r>
      <w:r w:rsidRPr="00092525">
        <w:rPr>
          <w:highlight w:val="yellow"/>
          <w:lang w:val="pt-BR"/>
        </w:rPr>
        <w:t xml:space="preserve">. No mínimo </w:t>
      </w:r>
      <w:r w:rsidR="00020AD7" w:rsidRPr="00092525">
        <w:rPr>
          <w:highlight w:val="yellow"/>
          <w:lang w:val="pt-BR"/>
        </w:rPr>
        <w:t>2</w:t>
      </w:r>
      <w:r w:rsidRPr="00092525">
        <w:rPr>
          <w:highlight w:val="yellow"/>
          <w:lang w:val="pt-BR"/>
        </w:rPr>
        <w:t>00 palavras.</w:t>
      </w:r>
      <w:r w:rsidR="00F626B3" w:rsidRPr="00092525">
        <w:rPr>
          <w:highlight w:val="yellow"/>
          <w:lang w:val="pt-BR"/>
        </w:rPr>
        <w:t xml:space="preserve"> </w:t>
      </w:r>
      <w:r w:rsidRPr="00092525">
        <w:rPr>
          <w:highlight w:val="yellow"/>
        </w:rPr>
        <w:t>&gt;</w:t>
      </w:r>
    </w:p>
    <w:p w:rsidR="005F7578" w:rsidRPr="00810A35" w:rsidRDefault="005F7578" w:rsidP="002267B8">
      <w:pPr>
        <w:pStyle w:val="TCC-Titulo2"/>
      </w:pPr>
      <w:bookmarkStart w:id="20" w:name="_Toc364699514"/>
      <w:bookmarkStart w:id="21" w:name="_Toc352885961"/>
      <w:bookmarkStart w:id="22" w:name="_Toc352886293"/>
      <w:bookmarkStart w:id="23" w:name="_Toc352886500"/>
      <w:bookmarkStart w:id="24" w:name="_Toc352885962"/>
      <w:bookmarkStart w:id="25" w:name="_Toc352886294"/>
      <w:bookmarkStart w:id="26" w:name="_Toc352886501"/>
      <w:bookmarkStart w:id="27" w:name="_Toc345247634"/>
      <w:bookmarkStart w:id="28" w:name="_Toc345247836"/>
      <w:bookmarkStart w:id="29" w:name="_Toc345621945"/>
      <w:bookmarkStart w:id="30" w:name="_Ref364698339"/>
      <w:bookmarkStart w:id="31" w:name="_Ref366452194"/>
      <w:bookmarkStart w:id="32" w:name="_Ref366452206"/>
      <w:bookmarkStart w:id="33" w:name="_Ref366452247"/>
      <w:bookmarkStart w:id="34" w:name="_Toc389848082"/>
      <w:bookmarkEnd w:id="20"/>
      <w:bookmarkEnd w:id="21"/>
      <w:bookmarkEnd w:id="22"/>
      <w:bookmarkEnd w:id="23"/>
      <w:bookmarkEnd w:id="24"/>
      <w:bookmarkEnd w:id="25"/>
      <w:bookmarkEnd w:id="26"/>
      <w:r w:rsidRPr="00810A35">
        <w:t>Objetivo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092525" w:rsidRPr="00092525" w:rsidRDefault="00092525" w:rsidP="00092525">
      <w:pPr>
        <w:pStyle w:val="TCC-CorpodoTexto"/>
      </w:pPr>
      <w:r w:rsidRPr="00092525">
        <w:t xml:space="preserve">O objetivo do sistema é melhorar o tempo de resposta as atividades da empresa </w:t>
      </w:r>
      <w:proofErr w:type="spellStart"/>
      <w:r w:rsidRPr="00092525">
        <w:t>A</w:t>
      </w:r>
      <w:r>
        <w:rPr>
          <w:lang w:val="pt-BR"/>
        </w:rPr>
        <w:t>brasil</w:t>
      </w:r>
      <w:proofErr w:type="spellEnd"/>
      <w:r>
        <w:rPr>
          <w:lang w:val="pt-BR"/>
        </w:rPr>
        <w:t xml:space="preserve"> </w:t>
      </w:r>
      <w:r w:rsidRPr="00092525">
        <w:t>E</w:t>
      </w:r>
      <w:r>
        <w:rPr>
          <w:lang w:val="pt-BR"/>
        </w:rPr>
        <w:t>xpress</w:t>
      </w:r>
      <w:r w:rsidRPr="00092525">
        <w:t xml:space="preserve"> e entender melhor a relação entre o cliente, os serviços solicitados e os funcionários que o atendem.</w:t>
      </w:r>
    </w:p>
    <w:p w:rsidR="00092525" w:rsidRPr="00092525" w:rsidRDefault="00092525" w:rsidP="00092525">
      <w:pPr>
        <w:pStyle w:val="TCC-CorpodoTexto"/>
      </w:pPr>
      <w:r w:rsidRPr="00092525">
        <w:t>O sistema tem como objetivos específicos:</w:t>
      </w:r>
    </w:p>
    <w:p w:rsidR="00092525" w:rsidRPr="00092525" w:rsidRDefault="00092525" w:rsidP="00092525">
      <w:pPr>
        <w:pStyle w:val="TCC-CorpodoTexto"/>
      </w:pPr>
      <w:r w:rsidRPr="00092525">
        <w:t>* Organizar o registro de solicitação de serviços, intitulada como OS;</w:t>
      </w:r>
    </w:p>
    <w:p w:rsidR="00092525" w:rsidRPr="00092525" w:rsidRDefault="00092525" w:rsidP="00092525">
      <w:pPr>
        <w:pStyle w:val="TCC-CorpodoTexto"/>
      </w:pPr>
      <w:r w:rsidRPr="00092525">
        <w:t>* Cadastrar o cliente e gerar os relatórios solicitados por ele em um tempo menor;</w:t>
      </w:r>
    </w:p>
    <w:p w:rsidR="00092525" w:rsidRPr="00092525" w:rsidRDefault="00092525" w:rsidP="00092525">
      <w:pPr>
        <w:pStyle w:val="TCC-CorpodoTexto"/>
      </w:pPr>
      <w:r w:rsidRPr="00092525">
        <w:lastRenderedPageBreak/>
        <w:t>* Manter um registro de funcionários, com as suas entradas, saídas, folgas, vales e das atividades realizadas;</w:t>
      </w:r>
    </w:p>
    <w:p w:rsidR="00092525" w:rsidRPr="00092525" w:rsidRDefault="00092525" w:rsidP="00092525">
      <w:pPr>
        <w:pStyle w:val="TCC-CorpodoTexto"/>
      </w:pPr>
      <w:r w:rsidRPr="00092525">
        <w:t>* Manter um registro de controle dos ativos da empresa, principalmente dos veículos e telefones;</w:t>
      </w:r>
    </w:p>
    <w:p w:rsidR="00092525" w:rsidRPr="00092525" w:rsidRDefault="00092525" w:rsidP="00092525">
      <w:pPr>
        <w:pStyle w:val="TCC-CorpodoTexto"/>
      </w:pPr>
      <w:r w:rsidRPr="00092525">
        <w:t>* Criar relatórios com visão de faturamento por períodos;</w:t>
      </w:r>
    </w:p>
    <w:p w:rsidR="00092525" w:rsidRPr="00092525" w:rsidRDefault="00092525" w:rsidP="00092525">
      <w:pPr>
        <w:pStyle w:val="TCC-CorpodoTexto"/>
      </w:pPr>
      <w:r w:rsidRPr="00092525">
        <w:t>* Gerenciar as contas que necessitam ser pagas, não perdendo a data de vencimento;</w:t>
      </w:r>
    </w:p>
    <w:p w:rsidR="00092525" w:rsidRPr="00092525" w:rsidRDefault="00092525" w:rsidP="00092525">
      <w:pPr>
        <w:pStyle w:val="TCC-CorpodoTexto"/>
      </w:pPr>
      <w:r w:rsidRPr="00092525">
        <w:t>* Manter um controle de cobranças de clientes, por período semanal, quinzenal ou mensal.</w:t>
      </w:r>
    </w:p>
    <w:p w:rsidR="000243C3" w:rsidRPr="00202620" w:rsidRDefault="000243C3" w:rsidP="000243C3">
      <w:pPr>
        <w:pStyle w:val="TCC-CorpodoTexto"/>
        <w:rPr>
          <w:lang w:val="pt-BR"/>
        </w:rPr>
      </w:pPr>
    </w:p>
    <w:p w:rsidR="005F7578" w:rsidRDefault="005F7578" w:rsidP="00511A5E">
      <w:pPr>
        <w:pStyle w:val="TCC-Titulo2"/>
        <w:ind w:left="578" w:hanging="578"/>
      </w:pPr>
      <w:bookmarkStart w:id="35" w:name="_Toc364699516"/>
      <w:bookmarkStart w:id="36" w:name="_Toc364699517"/>
      <w:bookmarkStart w:id="37" w:name="_Toc345247637"/>
      <w:bookmarkStart w:id="38" w:name="_Toc345247839"/>
      <w:bookmarkStart w:id="39" w:name="_Toc345621948"/>
      <w:bookmarkStart w:id="40" w:name="_Ref364698366"/>
      <w:bookmarkStart w:id="41" w:name="_Toc389848083"/>
      <w:bookmarkEnd w:id="35"/>
      <w:bookmarkEnd w:id="36"/>
      <w:r w:rsidRPr="00F04EED">
        <w:t>Metodologia</w:t>
      </w:r>
      <w:bookmarkEnd w:id="37"/>
      <w:bookmarkEnd w:id="38"/>
      <w:bookmarkEnd w:id="39"/>
      <w:bookmarkEnd w:id="40"/>
      <w:bookmarkEnd w:id="41"/>
    </w:p>
    <w:p w:rsidR="00511A5E" w:rsidRDefault="00511A5E" w:rsidP="0026135E">
      <w:pPr>
        <w:pStyle w:val="TCC-CorpodoTexto"/>
        <w:rPr>
          <w:lang w:val="pt-BR"/>
        </w:rPr>
      </w:pPr>
      <w:r>
        <w:t>&lt;Descrever a metodologia</w:t>
      </w:r>
      <w:r w:rsidR="002D75E1">
        <w:rPr>
          <w:lang w:val="pt-BR"/>
        </w:rPr>
        <w:t xml:space="preserve"> </w:t>
      </w:r>
      <w:r>
        <w:t>utilizada na especificação</w:t>
      </w:r>
      <w:r w:rsidR="002D75E1">
        <w:rPr>
          <w:lang w:val="pt-BR"/>
        </w:rPr>
        <w:t xml:space="preserve"> do projeto. </w:t>
      </w:r>
      <w:r w:rsidR="00D071B8">
        <w:rPr>
          <w:lang w:val="pt-BR"/>
        </w:rPr>
        <w:t>Como exemplo</w:t>
      </w:r>
      <w:r w:rsidR="0025672F">
        <w:rPr>
          <w:lang w:val="pt-BR"/>
        </w:rPr>
        <w:t xml:space="preserve">, descrever as etapas do UP </w:t>
      </w:r>
      <w:r w:rsidR="009B196C">
        <w:rPr>
          <w:lang w:val="pt-BR"/>
        </w:rPr>
        <w:t>utilizada. &gt;</w:t>
      </w:r>
    </w:p>
    <w:p w:rsidR="002D75E1" w:rsidRPr="00202620" w:rsidRDefault="002D75E1" w:rsidP="002D75E1">
      <w:pPr>
        <w:pStyle w:val="TCC-CorpodoTexto"/>
        <w:rPr>
          <w:lang w:val="pt-BR"/>
        </w:rPr>
      </w:pPr>
      <w:r>
        <w:rPr>
          <w:lang w:val="pt-BR"/>
        </w:rPr>
        <w:t xml:space="preserve">&lt;Não descrever </w:t>
      </w:r>
      <w:r w:rsidR="00D071B8">
        <w:rPr>
          <w:lang w:val="pt-BR"/>
        </w:rPr>
        <w:t xml:space="preserve">metodologias de desenvolvimento (codificação/programação), </w:t>
      </w:r>
      <w:r>
        <w:rPr>
          <w:lang w:val="pt-BR"/>
        </w:rPr>
        <w:t>os frameworks</w:t>
      </w:r>
      <w:r w:rsidR="00D071B8">
        <w:rPr>
          <w:lang w:val="pt-BR"/>
        </w:rPr>
        <w:t>,</w:t>
      </w:r>
      <w:r>
        <w:rPr>
          <w:lang w:val="pt-BR"/>
        </w:rPr>
        <w:t xml:space="preserve"> e as tecnologias utilizadas. Isto será descrito na </w:t>
      </w:r>
      <w:r w:rsidR="00BD6FD7">
        <w:rPr>
          <w:lang w:val="pt-BR"/>
        </w:rPr>
        <w:t>seção</w:t>
      </w:r>
      <w:r>
        <w:rPr>
          <w:lang w:val="pt-BR"/>
        </w:rPr>
        <w:t xml:space="preserve">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_Ref364698931 \r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rPr>
          <w:lang w:val="pt-BR"/>
        </w:rPr>
        <w:t>8</w:t>
      </w:r>
      <w:r>
        <w:rPr>
          <w:lang w:val="pt-BR"/>
        </w:rPr>
        <w:fldChar w:fldCharType="end"/>
      </w:r>
      <w:r>
        <w:rPr>
          <w:lang w:val="pt-BR"/>
        </w:rPr>
        <w:t>.</w:t>
      </w:r>
      <w:r w:rsidR="00B11487">
        <w:rPr>
          <w:lang w:val="pt-BR"/>
        </w:rPr>
        <w:t xml:space="preserve"> </w:t>
      </w:r>
      <w:r>
        <w:rPr>
          <w:lang w:val="pt-BR"/>
        </w:rPr>
        <w:t>&gt;</w:t>
      </w:r>
    </w:p>
    <w:p w:rsidR="00E24BEE" w:rsidRDefault="002D75E1" w:rsidP="00B73F41">
      <w:pPr>
        <w:pStyle w:val="TCC-CorpodoTexto"/>
        <w:rPr>
          <w:lang w:val="pt-BR"/>
        </w:rPr>
      </w:pPr>
      <w:r>
        <w:rPr>
          <w:lang w:val="pt-BR"/>
        </w:rPr>
        <w:t xml:space="preserve">&lt; </w:t>
      </w:r>
      <w:r w:rsidR="00E24BEE">
        <w:rPr>
          <w:lang w:val="pt-BR"/>
        </w:rPr>
        <w:t>U</w:t>
      </w:r>
      <w:r>
        <w:rPr>
          <w:lang w:val="pt-BR"/>
        </w:rPr>
        <w:t>tilização referências bibliográficas</w:t>
      </w:r>
      <w:r w:rsidR="00E24BEE">
        <w:rPr>
          <w:lang w:val="pt-BR"/>
        </w:rPr>
        <w:t xml:space="preserve"> na descrição da metodologia</w:t>
      </w:r>
      <w:r>
        <w:rPr>
          <w:lang w:val="pt-BR"/>
        </w:rPr>
        <w:t xml:space="preserve">, pois é impossível descrever as metodologias sem a </w:t>
      </w:r>
      <w:r w:rsidR="005440AF">
        <w:rPr>
          <w:lang w:val="pt-BR"/>
        </w:rPr>
        <w:t xml:space="preserve">de referências. Procure pelas referências utilizadas por seus professores em </w:t>
      </w:r>
      <w:proofErr w:type="gramStart"/>
      <w:r w:rsidR="005440AF">
        <w:rPr>
          <w:lang w:val="pt-BR"/>
        </w:rPr>
        <w:t>aula</w:t>
      </w:r>
      <w:r w:rsidR="00852063">
        <w:rPr>
          <w:lang w:val="pt-BR"/>
        </w:rPr>
        <w:t>.</w:t>
      </w:r>
      <w:r w:rsidR="00E24BEE">
        <w:rPr>
          <w:lang w:val="pt-BR"/>
        </w:rPr>
        <w:t>&gt;</w:t>
      </w:r>
      <w:proofErr w:type="gramEnd"/>
    </w:p>
    <w:p w:rsidR="00852063" w:rsidRDefault="00E24BEE" w:rsidP="00B73F41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852063">
        <w:rPr>
          <w:lang w:val="pt-BR"/>
        </w:rPr>
        <w:t xml:space="preserve"> Abaixo um </w:t>
      </w:r>
      <w:r>
        <w:rPr>
          <w:lang w:val="pt-BR"/>
        </w:rPr>
        <w:t>exemplo de texto com</w:t>
      </w:r>
      <w:r w:rsidR="00852063">
        <w:rPr>
          <w:lang w:val="pt-BR"/>
        </w:rPr>
        <w:t xml:space="preserve"> </w:t>
      </w:r>
      <w:r>
        <w:rPr>
          <w:lang w:val="pt-BR"/>
        </w:rPr>
        <w:t>referência</w:t>
      </w:r>
      <w:r w:rsidR="00852063">
        <w:rPr>
          <w:lang w:val="pt-BR"/>
        </w:rPr>
        <w:t xml:space="preserve"> bibliográfica</w:t>
      </w:r>
      <w:r>
        <w:rPr>
          <w:lang w:val="pt-BR"/>
        </w:rPr>
        <w:t>, vale ressaltar a inclusão da respectiva entrada na sessão de referências</w:t>
      </w:r>
      <w:r w:rsidR="00852063">
        <w:rPr>
          <w:lang w:val="pt-BR"/>
        </w:rPr>
        <w:t>: &gt;</w:t>
      </w:r>
    </w:p>
    <w:p w:rsidR="00852063" w:rsidRDefault="00852063" w:rsidP="001569EE">
      <w:pPr>
        <w:pStyle w:val="TCC-CorpodoTexto"/>
        <w:rPr>
          <w:lang w:val="pt-BR"/>
        </w:rPr>
      </w:pPr>
      <w:r>
        <w:rPr>
          <w:lang w:val="pt-BR"/>
        </w:rPr>
        <w:t xml:space="preserve">&lt; </w:t>
      </w:r>
      <w:r w:rsidR="00261908">
        <w:rPr>
          <w:lang w:val="pt-BR"/>
        </w:rPr>
        <w:t xml:space="preserve">Para análise do problema do cliente foi utilizada a técnica dos 5 passos da análise do problema. </w:t>
      </w:r>
      <w:r>
        <w:rPr>
          <w:lang w:val="pt-BR"/>
        </w:rPr>
        <w:t>(</w:t>
      </w:r>
      <w:proofErr w:type="spellStart"/>
      <w:r w:rsidRPr="005E6173">
        <w:rPr>
          <w:lang w:val="pt-BR"/>
        </w:rPr>
        <w:t>Leffingwell</w:t>
      </w:r>
      <w:proofErr w:type="spellEnd"/>
      <w:r>
        <w:rPr>
          <w:lang w:val="pt-BR"/>
        </w:rPr>
        <w:t>, 200</w:t>
      </w:r>
      <w:r w:rsidR="00261908">
        <w:rPr>
          <w:lang w:val="pt-BR"/>
        </w:rPr>
        <w:t>3</w:t>
      </w:r>
      <w:r>
        <w:rPr>
          <w:lang w:val="pt-BR"/>
        </w:rPr>
        <w:t>)</w:t>
      </w:r>
      <w:r w:rsidR="00261908">
        <w:rPr>
          <w:lang w:val="pt-BR"/>
        </w:rPr>
        <w:t xml:space="preserve">. </w:t>
      </w:r>
      <w:r>
        <w:rPr>
          <w:lang w:val="pt-BR"/>
        </w:rPr>
        <w:t>&gt;</w:t>
      </w:r>
    </w:p>
    <w:p w:rsidR="00020AD7" w:rsidRPr="00202620" w:rsidRDefault="00020AD7" w:rsidP="001569EE">
      <w:pPr>
        <w:pStyle w:val="TCC-CorpodoTexto"/>
        <w:rPr>
          <w:lang w:val="pt-BR"/>
        </w:rPr>
      </w:pPr>
      <w:r>
        <w:rPr>
          <w:lang w:val="pt-BR"/>
        </w:rPr>
        <w:t xml:space="preserve">&lt; </w:t>
      </w:r>
      <w:r w:rsidR="00261908">
        <w:rPr>
          <w:lang w:val="pt-BR"/>
        </w:rPr>
        <w:t>Para esta sessão n</w:t>
      </w:r>
      <w:r>
        <w:rPr>
          <w:lang w:val="pt-BR"/>
        </w:rPr>
        <w:t>o mínimo 400 palavras.</w:t>
      </w:r>
      <w:r w:rsidR="00E24BEE">
        <w:rPr>
          <w:lang w:val="pt-BR"/>
        </w:rPr>
        <w:t xml:space="preserve"> </w:t>
      </w:r>
      <w:r>
        <w:rPr>
          <w:lang w:val="pt-BR"/>
        </w:rPr>
        <w:t>&gt;</w:t>
      </w:r>
    </w:p>
    <w:p w:rsidR="005F7578" w:rsidRPr="00202620" w:rsidRDefault="005F7578" w:rsidP="00232321">
      <w:pPr>
        <w:pStyle w:val="TCC-Titulo1"/>
      </w:pPr>
      <w:bookmarkStart w:id="42" w:name="_Toc345247638"/>
      <w:bookmarkStart w:id="43" w:name="_Toc345247840"/>
      <w:bookmarkStart w:id="44" w:name="_Toc345621949"/>
      <w:bookmarkStart w:id="45" w:name="_Toc389848084"/>
      <w:r w:rsidRPr="00F04EED">
        <w:lastRenderedPageBreak/>
        <w:t>ANÁLISE DO PROBLEMA</w:t>
      </w:r>
      <w:bookmarkEnd w:id="42"/>
      <w:bookmarkEnd w:id="43"/>
      <w:bookmarkEnd w:id="44"/>
      <w:bookmarkEnd w:id="45"/>
    </w:p>
    <w:p w:rsidR="00FF5EBF" w:rsidRDefault="00092525" w:rsidP="005E6173">
      <w:pPr>
        <w:pStyle w:val="TCC-CorpodoTexto"/>
        <w:rPr>
          <w:lang w:val="pt-BR"/>
        </w:rPr>
      </w:pPr>
      <w:r w:rsidRPr="00092525">
        <w:rPr>
          <w:lang w:val="pt-BR"/>
        </w:rPr>
        <w:t>A subseção 2.1 apresentará uma declaração do problema utilizando a forma textual e focando na situação real da empresa, na subseção 2.2 utilizamos o diagrama de Ishikawa e avaliamos as áreas que causam o efeito na empresa, na subseção 2.3 é mostrado um rastreamento das partes interessadas do sistema e são classificados nos que o operam e aqueles que se apenas sentem o efeito da utilização, a subseção 2.4 mostra a fronteira sistêmica e fica fácil de visualizar onde cada parte interessada interage e na subseção 2.5 as restrições existentes que precisam ser enfrentadas para o desenvolvimento deste sistema.</w:t>
      </w:r>
    </w:p>
    <w:p w:rsidR="005F7578" w:rsidRDefault="005F7578" w:rsidP="00232321">
      <w:pPr>
        <w:pStyle w:val="TCC-Titulo2"/>
        <w:rPr>
          <w:lang w:val="pt-BR"/>
        </w:rPr>
      </w:pPr>
      <w:bookmarkStart w:id="46" w:name="_Toc345247639"/>
      <w:bookmarkStart w:id="47" w:name="_Toc345247841"/>
      <w:bookmarkStart w:id="48" w:name="_Toc345621950"/>
      <w:bookmarkStart w:id="49" w:name="_Toc389848085"/>
      <w:r w:rsidRPr="00F04EED">
        <w:t>Declaração do Problema</w:t>
      </w:r>
      <w:bookmarkEnd w:id="46"/>
      <w:bookmarkEnd w:id="47"/>
      <w:bookmarkEnd w:id="48"/>
      <w:bookmarkEnd w:id="49"/>
    </w:p>
    <w:p w:rsidR="00B4570C" w:rsidRPr="00BB13F4" w:rsidRDefault="00B4570C" w:rsidP="00B4570C">
      <w:pPr>
        <w:pStyle w:val="TCC-CorpodoTexto"/>
        <w:rPr>
          <w:lang w:val="pt-BR"/>
        </w:rPr>
      </w:pPr>
      <w:r w:rsidRPr="00BB13F4">
        <w:rPr>
          <w:lang w:val="pt-BR"/>
        </w:rPr>
        <w:t xml:space="preserve">O problema de falha de controle e gerenciamento afeta os proprietários devido à demora decorrente para manter as atividades de rotinas da empresa, tendo assim consequentemente perda do foco do </w:t>
      </w:r>
      <w:proofErr w:type="spellStart"/>
      <w:r w:rsidRPr="00BB13F4">
        <w:rPr>
          <w:lang w:val="pt-BR"/>
        </w:rPr>
        <w:t>Steakholder</w:t>
      </w:r>
      <w:proofErr w:type="spellEnd"/>
      <w:r w:rsidRPr="00BB13F4">
        <w:rPr>
          <w:lang w:val="pt-BR"/>
        </w:rPr>
        <w:t xml:space="preserve"> em ações mais produtivas, resultando então em perda de dinheiro.</w:t>
      </w:r>
    </w:p>
    <w:p w:rsidR="00B4570C" w:rsidRPr="00BB13F4" w:rsidRDefault="00B4570C" w:rsidP="00B4570C">
      <w:pPr>
        <w:pStyle w:val="TCC-CorpodoTexto"/>
        <w:rPr>
          <w:lang w:val="pt-BR"/>
        </w:rPr>
      </w:pPr>
      <w:r w:rsidRPr="00BB13F4">
        <w:rPr>
          <w:lang w:val="pt-BR"/>
        </w:rPr>
        <w:t>Uma solução sistêmica trará os benefícios de: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Controle dos serviços por períodos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Controle dos serviços por profissional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Controle da OS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Encaminhamento da OS para o motoboy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Cadastro de Clientes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Cadastro do Motoboy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Registro e controle das contas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Registro e controle de Convênio com o Posto de Gasolina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t>Registro e controle de Convênio com a Loja de moto peças</w:t>
      </w:r>
    </w:p>
    <w:p w:rsidR="00B4570C" w:rsidRPr="00BB13F4" w:rsidRDefault="00B4570C" w:rsidP="00B4570C">
      <w:pPr>
        <w:pStyle w:val="TCC-CorpodoTexto"/>
        <w:numPr>
          <w:ilvl w:val="0"/>
          <w:numId w:val="18"/>
        </w:numPr>
        <w:rPr>
          <w:lang w:val="pt-BR"/>
        </w:rPr>
      </w:pPr>
      <w:r w:rsidRPr="00BB13F4">
        <w:rPr>
          <w:lang w:val="pt-BR"/>
        </w:rPr>
        <w:lastRenderedPageBreak/>
        <w:t>Registro e controle de retiradas/uso do convênio do Motoboy</w:t>
      </w:r>
    </w:p>
    <w:p w:rsidR="00B55CEC" w:rsidRPr="00810A35" w:rsidRDefault="00810A35" w:rsidP="00810A35">
      <w:pPr>
        <w:pStyle w:val="Legenda"/>
      </w:pPr>
      <w:bookmarkStart w:id="50" w:name="_Toc389848036"/>
      <w:r>
        <w:t xml:space="preserve">Tabela </w:t>
      </w:r>
      <w:fldSimple w:instr=" SEQ Tabela \* ARABIC ">
        <w:r w:rsidR="003F5814">
          <w:rPr>
            <w:noProof/>
          </w:rPr>
          <w:t>1</w:t>
        </w:r>
      </w:fldSimple>
      <w:r>
        <w:t xml:space="preserve"> – Declaração do Problema</w:t>
      </w:r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4D7B61" w:rsidRPr="00E3359F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O problema</w:t>
            </w:r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B9326B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a</w:t>
            </w:r>
            <w:r w:rsidR="004D7B61" w:rsidRPr="00B9079C">
              <w:rPr>
                <w:rFonts w:cs="Arial"/>
                <w:lang w:val="pt-BR" w:eastAsia="pt-BR"/>
              </w:rPr>
              <w:t>feta</w:t>
            </w:r>
            <w:proofErr w:type="gramEnd"/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B9326B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d</w:t>
            </w:r>
            <w:r w:rsidR="004D7B61" w:rsidRPr="00B9079C">
              <w:rPr>
                <w:rFonts w:cs="Arial"/>
                <w:lang w:val="pt-BR" w:eastAsia="pt-BR"/>
              </w:rPr>
              <w:t>evido</w:t>
            </w:r>
            <w:proofErr w:type="gramEnd"/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D7B61" w:rsidRPr="00A606EA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Os benefícios desse </w:t>
            </w:r>
          </w:p>
        </w:tc>
        <w:tc>
          <w:tcPr>
            <w:tcW w:w="683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3B21EE" w:rsidRDefault="005F7578" w:rsidP="00232321">
      <w:pPr>
        <w:pStyle w:val="TCC-Titulo2"/>
        <w:rPr>
          <w:lang w:val="pt-BR"/>
        </w:rPr>
      </w:pPr>
      <w:bookmarkStart w:id="51" w:name="_Toc372997232"/>
      <w:bookmarkStart w:id="52" w:name="_Toc345247640"/>
      <w:bookmarkStart w:id="53" w:name="_Toc345247842"/>
      <w:bookmarkStart w:id="54" w:name="_Toc345621951"/>
      <w:bookmarkStart w:id="55" w:name="_Toc389848086"/>
      <w:bookmarkEnd w:id="51"/>
      <w:r w:rsidRPr="00F04EED">
        <w:t>Análise das Causas Raízes</w:t>
      </w:r>
      <w:bookmarkEnd w:id="52"/>
      <w:bookmarkEnd w:id="53"/>
      <w:bookmarkEnd w:id="54"/>
      <w:bookmarkEnd w:id="55"/>
    </w:p>
    <w:p w:rsidR="00B4570C" w:rsidRPr="00150773" w:rsidRDefault="00B4570C" w:rsidP="00B4570C">
      <w:pPr>
        <w:pStyle w:val="TCC-CorpodoTexto"/>
        <w:rPr>
          <w:lang w:val="pt-BR"/>
        </w:rPr>
      </w:pPr>
      <w:r>
        <w:rPr>
          <w:lang w:val="pt-BR"/>
        </w:rPr>
        <w:t>Para entender as Causas Raízes do problema proposto, utilizamos uma metodologia muito comum e que quando bem aplicado permite a visualização e entendimento de quais áreas necessitam ser tratadas primeiro.</w:t>
      </w:r>
    </w:p>
    <w:p w:rsidR="00B4570C" w:rsidRDefault="00AC3954" w:rsidP="00511A5E">
      <w:pPr>
        <w:pStyle w:val="Legenda"/>
        <w:rPr>
          <w:b w:val="0"/>
          <w:bCs w:val="0"/>
          <w:szCs w:val="20"/>
          <w:lang w:eastAsia="x-none"/>
        </w:rPr>
      </w:pPr>
      <w:bookmarkStart w:id="56" w:name="_Toc389848065"/>
      <w:r>
        <w:rPr>
          <w:b w:val="0"/>
          <w:noProof/>
          <w:szCs w:val="20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453.75pt;height:193.5pt;visibility:visible">
            <v:imagedata r:id="rId9" o:title=""/>
          </v:shape>
        </w:pict>
      </w:r>
    </w:p>
    <w:p w:rsidR="00511A5E" w:rsidRDefault="00511A5E" w:rsidP="00511A5E">
      <w:pPr>
        <w:pStyle w:val="Legenda"/>
      </w:pPr>
      <w:r>
        <w:t xml:space="preserve">Figura </w:t>
      </w:r>
      <w:fldSimple w:instr=" SEQ Figura \* ARABIC ">
        <w:r w:rsidR="003F5814">
          <w:rPr>
            <w:noProof/>
          </w:rPr>
          <w:t>1</w:t>
        </w:r>
      </w:fldSimple>
      <w:r>
        <w:t xml:space="preserve"> – Analise das Causas Raízes</w:t>
      </w:r>
      <w:bookmarkEnd w:id="56"/>
    </w:p>
    <w:p w:rsidR="00B73F41" w:rsidRPr="00B73F41" w:rsidRDefault="00B73F41" w:rsidP="00B73F41"/>
    <w:p w:rsidR="00ED4028" w:rsidRDefault="001C5B5D" w:rsidP="00232321">
      <w:pPr>
        <w:pStyle w:val="TCC-Titulo2"/>
        <w:rPr>
          <w:lang w:val="pt-BR"/>
        </w:rPr>
      </w:pPr>
      <w:bookmarkStart w:id="57" w:name="_Toc389848087"/>
      <w:r>
        <w:t>Partes Interessadas</w:t>
      </w:r>
      <w:bookmarkEnd w:id="57"/>
    </w:p>
    <w:p w:rsidR="00091535" w:rsidRDefault="00091535" w:rsidP="00091535">
      <w:pPr>
        <w:pStyle w:val="TCC-CorpodoTexto"/>
        <w:rPr>
          <w:lang w:val="pt-BR"/>
        </w:rPr>
      </w:pPr>
      <w:r>
        <w:rPr>
          <w:lang w:val="pt-BR"/>
        </w:rPr>
        <w:t>Esta subseção apresenta um rol de partes interessadas e quais as suas funções que precisam ser executadas dentro do sistema, as separamos em duas partes, ou seja, aqueles que irão diretamente operar e utilizar e outros naqueles que passaram as informações ou solicitações que alimentam o sistema.</w:t>
      </w:r>
    </w:p>
    <w:p w:rsidR="00091535" w:rsidRDefault="00091535" w:rsidP="008529B9">
      <w:pPr>
        <w:pStyle w:val="TCC-CorpodoTexto"/>
        <w:rPr>
          <w:lang w:val="pt-BR"/>
        </w:rPr>
      </w:pPr>
    </w:p>
    <w:p w:rsidR="005B667F" w:rsidRDefault="005B667F" w:rsidP="00511A5E">
      <w:pPr>
        <w:pStyle w:val="Legenda"/>
        <w:rPr>
          <w:b w:val="0"/>
          <w:bCs w:val="0"/>
          <w:szCs w:val="20"/>
          <w:lang w:eastAsia="x-none"/>
        </w:rPr>
      </w:pPr>
      <w:bookmarkStart w:id="58" w:name="_Ref366421859"/>
      <w:bookmarkStart w:id="59" w:name="_Toc389848037"/>
    </w:p>
    <w:p w:rsidR="005B667F" w:rsidRDefault="005B667F" w:rsidP="00511A5E">
      <w:pPr>
        <w:pStyle w:val="Legenda"/>
        <w:rPr>
          <w:b w:val="0"/>
          <w:bCs w:val="0"/>
          <w:szCs w:val="20"/>
          <w:lang w:eastAsia="x-none"/>
        </w:rPr>
      </w:pPr>
    </w:p>
    <w:p w:rsidR="00511A5E" w:rsidRPr="00F265C8" w:rsidRDefault="00511A5E" w:rsidP="00511A5E">
      <w:pPr>
        <w:pStyle w:val="Legenda"/>
      </w:pPr>
      <w:r>
        <w:lastRenderedPageBreak/>
        <w:t xml:space="preserve">Tabela </w:t>
      </w:r>
      <w:fldSimple w:instr=" SEQ Tabela \* ARABIC ">
        <w:r w:rsidR="003F5814">
          <w:rPr>
            <w:noProof/>
          </w:rPr>
          <w:t>2</w:t>
        </w:r>
      </w:fldSimple>
      <w:r>
        <w:t xml:space="preserve"> – </w:t>
      </w:r>
      <w:r w:rsidR="001C5B5D">
        <w:t>Partes Interessadas</w:t>
      </w:r>
      <w:bookmarkEnd w:id="58"/>
      <w:bookmarkEnd w:id="59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38"/>
        <w:gridCol w:w="4966"/>
      </w:tblGrid>
      <w:tr w:rsidR="00511A5E" w:rsidRPr="00A0396F" w:rsidTr="005B667F">
        <w:tc>
          <w:tcPr>
            <w:tcW w:w="2084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Nome</w:t>
            </w:r>
          </w:p>
        </w:tc>
        <w:tc>
          <w:tcPr>
            <w:tcW w:w="223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496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Responsabilidades</w:t>
            </w: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Coordenador Financeiro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Registra o pagamento das contas a pagar e a receber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Coordenador A</w:t>
            </w:r>
            <w:r w:rsidRPr="003538EC">
              <w:rPr>
                <w:rFonts w:cs="Arial"/>
                <w:lang w:val="pt-BR" w:eastAsia="pt-BR"/>
              </w:rPr>
              <w:t>dministrativo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Emite OS e registra a cobrança dos clientes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Coordenador O</w:t>
            </w:r>
            <w:r w:rsidRPr="003538EC">
              <w:rPr>
                <w:rFonts w:cs="Arial"/>
                <w:lang w:val="pt-BR" w:eastAsia="pt-BR"/>
              </w:rPr>
              <w:t>peracional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Imprime os relatórios de recebimento dos motoboys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5B667F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 xml:space="preserve">Coordenador </w:t>
            </w:r>
            <w:r>
              <w:rPr>
                <w:rFonts w:cs="Arial"/>
                <w:lang w:val="pt-BR" w:eastAsia="pt-BR"/>
              </w:rPr>
              <w:t>C</w:t>
            </w:r>
            <w:r w:rsidRPr="003538EC">
              <w:rPr>
                <w:rFonts w:cs="Arial"/>
                <w:lang w:val="pt-BR" w:eastAsia="pt-BR"/>
              </w:rPr>
              <w:t>omercial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Consulta o cadastro de clientes a fim de fidelizar os já existentes e consultas de vendas realizadas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Motoboy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Receberá a OS gerada pelo sistema e terá uma maior confiabilidade nos seus recebimentos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Terá uma padronização visual dos pedidos realizados bem como uma segurança e maior clareza das cobranças realizadas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Fornecedor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É cadastrado para manter informações de produtos e de controle de vencimento de contrato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2073EC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2073EC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3538EC">
              <w:rPr>
                <w:rFonts w:cs="Arial"/>
                <w:lang w:val="pt-BR" w:eastAsia="pt-BR"/>
              </w:rPr>
              <w:t>Equipe</w:t>
            </w:r>
            <w:r>
              <w:rPr>
                <w:rFonts w:cs="Arial"/>
                <w:lang w:val="pt-BR" w:eastAsia="pt-BR"/>
              </w:rPr>
              <w:t xml:space="preserve"> </w:t>
            </w:r>
            <w:r w:rsidRPr="003538EC">
              <w:rPr>
                <w:rFonts w:cs="Arial"/>
                <w:lang w:val="pt-BR" w:eastAsia="pt-BR"/>
              </w:rPr>
              <w:t>de projeto</w:t>
            </w:r>
          </w:p>
        </w:tc>
        <w:tc>
          <w:tcPr>
            <w:tcW w:w="2238" w:type="dxa"/>
            <w:tcBorders>
              <w:bottom w:val="nil"/>
            </w:tcBorders>
          </w:tcPr>
          <w:p w:rsidR="005B667F" w:rsidRPr="002073EC" w:rsidRDefault="002073E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3538EC">
              <w:rPr>
                <w:sz w:val="20"/>
              </w:rPr>
              <w:t>Desenvolve especificação técnica do sistema</w:t>
            </w:r>
            <w:r>
              <w:rPr>
                <w:sz w:val="20"/>
                <w:lang w:val="pt-BR"/>
              </w:rPr>
              <w:t>.</w:t>
            </w: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5B667F">
        <w:tc>
          <w:tcPr>
            <w:tcW w:w="2084" w:type="dxa"/>
            <w:tcBorders>
              <w:bottom w:val="nil"/>
            </w:tcBorders>
          </w:tcPr>
          <w:p w:rsidR="005B667F" w:rsidRPr="003538E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238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966" w:type="dxa"/>
            <w:tcBorders>
              <w:bottom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B667F" w:rsidRPr="00A0396F" w:rsidTr="005B667F">
        <w:tc>
          <w:tcPr>
            <w:tcW w:w="2084" w:type="dxa"/>
            <w:tcBorders>
              <w:top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238" w:type="dxa"/>
            <w:tcBorders>
              <w:top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966" w:type="dxa"/>
            <w:tcBorders>
              <w:top w:val="nil"/>
            </w:tcBorders>
          </w:tcPr>
          <w:p w:rsidR="005B667F" w:rsidRPr="00B9079C" w:rsidRDefault="005B66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A2E55" w:rsidRDefault="004A2E55" w:rsidP="004A2E55">
      <w:pPr>
        <w:pStyle w:val="Legenda"/>
      </w:pPr>
      <w:bookmarkStart w:id="60" w:name="_Ref366421970"/>
      <w:bookmarkStart w:id="61" w:name="_Toc345247642"/>
      <w:bookmarkStart w:id="62" w:name="_Toc345247844"/>
      <w:bookmarkStart w:id="63" w:name="_Toc345621953"/>
    </w:p>
    <w:p w:rsidR="004A2E55" w:rsidRPr="00F265C8" w:rsidRDefault="004A2E55" w:rsidP="004A2E55">
      <w:pPr>
        <w:pStyle w:val="Legenda"/>
      </w:pPr>
      <w:bookmarkStart w:id="64" w:name="_Toc389848038"/>
      <w:r>
        <w:t xml:space="preserve">Tabela </w:t>
      </w:r>
      <w:fldSimple w:instr=" SEQ Tabela \* ARABIC ">
        <w:r w:rsidR="003F5814">
          <w:rPr>
            <w:noProof/>
          </w:rPr>
          <w:t>3</w:t>
        </w:r>
      </w:fldSimple>
      <w:r>
        <w:t xml:space="preserve"> – Partes Interessadas</w:t>
      </w:r>
      <w:bookmarkEnd w:id="60"/>
      <w:bookmarkEnd w:id="64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802"/>
        <w:gridCol w:w="4673"/>
        <w:gridCol w:w="1525"/>
      </w:tblGrid>
      <w:tr w:rsidR="004A2E55" w:rsidRPr="00A0396F" w:rsidTr="007301EA">
        <w:tc>
          <w:tcPr>
            <w:tcW w:w="1288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Nome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Responsabilidades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Usuário do Sistema</w:t>
            </w:r>
          </w:p>
        </w:tc>
      </w:tr>
      <w:tr w:rsidR="004A2E55" w:rsidRPr="00A0396F" w:rsidTr="007301EA">
        <w:tc>
          <w:tcPr>
            <w:tcW w:w="1288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1802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bottom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Sim/Não</w:t>
            </w:r>
          </w:p>
        </w:tc>
      </w:tr>
      <w:tr w:rsidR="004A2E55" w:rsidRPr="00A0396F" w:rsidTr="007301EA">
        <w:tc>
          <w:tcPr>
            <w:tcW w:w="1288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4A2E55" w:rsidRPr="00B9079C" w:rsidRDefault="004A2E55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D4028" w:rsidRDefault="005F7578" w:rsidP="00232321">
      <w:pPr>
        <w:pStyle w:val="TCC-Titulo2"/>
      </w:pPr>
      <w:bookmarkStart w:id="65" w:name="_Toc389848088"/>
      <w:r w:rsidRPr="00F04EED">
        <w:lastRenderedPageBreak/>
        <w:t>Delimitação da Fronteira Sistêmica</w:t>
      </w:r>
      <w:bookmarkEnd w:id="61"/>
      <w:bookmarkEnd w:id="62"/>
      <w:bookmarkEnd w:id="63"/>
      <w:bookmarkEnd w:id="65"/>
    </w:p>
    <w:p w:rsidR="00E45EDC" w:rsidRPr="00DE14C3" w:rsidRDefault="00E45EDC" w:rsidP="00E45EDC">
      <w:pPr>
        <w:pStyle w:val="TCC-CorpodoTexto"/>
        <w:rPr>
          <w:lang w:val="pt-BR"/>
        </w:rPr>
      </w:pPr>
      <w:bookmarkStart w:id="66" w:name="_Toc389848066"/>
      <w:r>
        <w:rPr>
          <w:lang w:val="pt-BR"/>
        </w:rPr>
        <w:t>Na figura abaixo, é retratado o papel desenvolvido pelas partes interessadas que operam no sistema gerando o seu relacionamento e as suas funcionalidades que precisam ser desenvolvidas.</w:t>
      </w:r>
    </w:p>
    <w:p w:rsidR="00B73F41" w:rsidRPr="006476B2" w:rsidRDefault="00433ACA" w:rsidP="006476B2">
      <w:pPr>
        <w:pStyle w:val="TCC-CorpodoTexto"/>
        <w:ind w:firstLine="0"/>
        <w:rPr>
          <w:lang w:val="pt-BR"/>
        </w:rPr>
      </w:pPr>
      <w:r>
        <w:rPr>
          <w:noProof/>
        </w:rPr>
        <w:pict>
          <v:shape id="Tinta 1" o:spid="_x0000_s1031" style="position:absolute;left:0;text-align:left;margin-left:524.75pt;margin-top:174.35pt;width:2.45pt;height:2.4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coordsize="1,1" path="m,l,e" filled="f" strokeweight=".83333mm">
            <v:stroke endcap="round"/>
            <v:path shadowok="f" o:extrusionok="f" fillok="f" insetpenok="f"/>
            <o:lock v:ext="edit" rotation="t" aspectratio="t" verticies="t" text="t" shapetype="t"/>
            <o:ink i="AHAdAgYGARBYz1SK5pfFT48G+LrS4ZsiAxVIEUVTGwI5poBGUxsCOaaAVw0AAAAFAzYLZBkUMggA&#10;gBAC2uziQTMIAIAMAkO34kEVcRwNQnEcDUIAnuDGAIAGxgoVAQtl4Al6AAEACj9AI2ID/bwNcDoA&#10;" annotation="t"/>
          </v:shape>
        </w:pict>
      </w:r>
      <w:r w:rsidR="006476B2">
        <w:rPr>
          <w:lang w:val="pt-BR"/>
        </w:rPr>
        <w:br/>
      </w:r>
      <w:r w:rsidR="00AC3954">
        <w:rPr>
          <w:noProof/>
          <w:lang w:val="pt-BR" w:eastAsia="zh-CN"/>
        </w:rPr>
        <w:pict>
          <v:shape id="Espaço Reservado para Conteúdo 3" o:spid="_x0000_i1026" type="#_x0000_t75" style="width:374.25pt;height:302.25pt;visibility:visible">
            <v:imagedata r:id="rId10" o:title=""/>
          </v:shape>
        </w:pict>
      </w:r>
    </w:p>
    <w:p w:rsidR="00511A5E" w:rsidRPr="00511A5E" w:rsidRDefault="00511A5E" w:rsidP="00511A5E">
      <w:pPr>
        <w:pStyle w:val="Legenda"/>
      </w:pPr>
      <w:r>
        <w:t xml:space="preserve">Figura </w:t>
      </w:r>
      <w:fldSimple w:instr=" SEQ Figura \* ARABIC ">
        <w:r w:rsidR="003F5814">
          <w:rPr>
            <w:noProof/>
          </w:rPr>
          <w:t>2</w:t>
        </w:r>
      </w:fldSimple>
      <w:r>
        <w:t xml:space="preserve"> – Delimitação da Fronteira Sistêmica</w:t>
      </w:r>
      <w:bookmarkEnd w:id="66"/>
    </w:p>
    <w:p w:rsidR="00ED4028" w:rsidRDefault="005F7578" w:rsidP="00232321">
      <w:pPr>
        <w:pStyle w:val="TCC-Titulo2"/>
      </w:pPr>
      <w:bookmarkStart w:id="67" w:name="_Toc345247643"/>
      <w:bookmarkStart w:id="68" w:name="_Toc345247845"/>
      <w:bookmarkStart w:id="69" w:name="_Toc345621954"/>
      <w:bookmarkStart w:id="70" w:name="_Toc389848089"/>
      <w:r w:rsidRPr="00F04EED">
        <w:t>Restrições</w:t>
      </w:r>
      <w:bookmarkEnd w:id="67"/>
      <w:bookmarkEnd w:id="68"/>
      <w:bookmarkEnd w:id="69"/>
      <w:bookmarkEnd w:id="70"/>
    </w:p>
    <w:p w:rsidR="00B73F41" w:rsidRDefault="00506681" w:rsidP="00611003">
      <w:pPr>
        <w:pStyle w:val="TCC-CorpodoTexto"/>
        <w:rPr>
          <w:lang w:val="pt-BR"/>
        </w:rPr>
      </w:pPr>
      <w:r>
        <w:rPr>
          <w:lang w:val="pt-BR"/>
        </w:rPr>
        <w:t xml:space="preserve">Abaixo uma pequena lista das restrições que enfrentaremos no desenvolvimento do sistema, apontado a fonte, a restrição em si e por qual </w:t>
      </w:r>
      <w:proofErr w:type="gramStart"/>
      <w:r>
        <w:rPr>
          <w:lang w:val="pt-BR"/>
        </w:rPr>
        <w:t>razão  está</w:t>
      </w:r>
      <w:proofErr w:type="gramEnd"/>
      <w:r>
        <w:rPr>
          <w:lang w:val="pt-BR"/>
        </w:rPr>
        <w:t xml:space="preserve"> sendo </w:t>
      </w:r>
      <w:r w:rsidR="00611003">
        <w:rPr>
          <w:lang w:val="pt-BR"/>
        </w:rPr>
        <w:t xml:space="preserve">imposta. </w:t>
      </w:r>
    </w:p>
    <w:p w:rsidR="00611003" w:rsidRDefault="00611003" w:rsidP="00611003">
      <w:pPr>
        <w:pStyle w:val="TCC-CorpodoTexto"/>
        <w:rPr>
          <w:lang w:val="pt-BR"/>
        </w:rPr>
      </w:pPr>
    </w:p>
    <w:p w:rsidR="00611003" w:rsidRDefault="00611003" w:rsidP="00611003">
      <w:pPr>
        <w:pStyle w:val="TCC-CorpodoTexto"/>
        <w:rPr>
          <w:lang w:val="pt-BR"/>
        </w:rPr>
      </w:pPr>
    </w:p>
    <w:p w:rsidR="00611003" w:rsidRDefault="00611003" w:rsidP="00611003">
      <w:pPr>
        <w:pStyle w:val="TCC-CorpodoTexto"/>
        <w:rPr>
          <w:lang w:val="pt-BR"/>
        </w:rPr>
      </w:pPr>
    </w:p>
    <w:p w:rsidR="00611003" w:rsidRPr="00B73F41" w:rsidRDefault="00611003" w:rsidP="00611003">
      <w:pPr>
        <w:pStyle w:val="TCC-CorpodoTexto"/>
        <w:rPr>
          <w:lang w:val="pt-BR"/>
        </w:rPr>
      </w:pPr>
    </w:p>
    <w:p w:rsidR="00511A5E" w:rsidRPr="00F265C8" w:rsidRDefault="00511A5E" w:rsidP="00511A5E">
      <w:pPr>
        <w:pStyle w:val="Legenda"/>
      </w:pPr>
      <w:bookmarkStart w:id="71" w:name="_Toc389848039"/>
      <w:r>
        <w:lastRenderedPageBreak/>
        <w:t xml:space="preserve">Tabela </w:t>
      </w:r>
      <w:fldSimple w:instr=" SEQ Tabela \* ARABIC ">
        <w:r w:rsidR="003F5814">
          <w:rPr>
            <w:noProof/>
          </w:rPr>
          <w:t>4</w:t>
        </w:r>
      </w:fldSimple>
      <w:r>
        <w:t xml:space="preserve"> – Restrições</w:t>
      </w:r>
      <w:bookmarkEnd w:id="71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16"/>
        <w:gridCol w:w="5196"/>
      </w:tblGrid>
      <w:tr w:rsidR="00511A5E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Fonte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Restrições</w:t>
            </w: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Razão</w:t>
            </w:r>
          </w:p>
        </w:tc>
      </w:tr>
      <w:tr w:rsidR="00511A5E" w:rsidRPr="00A0396F" w:rsidTr="00611003">
        <w:tc>
          <w:tcPr>
            <w:tcW w:w="1668" w:type="dxa"/>
            <w:tcBorders>
              <w:bottom w:val="nil"/>
            </w:tcBorders>
          </w:tcPr>
          <w:p w:rsidR="00511A5E" w:rsidRPr="00B9079C" w:rsidRDefault="00611003" w:rsidP="0061100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RDefault="00D97677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O sistema deverá ser local.</w:t>
            </w: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RDefault="00D97677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Sistema será utilizado em apenas um local, por</w:t>
            </w:r>
            <w:r w:rsidR="00004287">
              <w:rPr>
                <w:rFonts w:cs="Arial"/>
                <w:lang w:val="pt-BR" w:eastAsia="pt-BR"/>
              </w:rPr>
              <w:t xml:space="preserve"> isso não há necessidade de ser hospedado em um servidor web.</w:t>
            </w:r>
          </w:p>
        </w:tc>
      </w:tr>
      <w:tr w:rsidR="00511A5E" w:rsidRPr="00A0396F" w:rsidTr="00611003">
        <w:tc>
          <w:tcPr>
            <w:tcW w:w="1668" w:type="dxa"/>
            <w:tcBorders>
              <w:top w:val="nil"/>
            </w:tcBorders>
          </w:tcPr>
          <w:p w:rsidR="00511A5E" w:rsidRPr="00B9079C" w:rsidRDefault="00611003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Cliente</w:t>
            </w: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RDefault="00611003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O sistema deverá funcionar no sistema operacional Microsoft Windows.</w:t>
            </w: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RDefault="00611003" w:rsidP="0061100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Sistema operacional utilizado atualmente na empresa.</w:t>
            </w:r>
          </w:p>
        </w:tc>
      </w:tr>
    </w:tbl>
    <w:p w:rsidR="00511A5E" w:rsidRPr="00511A5E" w:rsidRDefault="00511A5E" w:rsidP="00511A5E">
      <w:pPr>
        <w:pStyle w:val="TCC-CorpodoTexto"/>
      </w:pPr>
    </w:p>
    <w:p w:rsidR="00ED4028" w:rsidRPr="00202620" w:rsidRDefault="005F7578" w:rsidP="009E25A3">
      <w:pPr>
        <w:pStyle w:val="TCC-Titulo1"/>
      </w:pPr>
      <w:bookmarkStart w:id="72" w:name="_Toc345247644"/>
      <w:bookmarkStart w:id="73" w:name="_Toc345247846"/>
      <w:bookmarkStart w:id="74" w:name="_Toc345621955"/>
      <w:bookmarkStart w:id="75" w:name="_Toc389848090"/>
      <w:r w:rsidRPr="009E25A3">
        <w:lastRenderedPageBreak/>
        <w:t>CARACTERÍSTICAS DE SOLUÇÃO</w:t>
      </w:r>
      <w:bookmarkEnd w:id="72"/>
      <w:bookmarkEnd w:id="73"/>
      <w:bookmarkEnd w:id="74"/>
      <w:bookmarkEnd w:id="75"/>
    </w:p>
    <w:p w:rsidR="001C3801" w:rsidRDefault="001C3801" w:rsidP="001C3801">
      <w:pPr>
        <w:pStyle w:val="TCC-CorpodoTexto"/>
        <w:rPr>
          <w:lang w:val="pt-BR"/>
        </w:rPr>
      </w:pPr>
      <w:r w:rsidRPr="00EB16D9">
        <w:rPr>
          <w:lang w:val="pt-BR"/>
        </w:rPr>
        <w:t xml:space="preserve">Na seção </w:t>
      </w:r>
      <w:r>
        <w:rPr>
          <w:lang w:val="pt-BR"/>
        </w:rPr>
        <w:t>3.1 é descrita a lista de características</w:t>
      </w:r>
      <w:r w:rsidRPr="00EB16D9">
        <w:rPr>
          <w:lang w:val="pt-BR"/>
        </w:rPr>
        <w:t>.</w:t>
      </w:r>
      <w:r>
        <w:rPr>
          <w:lang w:val="pt-BR"/>
        </w:rPr>
        <w:t xml:space="preserve"> Já na seção 3.2 é descrito a definição de </w:t>
      </w:r>
      <w:proofErr w:type="spellStart"/>
      <w:r w:rsidRPr="00450272">
        <w:rPr>
          <w:i/>
          <w:lang w:val="pt-BR"/>
        </w:rPr>
        <w:t>Baselines</w:t>
      </w:r>
      <w:proofErr w:type="spellEnd"/>
      <w:r>
        <w:rPr>
          <w:lang w:val="pt-BR"/>
        </w:rPr>
        <w:t>.</w:t>
      </w:r>
    </w:p>
    <w:p w:rsidR="00ED4028" w:rsidRDefault="005F7578" w:rsidP="00232321">
      <w:pPr>
        <w:pStyle w:val="TCC-Titulo2"/>
        <w:rPr>
          <w:lang w:val="pt-BR"/>
        </w:rPr>
      </w:pPr>
      <w:bookmarkStart w:id="76" w:name="_Toc364699526"/>
      <w:bookmarkStart w:id="77" w:name="_Toc345247645"/>
      <w:bookmarkStart w:id="78" w:name="_Toc345247847"/>
      <w:bookmarkStart w:id="79" w:name="_Toc345621956"/>
      <w:bookmarkStart w:id="80" w:name="_Toc389848091"/>
      <w:bookmarkEnd w:id="76"/>
      <w:r w:rsidRPr="003E1330">
        <w:t>Lista de Características</w:t>
      </w:r>
      <w:bookmarkEnd w:id="77"/>
      <w:bookmarkEnd w:id="78"/>
      <w:bookmarkEnd w:id="79"/>
      <w:bookmarkEnd w:id="80"/>
    </w:p>
    <w:p w:rsidR="002E7894" w:rsidRPr="007301EA" w:rsidRDefault="002E7894" w:rsidP="002E7894">
      <w:pPr>
        <w:pStyle w:val="TCC-CorpodoTexto"/>
        <w:rPr>
          <w:lang w:val="pt-BR"/>
        </w:rPr>
      </w:pPr>
      <w:r w:rsidRPr="00F50A6C">
        <w:rPr>
          <w:lang w:val="pt-BR"/>
        </w:rPr>
        <w:t xml:space="preserve">Característica é um serviço que o sistema fornece para atender uma ou mais </w:t>
      </w:r>
      <w:r w:rsidRPr="009061D0">
        <w:rPr>
          <w:lang w:val="pt-BR"/>
        </w:rPr>
        <w:t xml:space="preserve">necessidades dos </w:t>
      </w:r>
      <w:proofErr w:type="spellStart"/>
      <w:r>
        <w:rPr>
          <w:i/>
          <w:lang w:val="pt-BR"/>
        </w:rPr>
        <w:t>S</w:t>
      </w:r>
      <w:r w:rsidRPr="00450272">
        <w:rPr>
          <w:i/>
          <w:lang w:val="pt-BR"/>
        </w:rPr>
        <w:t>takeholders</w:t>
      </w:r>
      <w:proofErr w:type="spellEnd"/>
      <w:r w:rsidRPr="009061D0">
        <w:rPr>
          <w:lang w:val="pt-BR"/>
        </w:rPr>
        <w:t xml:space="preserve"> (LEFFINGWELL; WIDRIG, </w:t>
      </w:r>
      <w:r>
        <w:rPr>
          <w:lang w:val="pt-BR"/>
        </w:rPr>
        <w:t>2003</w:t>
      </w:r>
      <w:r w:rsidRPr="009061D0">
        <w:rPr>
          <w:lang w:val="pt-BR"/>
        </w:rPr>
        <w:t xml:space="preserve">). </w:t>
      </w:r>
      <w:r>
        <w:rPr>
          <w:lang w:val="pt-BR"/>
        </w:rPr>
        <w:t xml:space="preserve">A tabela 5 </w:t>
      </w:r>
      <w:r w:rsidRPr="00F50A6C">
        <w:rPr>
          <w:lang w:val="pt-BR"/>
        </w:rPr>
        <w:t>apresenta as características que solucionam os pr</w:t>
      </w:r>
      <w:r>
        <w:rPr>
          <w:lang w:val="pt-BR"/>
        </w:rPr>
        <w:t xml:space="preserve">oblemas identificados ao longo das </w:t>
      </w:r>
      <w:r w:rsidRPr="00F50A6C">
        <w:rPr>
          <w:lang w:val="pt-BR"/>
        </w:rPr>
        <w:t xml:space="preserve">abordagens </w:t>
      </w:r>
      <w:r>
        <w:rPr>
          <w:lang w:val="pt-BR"/>
        </w:rPr>
        <w:t xml:space="preserve">que realizamos com o cliente, elas foram </w:t>
      </w:r>
      <w:r w:rsidR="006B0E6D">
        <w:rPr>
          <w:lang w:val="pt-BR"/>
        </w:rPr>
        <w:t xml:space="preserve">identificadas </w:t>
      </w:r>
      <w:r>
        <w:rPr>
          <w:lang w:val="pt-BR"/>
        </w:rPr>
        <w:t xml:space="preserve">em </w:t>
      </w:r>
      <w:r w:rsidR="00BC1362">
        <w:rPr>
          <w:lang w:val="pt-BR"/>
        </w:rPr>
        <w:t xml:space="preserve">reuniões </w:t>
      </w:r>
      <w:r w:rsidR="006B0E6D">
        <w:rPr>
          <w:lang w:val="pt-BR"/>
        </w:rPr>
        <w:t xml:space="preserve">para criação de ideias, entendimento das regras de negócio e priorização de características. </w:t>
      </w:r>
      <w:del w:id="81" w:author="807998" w:date="2015-02-12T18:46:00Z">
        <w:r w:rsidDel="006B0E6D">
          <w:rPr>
            <w:lang w:val="pt-BR"/>
          </w:rPr>
          <w:delText xml:space="preserve"> </w:delText>
        </w:r>
      </w:del>
    </w:p>
    <w:p w:rsidR="003E1330" w:rsidRPr="00F265C8" w:rsidRDefault="003E1330" w:rsidP="003E1330">
      <w:pPr>
        <w:pStyle w:val="Legenda"/>
      </w:pPr>
      <w:bookmarkStart w:id="82" w:name="_Toc389848040"/>
      <w:r>
        <w:t xml:space="preserve">Tabela </w:t>
      </w:r>
      <w:fldSimple w:instr=" SEQ Tabela \* ARABIC ">
        <w:r w:rsidR="003F5814">
          <w:rPr>
            <w:noProof/>
          </w:rPr>
          <w:t>5</w:t>
        </w:r>
      </w:fldSimple>
      <w:r>
        <w:t xml:space="preserve"> – Lista de </w:t>
      </w:r>
      <w:r w:rsidR="00BE5BF8">
        <w:t>Características</w:t>
      </w:r>
      <w:bookmarkEnd w:id="82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1977"/>
        <w:gridCol w:w="1812"/>
        <w:gridCol w:w="1354"/>
        <w:gridCol w:w="1659"/>
        <w:gridCol w:w="791"/>
      </w:tblGrid>
      <w:tr w:rsidR="00AC3954" w:rsidRPr="00A0396F" w:rsidTr="000E77CF">
        <w:tc>
          <w:tcPr>
            <w:tcW w:w="1811" w:type="dxa"/>
            <w:tcBorders>
              <w:bottom w:val="single" w:sz="4" w:space="0" w:color="auto"/>
            </w:tcBorders>
          </w:tcPr>
          <w:p w:rsidR="0092165E" w:rsidRPr="00B9079C" w:rsidRDefault="0092165E" w:rsidP="003E1330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Titulo</w:t>
            </w:r>
          </w:p>
        </w:tc>
        <w:tc>
          <w:tcPr>
            <w:tcW w:w="1306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Priorização</w:t>
            </w:r>
          </w:p>
        </w:tc>
        <w:tc>
          <w:tcPr>
            <w:tcW w:w="1774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Complexidade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92165E" w:rsidRPr="00B9079C" w:rsidRDefault="0092165E" w:rsidP="00A06D1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Risco</w:t>
            </w:r>
          </w:p>
        </w:tc>
      </w:tr>
      <w:tr w:rsidR="00AC3954" w:rsidRPr="00A0396F" w:rsidTr="009D4B68">
        <w:tc>
          <w:tcPr>
            <w:tcW w:w="1811" w:type="dxa"/>
            <w:tcBorders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FEATADM0001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Cadastrar funcionário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306" w:type="dxa"/>
            <w:tcBorders>
              <w:bottom w:val="nil"/>
            </w:tcBorders>
          </w:tcPr>
          <w:p w:rsidR="008E6C89" w:rsidRPr="00B9079C" w:rsidRDefault="002C025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</w:t>
            </w:r>
            <w:r w:rsidR="00AC3954">
              <w:rPr>
                <w:rFonts w:cs="Arial"/>
                <w:lang w:val="pt-BR" w:eastAsia="pt-BR"/>
              </w:rPr>
              <w:t xml:space="preserve"> dos dados pessoais e profissionais dos funcionários. </w:t>
            </w:r>
          </w:p>
        </w:tc>
        <w:tc>
          <w:tcPr>
            <w:tcW w:w="1444" w:type="dxa"/>
            <w:tcBorders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FEATADM0002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Registro de vales usados.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AC3954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 vez que um funcionário pede um adiantamento de salário.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FEATADM0003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Controle de Ativos - Celular</w:t>
            </w:r>
            <w:r w:rsidRPr="00FF2E73">
              <w:rPr>
                <w:rFonts w:cs="Arial"/>
                <w:szCs w:val="20"/>
              </w:rPr>
              <w:t>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AC3954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Permite registrar a responsabilidade do celular para um funcionário.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FEATADM0004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FF2E73" w:rsidRDefault="008E6C89" w:rsidP="008E6C89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Cadastro de Veículos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8E6C89" w:rsidRPr="00B9079C" w:rsidRDefault="008E6C89" w:rsidP="008E6C89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450023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</w:t>
            </w:r>
            <w:r w:rsidR="00AC3954">
              <w:rPr>
                <w:rFonts w:cs="Arial"/>
                <w:lang w:val="pt-BR" w:eastAsia="pt-BR"/>
              </w:rPr>
              <w:t xml:space="preserve"> dos </w:t>
            </w:r>
            <w:r>
              <w:rPr>
                <w:rFonts w:cs="Arial"/>
                <w:lang w:val="pt-BR" w:eastAsia="pt-BR"/>
              </w:rPr>
              <w:t xml:space="preserve">dados dos </w:t>
            </w:r>
            <w:r w:rsidR="00AC3954">
              <w:rPr>
                <w:rFonts w:cs="Arial"/>
                <w:lang w:val="pt-BR" w:eastAsia="pt-BR"/>
              </w:rPr>
              <w:t xml:space="preserve">veículos da frota da </w:t>
            </w:r>
            <w:proofErr w:type="spellStart"/>
            <w:r w:rsidR="00AC3954">
              <w:rPr>
                <w:rFonts w:cs="Arial"/>
                <w:lang w:val="pt-BR" w:eastAsia="pt-BR"/>
              </w:rPr>
              <w:t>ABrasil</w:t>
            </w:r>
            <w:proofErr w:type="spellEnd"/>
            <w:r w:rsidR="00AC3954">
              <w:rPr>
                <w:rFonts w:cs="Arial"/>
                <w:lang w:val="pt-BR" w:eastAsia="pt-BR"/>
              </w:rPr>
              <w:t xml:space="preserve"> Express.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lastRenderedPageBreak/>
              <w:t>FEATADM0005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cliente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450023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 dos dados dos cliente</w:t>
            </w:r>
            <w:r w:rsidR="002C025F">
              <w:rPr>
                <w:rFonts w:cs="Arial"/>
                <w:lang w:val="pt-BR" w:eastAsia="pt-BR"/>
              </w:rPr>
              <w:t>s</w:t>
            </w:r>
            <w:r>
              <w:rPr>
                <w:rFonts w:cs="Arial"/>
                <w:lang w:val="pt-BR" w:eastAsia="pt-BR"/>
              </w:rPr>
              <w:t>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FEATADM0006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Cadastro da Empresa.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2C025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Manutenção dos dados da </w:t>
            </w:r>
            <w:proofErr w:type="spellStart"/>
            <w:r>
              <w:rPr>
                <w:rFonts w:cs="Arial"/>
                <w:lang w:val="pt-BR" w:eastAsia="pt-BR"/>
              </w:rPr>
              <w:t>ABrasil</w:t>
            </w:r>
            <w:proofErr w:type="spellEnd"/>
            <w:r>
              <w:rPr>
                <w:rFonts w:cs="Arial"/>
                <w:lang w:val="pt-BR" w:eastAsia="pt-BR"/>
              </w:rPr>
              <w:t xml:space="preserve"> Express.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FEATADM0007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Geração de Backup.</w:t>
            </w: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7B112E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Permitir a gravação da base de dados em outro local.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FEATADM0008</w:t>
            </w:r>
          </w:p>
          <w:p w:rsidR="008E6C89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Cadastro de </w:t>
            </w:r>
            <w:proofErr w:type="spellStart"/>
            <w:r>
              <w:rPr>
                <w:rFonts w:cs="Arial"/>
                <w:lang w:val="pt-BR" w:eastAsia="pt-BR"/>
              </w:rPr>
              <w:t>L</w:t>
            </w:r>
            <w:r w:rsidRPr="005714C7">
              <w:rPr>
                <w:rFonts w:cs="Arial"/>
                <w:lang w:val="pt-BR" w:eastAsia="pt-BR"/>
              </w:rPr>
              <w:t>ogin</w:t>
            </w:r>
            <w:proofErr w:type="spellEnd"/>
            <w:r w:rsidRPr="005714C7">
              <w:rPr>
                <w:rFonts w:cs="Arial"/>
                <w:lang w:val="pt-BR" w:eastAsia="pt-BR"/>
              </w:rPr>
              <w:t xml:space="preserve"> e senha</w:t>
            </w:r>
            <w:r>
              <w:rPr>
                <w:rFonts w:cs="Arial"/>
                <w:lang w:val="pt-BR" w:eastAsia="pt-BR"/>
              </w:rPr>
              <w:t>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7B112E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 dos usuários do sistema.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FEATADM0009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Relatório das atividades dos funcionários por período</w:t>
            </w:r>
            <w:r>
              <w:rPr>
                <w:rFonts w:cs="Arial"/>
                <w:lang w:val="pt-BR" w:eastAsia="pt-BR"/>
              </w:rPr>
              <w:t>.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433ACA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Extração de dados</w:t>
            </w:r>
            <w:r w:rsidR="00B702D2">
              <w:rPr>
                <w:rFonts w:cs="Arial"/>
                <w:lang w:val="pt-BR" w:eastAsia="pt-BR"/>
              </w:rPr>
              <w:t xml:space="preserve"> relacionadas a um período dos funcionários.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0E77CF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FEATADM0010</w:t>
            </w:r>
          </w:p>
          <w:p w:rsidR="008E6C89" w:rsidRPr="00B9079C" w:rsidRDefault="008E6C89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Controle de falta</w:t>
            </w:r>
            <w:r>
              <w:rPr>
                <w:rFonts w:cs="Arial"/>
                <w:lang w:val="pt-BR" w:eastAsia="pt-BR"/>
              </w:rPr>
              <w:t>s justificadas e injustificadas.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A417A0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Lançamento</w:t>
            </w:r>
            <w:r w:rsidR="00D82AFC">
              <w:rPr>
                <w:rFonts w:cs="Arial"/>
                <w:lang w:val="pt-BR" w:eastAsia="pt-BR"/>
              </w:rPr>
              <w:t xml:space="preserve"> de faltas dos funcionários</w:t>
            </w:r>
            <w:r>
              <w:rPr>
                <w:rFonts w:cs="Arial"/>
                <w:lang w:val="pt-BR" w:eastAsia="pt-BR"/>
              </w:rPr>
              <w:t>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FEATADM0011</w:t>
            </w:r>
          </w:p>
          <w:p w:rsidR="008E6C89" w:rsidRPr="00B9079C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Separar cliente por categoria x frequência x volume;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FEATADM0012</w:t>
            </w:r>
          </w:p>
          <w:p w:rsidR="008E6C89" w:rsidRPr="00B9079C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endereço de serviços depois de pron</w:t>
            </w:r>
            <w:r>
              <w:rPr>
                <w:rFonts w:cs="Arial"/>
                <w:lang w:val="pt-BR" w:eastAsia="pt-BR"/>
              </w:rPr>
              <w:t>ta – execução.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1F2B92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Manutenção da OS informando dados necessários ao seu encerramento.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FEATADM0013</w:t>
            </w:r>
          </w:p>
          <w:p w:rsidR="008E6C89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Baixa/Fechament</w:t>
            </w:r>
            <w:r>
              <w:rPr>
                <w:rFonts w:cs="Arial"/>
                <w:lang w:val="pt-BR" w:eastAsia="pt-BR"/>
              </w:rPr>
              <w:t>o da OS no sistema – automática.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FEATADM0014</w:t>
            </w:r>
          </w:p>
          <w:p w:rsidR="008E6C89" w:rsidRPr="00B9079C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lastRenderedPageBreak/>
              <w:t xml:space="preserve">Cadastro de pontos de </w:t>
            </w:r>
            <w:r w:rsidRPr="005714C7">
              <w:rPr>
                <w:rFonts w:cs="Arial"/>
                <w:lang w:val="pt-BR" w:eastAsia="pt-BR"/>
              </w:rPr>
              <w:lastRenderedPageBreak/>
              <w:t>referênc</w:t>
            </w:r>
            <w:r>
              <w:rPr>
                <w:rFonts w:cs="Arial"/>
                <w:lang w:val="pt-BR" w:eastAsia="pt-BR"/>
              </w:rPr>
              <w:t>ias próximo ao endereço entrega.</w:t>
            </w:r>
          </w:p>
          <w:p w:rsidR="008E6C89" w:rsidRPr="00B9079C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1F2B92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 xml:space="preserve">Manutenção da OS com </w:t>
            </w:r>
            <w:r>
              <w:rPr>
                <w:rFonts w:cs="Arial"/>
                <w:lang w:val="pt-BR" w:eastAsia="pt-BR"/>
              </w:rPr>
              <w:lastRenderedPageBreak/>
              <w:t>informações adicionais.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0E77CF">
        <w:tc>
          <w:tcPr>
            <w:tcW w:w="1811" w:type="dxa"/>
            <w:tcBorders>
              <w:top w:val="nil"/>
              <w:bottom w:val="nil"/>
            </w:tcBorders>
          </w:tcPr>
          <w:p w:rsidR="008E6C89" w:rsidRPr="00CD7368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lastRenderedPageBreak/>
              <w:t>FEATADM0015</w:t>
            </w:r>
          </w:p>
          <w:p w:rsidR="008E6C89" w:rsidRDefault="008E6C89" w:rsidP="008E6C8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Visualização de rel</w:t>
            </w:r>
            <w:r>
              <w:rPr>
                <w:rFonts w:cs="Arial"/>
                <w:lang w:val="pt-BR" w:eastAsia="pt-BR"/>
              </w:rPr>
              <w:t>atórios gerenciais por gráficos.</w:t>
            </w:r>
          </w:p>
          <w:p w:rsidR="008E6C89" w:rsidRPr="005714C7" w:rsidRDefault="008E6C89" w:rsidP="008E6C89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8E6C89" w:rsidRPr="00B9079C" w:rsidRDefault="001F2B92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Criação de gráfico depois de gerado um relatório.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8E6C89" w:rsidRPr="00B9079C" w:rsidRDefault="008E6C89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8E6C89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FEATFIN0001</w:t>
            </w:r>
          </w:p>
          <w:p w:rsidR="000E77CF" w:rsidRPr="00B9079C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Nota Fiscal.</w:t>
            </w:r>
          </w:p>
          <w:p w:rsidR="000E77CF" w:rsidRPr="00B9079C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FEATFIN0002</w:t>
            </w:r>
          </w:p>
          <w:p w:rsidR="000E77CF" w:rsidRPr="00B9079C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Contas.</w:t>
            </w:r>
          </w:p>
          <w:p w:rsidR="000E77CF" w:rsidRPr="00B9079C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FEATFIN0003</w:t>
            </w:r>
          </w:p>
          <w:p w:rsidR="000E77CF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Despesas.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FEATFIN0004</w:t>
            </w:r>
          </w:p>
          <w:p w:rsidR="000E77CF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Alerta dos vencimentos no dia.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FEATFIN0005</w:t>
            </w:r>
          </w:p>
          <w:p w:rsidR="000E77CF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contas para vencer.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61550B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FEATFIN0006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Cadastro de contas a pagar </w:t>
            </w:r>
            <w:r>
              <w:rPr>
                <w:rFonts w:cs="Arial"/>
                <w:lang w:val="pt-BR" w:eastAsia="pt-BR"/>
              </w:rPr>
              <w:t>–</w:t>
            </w:r>
            <w:r w:rsidRPr="009C2B7D">
              <w:rPr>
                <w:rFonts w:cs="Arial"/>
                <w:lang w:val="pt-BR" w:eastAsia="pt-BR"/>
              </w:rPr>
              <w:t xml:space="preserve"> </w:t>
            </w:r>
            <w:r>
              <w:rPr>
                <w:rFonts w:cs="Arial"/>
                <w:lang w:val="pt-BR" w:eastAsia="pt-BR"/>
              </w:rPr>
              <w:t>Impostos.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FEATFIN0007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Classific</w:t>
            </w:r>
            <w:r>
              <w:rPr>
                <w:rFonts w:cs="Arial"/>
                <w:lang w:val="pt-BR" w:eastAsia="pt-BR"/>
              </w:rPr>
              <w:t>ar contas por Custos e Despesas.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FEATFIN0008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</w:t>
            </w:r>
            <w:r>
              <w:rPr>
                <w:rFonts w:cs="Arial"/>
                <w:lang w:val="pt-BR" w:eastAsia="pt-BR"/>
              </w:rPr>
              <w:t>órios de despesas em categorias.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FEATFIN0009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Dividir</w:t>
            </w:r>
            <w:r>
              <w:rPr>
                <w:rFonts w:cs="Arial"/>
                <w:lang w:val="pt-BR" w:eastAsia="pt-BR"/>
              </w:rPr>
              <w:t xml:space="preserve"> contas entre fixas e variáveis.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lastRenderedPageBreak/>
              <w:t>FEATFIN0010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Previsão de despesas e de recebimento por período</w:t>
            </w:r>
            <w:r>
              <w:rPr>
                <w:rFonts w:cs="Arial"/>
                <w:lang w:val="pt-BR" w:eastAsia="pt-BR"/>
              </w:rPr>
              <w:t>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C959ED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FEATFIN0011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contas a pagar.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FEATFIN0012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</w:t>
            </w:r>
            <w:r>
              <w:rPr>
                <w:rFonts w:cs="Arial"/>
                <w:lang w:val="pt-BR" w:eastAsia="pt-BR"/>
              </w:rPr>
              <w:t>atório dos contratos existentes.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FEATFIN0013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Relatório do faturamento por período</w:t>
            </w:r>
            <w:r>
              <w:rPr>
                <w:rFonts w:cs="Arial"/>
                <w:lang w:val="pt-BR" w:eastAsia="pt-BR"/>
              </w:rPr>
              <w:t>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FEATFIN0014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devedores.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FEATFIN0015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D.R.E.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0E77CF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FEATFIN0016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recibos.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FEATFIN0017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Previsão de receita.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C959ED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FEATFIN0018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G</w:t>
            </w:r>
            <w:r>
              <w:rPr>
                <w:rFonts w:cs="Arial"/>
                <w:lang w:val="pt-BR" w:eastAsia="pt-BR"/>
              </w:rPr>
              <w:t>erar e enviar recibo por e-mail.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</w:t>
            </w:r>
            <w:r w:rsidR="00C959ED">
              <w:rPr>
                <w:rFonts w:cs="Arial"/>
                <w:lang w:val="pt-BR" w:eastAsia="pt-BR"/>
              </w:rPr>
              <w:t>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FEATFIN0019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boletos.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FEATFIN0020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Gerar boleto.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FEATFIN0021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Filtrar conta por período.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61550B">
        <w:tc>
          <w:tcPr>
            <w:tcW w:w="1811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lastRenderedPageBreak/>
              <w:t>FEATFIN0022</w:t>
            </w:r>
          </w:p>
          <w:p w:rsidR="000E77CF" w:rsidRPr="009C2B7D" w:rsidRDefault="000E77CF" w:rsidP="000E77CF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Agendamento de pagamento.</w:t>
            </w:r>
          </w:p>
          <w:p w:rsidR="000E77CF" w:rsidRPr="009C2B7D" w:rsidRDefault="000E77CF" w:rsidP="000E77CF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0E77CF" w:rsidRPr="00B9079C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0E77CF" w:rsidRDefault="000E77CF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0E77CF" w:rsidRDefault="0061550B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61550B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FEATMAN0001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Registro </w:t>
            </w:r>
            <w:r>
              <w:rPr>
                <w:rFonts w:cs="Arial"/>
                <w:lang w:val="pt-BR" w:eastAsia="pt-BR"/>
              </w:rPr>
              <w:t>de peças usadas.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2058B0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Manutenção do registro das manutenções realizada nos veículos da </w:t>
            </w:r>
            <w:proofErr w:type="spellStart"/>
            <w:r>
              <w:rPr>
                <w:rFonts w:cs="Arial"/>
                <w:lang w:val="pt-BR" w:eastAsia="pt-BR"/>
              </w:rPr>
              <w:t>ABrasil</w:t>
            </w:r>
            <w:proofErr w:type="spellEnd"/>
            <w:r>
              <w:rPr>
                <w:rFonts w:cs="Arial"/>
                <w:lang w:val="pt-BR" w:eastAsia="pt-BR"/>
              </w:rPr>
              <w:t xml:space="preserve"> Express.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FEATMAN0002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Contr</w:t>
            </w:r>
            <w:r>
              <w:rPr>
                <w:rFonts w:cs="Arial"/>
                <w:lang w:val="pt-BR" w:eastAsia="pt-BR"/>
              </w:rPr>
              <w:t>ole de manutenção dos veículos.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2058B0" w:rsidP="009E156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Visualização em tela </w:t>
            </w:r>
            <w:r w:rsidR="009E1560">
              <w:rPr>
                <w:rFonts w:cs="Arial"/>
                <w:lang w:val="pt-BR" w:eastAsia="pt-BR"/>
              </w:rPr>
              <w:t>da</w:t>
            </w:r>
            <w:r>
              <w:rPr>
                <w:rFonts w:cs="Arial"/>
                <w:lang w:val="pt-BR" w:eastAsia="pt-BR"/>
              </w:rPr>
              <w:t xml:space="preserve"> </w:t>
            </w:r>
            <w:r w:rsidR="009E1560">
              <w:rPr>
                <w:rFonts w:cs="Arial"/>
                <w:lang w:val="pt-BR" w:eastAsia="pt-BR"/>
              </w:rPr>
              <w:t xml:space="preserve">última </w:t>
            </w:r>
            <w:r>
              <w:rPr>
                <w:rFonts w:cs="Arial"/>
                <w:lang w:val="pt-BR" w:eastAsia="pt-BR"/>
              </w:rPr>
              <w:t>manutenç</w:t>
            </w:r>
            <w:r w:rsidR="009E1560">
              <w:rPr>
                <w:rFonts w:cs="Arial"/>
                <w:lang w:val="pt-BR" w:eastAsia="pt-BR"/>
              </w:rPr>
              <w:t>ão realizada</w:t>
            </w:r>
            <w:r>
              <w:rPr>
                <w:rFonts w:cs="Arial"/>
                <w:lang w:val="pt-BR" w:eastAsia="pt-BR"/>
              </w:rPr>
              <w:t xml:space="preserve"> em cada veículo</w:t>
            </w:r>
            <w:r w:rsidR="009E1560">
              <w:rPr>
                <w:rFonts w:cs="Arial"/>
                <w:lang w:val="pt-BR" w:eastAsia="pt-BR"/>
              </w:rPr>
              <w:t xml:space="preserve">. 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FEATMAN0003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Consulta de dados com a manutençã</w:t>
            </w:r>
            <w:r>
              <w:rPr>
                <w:rFonts w:cs="Arial"/>
                <w:lang w:val="pt-BR" w:eastAsia="pt-BR"/>
              </w:rPr>
              <w:t>o de cada moto.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9E1560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Exibição de dados do veículo com as informações das manutenções realizadas.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FEATMAN0004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Faz</w:t>
            </w:r>
            <w:r>
              <w:rPr>
                <w:rFonts w:cs="Arial"/>
                <w:lang w:val="pt-BR" w:eastAsia="pt-BR"/>
              </w:rPr>
              <w:t>er estimativa de KM por motoboy.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bookmarkStart w:id="83" w:name="_GoBack"/>
            <w:bookmarkEnd w:id="83"/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FEATMAN0005</w:t>
            </w:r>
          </w:p>
          <w:p w:rsidR="00405F51" w:rsidRPr="009C2B7D" w:rsidRDefault="00405F51" w:rsidP="0061550B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Relatório de Veí</w:t>
            </w:r>
            <w:r>
              <w:rPr>
                <w:rFonts w:cs="Arial"/>
                <w:lang w:val="pt-BR" w:eastAsia="pt-BR"/>
              </w:rPr>
              <w:t>culos.</w:t>
            </w:r>
          </w:p>
          <w:p w:rsidR="00405F51" w:rsidRPr="009C2B7D" w:rsidRDefault="00405F51" w:rsidP="00405F51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FEATOPE0001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Ranking de serviços realizados.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FEATOPE0002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Consulta de nº de OS e não repetir numeração.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FEATOPE0003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Rastreabilidade da 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</w:t>
            </w:r>
            <w:r w:rsidRPr="00405F51">
              <w:rPr>
                <w:rFonts w:cs="Arial"/>
                <w:lang w:val="pt-BR" w:eastAsia="pt-BR"/>
              </w:rPr>
              <w:lastRenderedPageBreak/>
              <w:t>04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lastRenderedPageBreak/>
              <w:t xml:space="preserve">Impressão de ordem de </w:t>
            </w:r>
            <w:r w:rsidRPr="007B22A0">
              <w:rPr>
                <w:rFonts w:ascii="Arial" w:hAnsi="Arial" w:cs="Arial"/>
                <w:szCs w:val="20"/>
              </w:rPr>
              <w:lastRenderedPageBreak/>
              <w:t>serviço.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</w:t>
            </w:r>
            <w:r>
              <w:rPr>
                <w:rFonts w:cs="Arial"/>
                <w:lang w:val="pt-BR" w:eastAsia="pt-BR"/>
              </w:rPr>
              <w:lastRenderedPageBreak/>
              <w:t>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lastRenderedPageBreak/>
              <w:t>FEATOPE0005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Urgência da OS a ser realizada – registro.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FEATOPE0006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Confirmar OS antes de fechar e ver se mudou.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FEATOPE0007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Busca de OS por filtros.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FEATOPE0008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Controle de entregas realizadas por cada funcionário ao dia.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FEATOPE0009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Número de pontos do motociclista.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FEATOPE0010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Controle do fluxo dos motoboys.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FEATOPE0011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Cálculo de tempo para o serviço – ROTA.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FEATOPE0012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Exibição dos últimos 3 serviços.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FEATOPE0013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Envio da OS para o Motoboy por mensagem (SMS).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t>FEATOPE0014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 xml:space="preserve">Impressão das </w:t>
            </w:r>
            <w:proofErr w:type="gramStart"/>
            <w:r w:rsidRPr="007B22A0">
              <w:rPr>
                <w:rFonts w:ascii="Arial" w:hAnsi="Arial" w:cs="Arial"/>
                <w:szCs w:val="20"/>
              </w:rPr>
              <w:t>OS(</w:t>
            </w:r>
            <w:proofErr w:type="gramEnd"/>
            <w:r w:rsidRPr="007B22A0">
              <w:rPr>
                <w:rFonts w:ascii="Arial" w:hAnsi="Arial" w:cs="Arial"/>
                <w:szCs w:val="20"/>
              </w:rPr>
              <w:t>2vias).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405F51">
              <w:rPr>
                <w:rFonts w:cs="Arial"/>
                <w:lang w:val="pt-BR" w:eastAsia="pt-BR"/>
              </w:rPr>
              <w:lastRenderedPageBreak/>
              <w:t>FEATOPE0015</w:t>
            </w:r>
          </w:p>
          <w:p w:rsidR="00405F51" w:rsidRPr="00405F51" w:rsidRDefault="00405F51" w:rsidP="00405F5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da OS com mapa.</w:t>
            </w:r>
          </w:p>
          <w:p w:rsidR="00405F51" w:rsidRPr="007B22A0" w:rsidRDefault="00405F51" w:rsidP="00405F5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FEATVEN0001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da OS - Ordem de serviç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FEATVEN0002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tipos de serviç</w:t>
            </w:r>
            <w:r>
              <w:rPr>
                <w:rFonts w:ascii="Arial" w:hAnsi="Arial" w:cs="Arial"/>
                <w:szCs w:val="20"/>
              </w:rPr>
              <w:t>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FEATVEN0003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</w:t>
            </w:r>
            <w:r>
              <w:rPr>
                <w:rFonts w:ascii="Arial" w:hAnsi="Arial" w:cs="Arial"/>
                <w:szCs w:val="20"/>
              </w:rPr>
              <w:t>o da OS com os dados detalhados.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FEATVEN0004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valores de serviç</w:t>
            </w:r>
            <w:r>
              <w:rPr>
                <w:rFonts w:ascii="Arial" w:hAnsi="Arial" w:cs="Arial"/>
                <w:szCs w:val="20"/>
              </w:rPr>
              <w:t>os prestados.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FEATVEN0005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Valores diferenciados para cada regiã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FEATVEN0006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de solicitação de serviç</w:t>
            </w:r>
            <w:r>
              <w:rPr>
                <w:rFonts w:ascii="Arial" w:hAnsi="Arial" w:cs="Arial"/>
                <w:szCs w:val="20"/>
              </w:rPr>
              <w:t>o aos finais de semana.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FEATVEN0007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Alerta de expiraçã</w:t>
            </w:r>
            <w:r>
              <w:rPr>
                <w:rFonts w:ascii="Arial" w:hAnsi="Arial" w:cs="Arial"/>
                <w:szCs w:val="20"/>
              </w:rPr>
              <w:t>o dos contratos.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Alta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Médio</w:t>
            </w:r>
          </w:p>
        </w:tc>
      </w:tr>
      <w:tr w:rsidR="00AC3954" w:rsidRPr="00A0396F" w:rsidTr="00405F51">
        <w:tc>
          <w:tcPr>
            <w:tcW w:w="1811" w:type="dxa"/>
            <w:tcBorders>
              <w:top w:val="nil"/>
              <w:bottom w:val="nil"/>
            </w:tcBorders>
          </w:tcPr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FEATVEN0008</w:t>
            </w:r>
          </w:p>
          <w:p w:rsidR="00405F51" w:rsidRPr="009D4B68" w:rsidRDefault="00405F51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405F51" w:rsidRPr="00DD1E9F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Fechamento de pedidos por perí</w:t>
            </w:r>
            <w:r>
              <w:rPr>
                <w:rFonts w:ascii="Arial" w:hAnsi="Arial" w:cs="Arial"/>
                <w:szCs w:val="20"/>
              </w:rPr>
              <w:t>odos para cliente.</w:t>
            </w:r>
          </w:p>
          <w:p w:rsidR="00405F51" w:rsidRPr="007B22A0" w:rsidRDefault="00405F51" w:rsidP="00405F51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405F51" w:rsidRPr="00B9079C" w:rsidRDefault="00405F51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405F51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FEATVEN0009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Relatórios de clientes por regiã</w:t>
            </w:r>
            <w:r>
              <w:rPr>
                <w:rFonts w:ascii="Arial" w:hAnsi="Arial" w:cs="Arial"/>
                <w:szCs w:val="20"/>
              </w:rPr>
              <w:t>o no mapa.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FEATVEN0010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Baixa de serviço nã</w:t>
            </w:r>
            <w:r>
              <w:rPr>
                <w:rFonts w:ascii="Arial" w:hAnsi="Arial" w:cs="Arial"/>
                <w:szCs w:val="20"/>
              </w:rPr>
              <w:t>o realizado.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Média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</w:t>
            </w:r>
            <w:r w:rsidRPr="009D4B68">
              <w:rPr>
                <w:rFonts w:cs="Arial"/>
                <w:lang w:val="pt-BR" w:eastAsia="pt-BR"/>
              </w:rPr>
              <w:lastRenderedPageBreak/>
              <w:t>11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lastRenderedPageBreak/>
              <w:t>Envio d</w:t>
            </w:r>
            <w:r>
              <w:rPr>
                <w:rFonts w:ascii="Arial" w:hAnsi="Arial" w:cs="Arial"/>
                <w:szCs w:val="20"/>
              </w:rPr>
              <w:t xml:space="preserve">e </w:t>
            </w:r>
            <w:r>
              <w:rPr>
                <w:rFonts w:ascii="Arial" w:hAnsi="Arial" w:cs="Arial"/>
                <w:szCs w:val="20"/>
              </w:rPr>
              <w:lastRenderedPageBreak/>
              <w:t>pedidos do cliente por e-mail.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</w:t>
            </w:r>
            <w:r>
              <w:rPr>
                <w:rFonts w:cs="Arial"/>
                <w:lang w:val="pt-BR" w:eastAsia="pt-BR"/>
              </w:rPr>
              <w:lastRenderedPageBreak/>
              <w:t>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lastRenderedPageBreak/>
              <w:t>FEATVEN0012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realizar cadastro via web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FEATVEN0013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pode fazer pedido de solicitação de serviç</w:t>
            </w:r>
            <w:r>
              <w:rPr>
                <w:rFonts w:ascii="Arial" w:hAnsi="Arial" w:cs="Arial"/>
                <w:szCs w:val="20"/>
              </w:rPr>
              <w:t>o via web.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  <w:bottom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FEATVEN0014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  <w:bottom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Visualização dos serviç</w:t>
            </w:r>
            <w:r>
              <w:rPr>
                <w:rFonts w:ascii="Arial" w:hAnsi="Arial" w:cs="Arial"/>
                <w:szCs w:val="20"/>
              </w:rPr>
              <w:t>os para o cliente via web.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  <w:bottom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Difícil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  <w:tr w:rsidR="00AC3954" w:rsidRPr="00A0396F" w:rsidTr="009D4B68">
        <w:tc>
          <w:tcPr>
            <w:tcW w:w="1811" w:type="dxa"/>
            <w:tcBorders>
              <w:top w:val="nil"/>
            </w:tcBorders>
          </w:tcPr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D4B68">
              <w:rPr>
                <w:rFonts w:cs="Arial"/>
                <w:lang w:val="pt-BR" w:eastAsia="pt-BR"/>
              </w:rPr>
              <w:t>FEATVEN0015</w:t>
            </w:r>
          </w:p>
          <w:p w:rsidR="00C959ED" w:rsidRPr="009D4B68" w:rsidRDefault="00C959ED" w:rsidP="009D4B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116" w:type="dxa"/>
            <w:tcBorders>
              <w:top w:val="nil"/>
            </w:tcBorders>
          </w:tcPr>
          <w:p w:rsidR="00C959ED" w:rsidRPr="00DD1E9F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Confirmar para</w:t>
            </w:r>
            <w:r>
              <w:rPr>
                <w:rFonts w:ascii="Arial" w:hAnsi="Arial" w:cs="Arial"/>
                <w:szCs w:val="20"/>
              </w:rPr>
              <w:t xml:space="preserve"> o cliente por e-mail a entrega.</w:t>
            </w:r>
          </w:p>
          <w:p w:rsidR="00C959ED" w:rsidRPr="007B22A0" w:rsidRDefault="00C959ED" w:rsidP="00C959ED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1306" w:type="dxa"/>
            <w:tcBorders>
              <w:top w:val="nil"/>
            </w:tcBorders>
          </w:tcPr>
          <w:p w:rsidR="00C959ED" w:rsidRPr="00B9079C" w:rsidRDefault="00C959ED" w:rsidP="00A06D13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44" w:type="dxa"/>
            <w:tcBorders>
              <w:top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Baixa</w:t>
            </w:r>
          </w:p>
        </w:tc>
        <w:tc>
          <w:tcPr>
            <w:tcW w:w="1774" w:type="dxa"/>
            <w:tcBorders>
              <w:top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Fácil</w:t>
            </w:r>
          </w:p>
        </w:tc>
        <w:tc>
          <w:tcPr>
            <w:tcW w:w="837" w:type="dxa"/>
            <w:tcBorders>
              <w:top w:val="nil"/>
            </w:tcBorders>
          </w:tcPr>
          <w:p w:rsidR="00C959ED" w:rsidRDefault="009D4B68" w:rsidP="00A06D1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Baixo</w:t>
            </w:r>
          </w:p>
        </w:tc>
      </w:tr>
    </w:tbl>
    <w:p w:rsidR="00ED4028" w:rsidRDefault="005F7578" w:rsidP="00232321">
      <w:pPr>
        <w:pStyle w:val="TCC-Titulo2"/>
        <w:rPr>
          <w:lang w:val="pt-BR"/>
        </w:rPr>
      </w:pPr>
      <w:bookmarkStart w:id="84" w:name="_Toc345247648"/>
      <w:bookmarkStart w:id="85" w:name="_Toc345247850"/>
      <w:bookmarkStart w:id="86" w:name="_Toc345621959"/>
      <w:bookmarkStart w:id="87" w:name="_Toc389848092"/>
      <w:r w:rsidRPr="003E1330">
        <w:t xml:space="preserve">Definição de </w:t>
      </w:r>
      <w:proofErr w:type="spellStart"/>
      <w:r w:rsidRPr="003E1330">
        <w:t>Baselines</w:t>
      </w:r>
      <w:bookmarkEnd w:id="84"/>
      <w:bookmarkEnd w:id="85"/>
      <w:bookmarkEnd w:id="86"/>
      <w:bookmarkEnd w:id="87"/>
      <w:proofErr w:type="spellEnd"/>
    </w:p>
    <w:p w:rsidR="00020AD7" w:rsidRDefault="008A78D5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Descrevam o motivo da divisão em </w:t>
      </w:r>
      <w:proofErr w:type="spellStart"/>
      <w:r>
        <w:rPr>
          <w:lang w:val="pt-BR"/>
        </w:rPr>
        <w:t>baselines</w:t>
      </w:r>
      <w:proofErr w:type="spellEnd"/>
      <w:r>
        <w:rPr>
          <w:lang w:val="pt-BR"/>
        </w:rPr>
        <w:t xml:space="preserve"> </w:t>
      </w:r>
      <w:proofErr w:type="gramStart"/>
      <w:r>
        <w:rPr>
          <w:lang w:val="pt-BR"/>
        </w:rPr>
        <w:t>utilizada.</w:t>
      </w:r>
      <w:r w:rsidR="00020AD7">
        <w:rPr>
          <w:lang w:val="pt-BR"/>
        </w:rPr>
        <w:t>&gt;</w:t>
      </w:r>
      <w:proofErr w:type="gramEnd"/>
    </w:p>
    <w:p w:rsidR="008A78D5" w:rsidRPr="007301EA" w:rsidRDefault="00020AD7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8A78D5">
        <w:rPr>
          <w:lang w:val="pt-BR"/>
        </w:rPr>
        <w:t xml:space="preserve"> </w:t>
      </w:r>
      <w:r>
        <w:rPr>
          <w:lang w:val="pt-BR"/>
        </w:rPr>
        <w:t xml:space="preserve">Caso seja realizada apenas uma </w:t>
      </w:r>
      <w:proofErr w:type="spellStart"/>
      <w:r>
        <w:rPr>
          <w:lang w:val="pt-BR"/>
        </w:rPr>
        <w:t>baseline</w:t>
      </w:r>
      <w:proofErr w:type="spellEnd"/>
      <w:r>
        <w:rPr>
          <w:lang w:val="pt-BR"/>
        </w:rPr>
        <w:t xml:space="preserve"> para o projeto, o grupo não necessita criar a tabela abaixo. </w:t>
      </w:r>
      <w:r w:rsidR="008A78D5">
        <w:rPr>
          <w:lang w:val="pt-BR"/>
        </w:rPr>
        <w:t>&gt;</w:t>
      </w:r>
    </w:p>
    <w:p w:rsidR="003E1330" w:rsidRPr="00F265C8" w:rsidRDefault="003E1330" w:rsidP="003E1330">
      <w:pPr>
        <w:pStyle w:val="Legenda"/>
      </w:pPr>
      <w:bookmarkStart w:id="88" w:name="_Toc389848041"/>
      <w:r>
        <w:t xml:space="preserve">Tabela </w:t>
      </w:r>
      <w:fldSimple w:instr=" SEQ Tabela \* ARABIC ">
        <w:r w:rsidR="003F5814">
          <w:rPr>
            <w:noProof/>
          </w:rPr>
          <w:t>6</w:t>
        </w:r>
      </w:fldSimple>
      <w:r>
        <w:t xml:space="preserve"> – Lista de </w:t>
      </w:r>
      <w:r w:rsidR="009C625B">
        <w:t>Características</w:t>
      </w:r>
      <w:bookmarkEnd w:id="88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04"/>
        <w:gridCol w:w="1897"/>
        <w:gridCol w:w="2498"/>
      </w:tblGrid>
      <w:tr w:rsidR="00682621" w:rsidRPr="00A0396F" w:rsidTr="00DD1E9F">
        <w:trPr>
          <w:tblHeader/>
          <w:jc w:val="center"/>
        </w:trPr>
        <w:tc>
          <w:tcPr>
            <w:tcW w:w="1204" w:type="dxa"/>
            <w:tcBorders>
              <w:bottom w:val="single" w:sz="4" w:space="0" w:color="auto"/>
            </w:tcBorders>
          </w:tcPr>
          <w:p w:rsidR="00682621" w:rsidRPr="00B9079C" w:rsidRDefault="00682621" w:rsidP="00682621">
            <w:pPr>
              <w:pStyle w:val="TCC-TextodeTabela"/>
              <w:rPr>
                <w:rFonts w:cs="Arial"/>
                <w:b/>
                <w:lang w:val="pt-BR" w:eastAsia="pt-BR"/>
              </w:rPr>
            </w:pPr>
            <w:proofErr w:type="spellStart"/>
            <w:r w:rsidRPr="00B9079C">
              <w:rPr>
                <w:rFonts w:cs="Arial"/>
                <w:b/>
                <w:lang w:val="pt-BR" w:eastAsia="pt-BR"/>
              </w:rPr>
              <w:t>Baseline</w:t>
            </w:r>
            <w:proofErr w:type="spellEnd"/>
          </w:p>
        </w:tc>
        <w:tc>
          <w:tcPr>
            <w:tcW w:w="1897" w:type="dxa"/>
            <w:tcBorders>
              <w:bottom w:val="single" w:sz="4" w:space="0" w:color="auto"/>
            </w:tcBorders>
          </w:tcPr>
          <w:p w:rsidR="00682621" w:rsidRPr="00B9079C" w:rsidRDefault="00682621" w:rsidP="00682621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98" w:type="dxa"/>
            <w:tcBorders>
              <w:bottom w:val="single" w:sz="4" w:space="0" w:color="auto"/>
            </w:tcBorders>
          </w:tcPr>
          <w:p w:rsidR="00682621" w:rsidRPr="00B9079C" w:rsidRDefault="00682621" w:rsidP="00682621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Titulo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FEATADM0001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bottom w:val="nil"/>
            </w:tcBorders>
          </w:tcPr>
          <w:p w:rsidR="00682621" w:rsidRPr="00FF2E73" w:rsidRDefault="005714C7" w:rsidP="00FF2E73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Cadastrar funcionário</w:t>
            </w:r>
            <w:r w:rsidR="00FF2E73">
              <w:rPr>
                <w:rFonts w:ascii="Arial" w:hAnsi="Arial" w:cs="Arial"/>
                <w:szCs w:val="20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FEATADM0002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FF2E73" w:rsidRDefault="005714C7" w:rsidP="005714C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Registro de vales usados</w:t>
            </w:r>
            <w:r w:rsidR="00682621" w:rsidRPr="00FF2E73">
              <w:rPr>
                <w:rFonts w:ascii="Arial" w:hAnsi="Arial" w:cs="Arial"/>
                <w:szCs w:val="20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FEATADM0003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FF2E73" w:rsidRDefault="005714C7" w:rsidP="00FF2E73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Controle de Ativos - Celular</w:t>
            </w:r>
            <w:r w:rsidR="00682621" w:rsidRPr="00FF2E73">
              <w:rPr>
                <w:rFonts w:cs="Arial"/>
                <w:szCs w:val="20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6826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FEATADM0004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FF2E73" w:rsidRDefault="005714C7" w:rsidP="005714C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FF2E73">
              <w:rPr>
                <w:rFonts w:ascii="Arial" w:hAnsi="Arial" w:cs="Arial"/>
                <w:szCs w:val="20"/>
              </w:rPr>
              <w:t>Cadastro de Veículos</w:t>
            </w:r>
            <w:r w:rsidR="00FF2E73">
              <w:rPr>
                <w:rFonts w:ascii="Arial" w:hAnsi="Arial" w:cs="Arial"/>
                <w:szCs w:val="20"/>
              </w:rPr>
              <w:t>.</w:t>
            </w:r>
          </w:p>
          <w:p w:rsidR="00682621" w:rsidRPr="00B9079C" w:rsidRDefault="00682621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FEATADM0005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B9079C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cliente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Pr="00B9079C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FEATADM0006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B9079C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Cadastro da Empresa</w:t>
            </w:r>
            <w:r w:rsidR="00682621" w:rsidRPr="005714C7">
              <w:rPr>
                <w:rFonts w:cs="Arial"/>
                <w:lang w:val="pt-BR" w:eastAsia="pt-BR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lastRenderedPageBreak/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FEATADM0007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82621" w:rsidRPr="00B9079C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Geração de Backup</w:t>
            </w:r>
            <w:r w:rsidR="00682621" w:rsidRPr="005714C7">
              <w:rPr>
                <w:rFonts w:cs="Arial"/>
                <w:lang w:val="pt-BR" w:eastAsia="pt-BR"/>
              </w:rPr>
              <w:t>.</w:t>
            </w: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FEATADM0008</w:t>
            </w:r>
          </w:p>
          <w:p w:rsidR="00682621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5714C7" w:rsidRDefault="00FF2E73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Cadastro de </w:t>
            </w:r>
            <w:proofErr w:type="spellStart"/>
            <w:r>
              <w:rPr>
                <w:rFonts w:cs="Arial"/>
                <w:lang w:val="pt-BR" w:eastAsia="pt-BR"/>
              </w:rPr>
              <w:t>L</w:t>
            </w:r>
            <w:r w:rsidR="005714C7" w:rsidRPr="005714C7">
              <w:rPr>
                <w:rFonts w:cs="Arial"/>
                <w:lang w:val="pt-BR" w:eastAsia="pt-BR"/>
              </w:rPr>
              <w:t>ogin</w:t>
            </w:r>
            <w:proofErr w:type="spellEnd"/>
            <w:r w:rsidR="005714C7" w:rsidRPr="005714C7">
              <w:rPr>
                <w:rFonts w:cs="Arial"/>
                <w:lang w:val="pt-BR" w:eastAsia="pt-BR"/>
              </w:rPr>
              <w:t xml:space="preserve"> e senha</w:t>
            </w:r>
            <w:r>
              <w:rPr>
                <w:rFonts w:cs="Arial"/>
                <w:lang w:val="pt-BR" w:eastAsia="pt-BR"/>
              </w:rPr>
              <w:t>.</w:t>
            </w:r>
          </w:p>
          <w:p w:rsidR="00682621" w:rsidRPr="005714C7" w:rsidRDefault="00682621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FEATADM0009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5714C7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Relatório das atividades dos funcionários por período</w:t>
            </w:r>
            <w:r w:rsidR="00FF2E73">
              <w:rPr>
                <w:rFonts w:cs="Arial"/>
                <w:lang w:val="pt-BR" w:eastAsia="pt-BR"/>
              </w:rPr>
              <w:t>.</w:t>
            </w:r>
          </w:p>
          <w:p w:rsidR="00682621" w:rsidRPr="00B9079C" w:rsidRDefault="00682621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82621" w:rsidRPr="00CD7368" w:rsidRDefault="00CD7368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FEATADM0010</w:t>
            </w:r>
          </w:p>
          <w:p w:rsidR="00682621" w:rsidRPr="00B9079C" w:rsidRDefault="00682621" w:rsidP="00CD7368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5714C7" w:rsidRPr="005714C7" w:rsidRDefault="005714C7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Controle de falta</w:t>
            </w:r>
            <w:r w:rsidR="00FF2E73">
              <w:rPr>
                <w:rFonts w:cs="Arial"/>
                <w:lang w:val="pt-BR" w:eastAsia="pt-BR"/>
              </w:rPr>
              <w:t>s justificadas e injustificadas.</w:t>
            </w:r>
          </w:p>
          <w:p w:rsidR="00682621" w:rsidRPr="005714C7" w:rsidRDefault="00682621" w:rsidP="00FF2E7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FF2E73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FEATFIN0001</w:t>
            </w:r>
          </w:p>
          <w:p w:rsidR="00682621" w:rsidRPr="00B9079C" w:rsidRDefault="00682621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Nota Fiscal.</w:t>
            </w:r>
          </w:p>
          <w:p w:rsidR="00682621" w:rsidRPr="00B9079C" w:rsidRDefault="00682621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FEATFIN0002</w:t>
            </w:r>
          </w:p>
          <w:p w:rsidR="00682621" w:rsidRPr="00B9079C" w:rsidRDefault="00682621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0E77CF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Contas.</w:t>
            </w:r>
          </w:p>
          <w:p w:rsidR="00682621" w:rsidRPr="00B9079C" w:rsidRDefault="00682621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82621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82621" w:rsidRPr="00B9079C" w:rsidRDefault="006826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A80805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FEATFIN0003</w:t>
            </w:r>
          </w:p>
          <w:p w:rsidR="00682621" w:rsidRDefault="00682621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Cadastro de Despesas.</w:t>
            </w:r>
          </w:p>
          <w:p w:rsidR="00682621" w:rsidRPr="009C2B7D" w:rsidRDefault="00682621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CD7368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CD7368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FEATFIN0004</w:t>
            </w:r>
          </w:p>
          <w:p w:rsidR="00CD7368" w:rsidRDefault="00CD7368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Alerta dos vencimentos no dia.</w:t>
            </w:r>
          </w:p>
          <w:p w:rsidR="00CD7368" w:rsidRPr="009C2B7D" w:rsidRDefault="00CD7368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5714C7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5714C7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FEATFIN0005</w:t>
            </w:r>
          </w:p>
          <w:p w:rsidR="005714C7" w:rsidRDefault="005714C7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contas para vencer.</w:t>
            </w:r>
          </w:p>
          <w:p w:rsidR="005714C7" w:rsidRPr="009C2B7D" w:rsidRDefault="005714C7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FF2E7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FF2E7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FF2E73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FEATFIN0006</w:t>
            </w:r>
          </w:p>
          <w:p w:rsidR="00FF2E73" w:rsidRPr="009C2B7D" w:rsidRDefault="00FF2E73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Cadastro de contas a pagar </w:t>
            </w:r>
            <w:r w:rsidR="009C2B7D">
              <w:rPr>
                <w:rFonts w:cs="Arial"/>
                <w:lang w:val="pt-BR" w:eastAsia="pt-BR"/>
              </w:rPr>
              <w:t>–</w:t>
            </w:r>
            <w:r w:rsidRPr="009C2B7D">
              <w:rPr>
                <w:rFonts w:cs="Arial"/>
                <w:lang w:val="pt-BR" w:eastAsia="pt-BR"/>
              </w:rPr>
              <w:t xml:space="preserve"> </w:t>
            </w:r>
            <w:r w:rsidR="009C2B7D">
              <w:rPr>
                <w:rFonts w:cs="Arial"/>
                <w:lang w:val="pt-BR" w:eastAsia="pt-BR"/>
              </w:rPr>
              <w:t>Impostos.</w:t>
            </w:r>
          </w:p>
          <w:p w:rsidR="00FF2E73" w:rsidRPr="009C2B7D" w:rsidRDefault="00FF2E73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FEATFIN0007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Classific</w:t>
            </w:r>
            <w:r w:rsidR="009C2B7D">
              <w:rPr>
                <w:rFonts w:cs="Arial"/>
                <w:lang w:val="pt-BR" w:eastAsia="pt-BR"/>
              </w:rPr>
              <w:t>ar contas por Custos e Despesas.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FEATFIN0008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</w:t>
            </w:r>
            <w:r w:rsidR="009C2B7D">
              <w:rPr>
                <w:rFonts w:cs="Arial"/>
                <w:lang w:val="pt-BR" w:eastAsia="pt-BR"/>
              </w:rPr>
              <w:t>órios de despesas em categorias.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FEATFIN0009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Dividir</w:t>
            </w:r>
            <w:r w:rsidR="009C2B7D">
              <w:rPr>
                <w:rFonts w:cs="Arial"/>
                <w:lang w:val="pt-BR" w:eastAsia="pt-BR"/>
              </w:rPr>
              <w:t xml:space="preserve"> contas entre fixas e variáveis.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FEATFIN0010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Previsão de despesas e de recebimento por </w:t>
            </w:r>
            <w:r w:rsidR="009C2B7D" w:rsidRPr="009C2B7D">
              <w:rPr>
                <w:rFonts w:cs="Arial"/>
                <w:lang w:val="pt-BR" w:eastAsia="pt-BR"/>
              </w:rPr>
              <w:t>período</w:t>
            </w:r>
            <w:r w:rsidR="009C2B7D">
              <w:rPr>
                <w:rFonts w:cs="Arial"/>
                <w:lang w:val="pt-BR" w:eastAsia="pt-BR"/>
              </w:rPr>
              <w:t>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FEATFIN0011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contas a pagar.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FEATFIN0012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</w:t>
            </w:r>
            <w:r w:rsidR="009C2B7D">
              <w:rPr>
                <w:rFonts w:cs="Arial"/>
                <w:lang w:val="pt-BR" w:eastAsia="pt-BR"/>
              </w:rPr>
              <w:t>atório dos contratos existentes.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FEATFIN0013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Relatório do faturamento por </w:t>
            </w:r>
            <w:r w:rsidR="009C2B7D" w:rsidRPr="009C2B7D">
              <w:rPr>
                <w:rFonts w:cs="Arial"/>
                <w:lang w:val="pt-BR" w:eastAsia="pt-BR"/>
              </w:rPr>
              <w:t>período</w:t>
            </w:r>
            <w:r w:rsidR="009C2B7D">
              <w:rPr>
                <w:rFonts w:cs="Arial"/>
                <w:lang w:val="pt-BR" w:eastAsia="pt-BR"/>
              </w:rPr>
              <w:t>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FEATFIN0014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Relatório de devedores.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FEATFIN0015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Fazer D.R.E.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FEATFIN0016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B7783A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recibos.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FEATMAN0001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E3297" w:rsidRPr="009C2B7D" w:rsidRDefault="004E3297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 xml:space="preserve">Registro </w:t>
            </w:r>
            <w:r w:rsidR="009C2B7D">
              <w:rPr>
                <w:rFonts w:cs="Arial"/>
                <w:lang w:val="pt-BR" w:eastAsia="pt-BR"/>
              </w:rPr>
              <w:t>de peças usadas.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FEATMAN0002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4E3297" w:rsidRPr="009C2B7D" w:rsidRDefault="004E3297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Contr</w:t>
            </w:r>
            <w:r w:rsidR="009C2B7D">
              <w:rPr>
                <w:rFonts w:cs="Arial"/>
                <w:lang w:val="pt-BR" w:eastAsia="pt-BR"/>
              </w:rPr>
              <w:t>ole de manutenção dos veículos.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FEATMAN0003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9C2B7D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Consulta de dados com a manutençã</w:t>
            </w:r>
            <w:r>
              <w:rPr>
                <w:rFonts w:cs="Arial"/>
                <w:lang w:val="pt-BR" w:eastAsia="pt-BR"/>
              </w:rPr>
              <w:t>o de cada moto.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FEATMAN0004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9C2B7D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Faz</w:t>
            </w:r>
            <w:r>
              <w:rPr>
                <w:rFonts w:cs="Arial"/>
                <w:lang w:val="pt-BR" w:eastAsia="pt-BR"/>
              </w:rPr>
              <w:t>er estimativa de KM por motoboy.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FEATMAN0005</w:t>
            </w:r>
          </w:p>
          <w:p w:rsidR="00B7783A" w:rsidRPr="009C2B7D" w:rsidRDefault="00B7783A" w:rsidP="009C2B7D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9C2B7D" w:rsidRPr="009C2B7D" w:rsidRDefault="009C2B7D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Relatório de Veí</w:t>
            </w:r>
            <w:r>
              <w:rPr>
                <w:rFonts w:cs="Arial"/>
                <w:lang w:val="pt-BR" w:eastAsia="pt-BR"/>
              </w:rPr>
              <w:t>culos.</w:t>
            </w:r>
          </w:p>
          <w:p w:rsidR="00B7783A" w:rsidRPr="009C2B7D" w:rsidRDefault="00B7783A" w:rsidP="009C2B7D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B7783A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B7783A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FEATOPE0001</w:t>
            </w:r>
          </w:p>
          <w:p w:rsidR="00B7783A" w:rsidRPr="007B22A0" w:rsidRDefault="00B7783A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Ranking de serviços realizados.</w:t>
            </w:r>
          </w:p>
          <w:p w:rsidR="00B7783A" w:rsidRPr="007B22A0" w:rsidRDefault="00B7783A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FEATOPE0002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Consulta de nº de OS e não repetir numeração.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FEATOPE0003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Rastreabilidade da OS.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FEATOPE0004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de ordem de serviço.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FEATOPE0005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Urgência da OS a ser realizada – registro.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FEATOPE0006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Confirmar OS antes de fechar e ver se mudou.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FEATOPE0007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Busca de OS por filtros.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FEATOPE0008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Controle de entregas realizadas por cada funcionário ao dia.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A1714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A17143" w:rsidRDefault="00A04D21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FEATOPE0009</w:t>
            </w:r>
          </w:p>
          <w:p w:rsidR="00A17143" w:rsidRPr="007B22A0" w:rsidRDefault="00A17143" w:rsidP="00B7783A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22A0" w:rsidRPr="007B22A0" w:rsidRDefault="007B22A0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Número de pontos do motociclista.</w:t>
            </w:r>
          </w:p>
          <w:p w:rsidR="00A17143" w:rsidRPr="007B22A0" w:rsidRDefault="00A17143" w:rsidP="00682621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64711B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FEATVEN0001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da OS - Ordem de serviç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64711B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FEATVEN0002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tipos de serviç</w:t>
            </w:r>
            <w:r>
              <w:rPr>
                <w:rFonts w:ascii="Arial" w:hAnsi="Arial" w:cs="Arial"/>
                <w:szCs w:val="20"/>
              </w:rPr>
              <w:t>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FEATVEN0003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</w:t>
            </w:r>
            <w:r>
              <w:rPr>
                <w:rFonts w:ascii="Arial" w:hAnsi="Arial" w:cs="Arial"/>
                <w:szCs w:val="20"/>
              </w:rPr>
              <w:t>o da OS com os dados detalhados.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FEATVEN0004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Cadastro de valores de serviç</w:t>
            </w:r>
            <w:r>
              <w:rPr>
                <w:rFonts w:ascii="Arial" w:hAnsi="Arial" w:cs="Arial"/>
                <w:szCs w:val="20"/>
              </w:rPr>
              <w:t>os prestados.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FEATVEN0005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Valores diferenciados para cada regiã</w:t>
            </w:r>
            <w:r>
              <w:rPr>
                <w:rFonts w:ascii="Arial" w:hAnsi="Arial" w:cs="Arial"/>
                <w:szCs w:val="20"/>
              </w:rPr>
              <w:t>o.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FEATVEN0006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Registro de solicitação de serviç</w:t>
            </w:r>
            <w:r>
              <w:rPr>
                <w:rFonts w:ascii="Arial" w:hAnsi="Arial" w:cs="Arial"/>
                <w:szCs w:val="20"/>
              </w:rPr>
              <w:t>o aos finais de semana.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FEATVEN0007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Alerta de expiraçã</w:t>
            </w:r>
            <w:r>
              <w:rPr>
                <w:rFonts w:ascii="Arial" w:hAnsi="Arial" w:cs="Arial"/>
                <w:szCs w:val="20"/>
              </w:rPr>
              <w:t>o dos contratos.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DD1E9F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DD1E9F" w:rsidRDefault="00DD1E9F" w:rsidP="00A04D21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Fase </w:t>
            </w:r>
            <w:r w:rsidR="007B71F3"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FEATVEN0008</w:t>
            </w:r>
          </w:p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DD1E9F" w:rsidRPr="00DD1E9F" w:rsidRDefault="00DD1E9F" w:rsidP="00DD1E9F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Fechamento de pedidos por perí</w:t>
            </w:r>
            <w:r>
              <w:rPr>
                <w:rFonts w:ascii="Arial" w:hAnsi="Arial" w:cs="Arial"/>
                <w:szCs w:val="20"/>
              </w:rPr>
              <w:t>odos para cliente.</w:t>
            </w:r>
          </w:p>
          <w:p w:rsidR="00DD1E9F" w:rsidRPr="007B22A0" w:rsidRDefault="00DD1E9F" w:rsidP="007B22A0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7B71F3" w:rsidRPr="00A0396F" w:rsidTr="00DD1E9F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FEATADM0011</w:t>
            </w:r>
          </w:p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Separar cliente por categoria x frequência x volume;</w:t>
            </w:r>
          </w:p>
          <w:p w:rsidR="007B71F3" w:rsidRPr="00B9079C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FEATADM0012</w:t>
            </w:r>
          </w:p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Cadastrar endereço de serviços depois de pron</w:t>
            </w:r>
            <w:r>
              <w:rPr>
                <w:rFonts w:cs="Arial"/>
                <w:lang w:val="pt-BR" w:eastAsia="pt-BR"/>
              </w:rPr>
              <w:t>ta – execução.</w:t>
            </w:r>
          </w:p>
          <w:p w:rsidR="007B71F3" w:rsidRPr="00B9079C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FEATADM0013</w:t>
            </w:r>
          </w:p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Baixa/Fechament</w:t>
            </w:r>
            <w:r>
              <w:rPr>
                <w:rFonts w:cs="Arial"/>
                <w:lang w:val="pt-BR" w:eastAsia="pt-BR"/>
              </w:rPr>
              <w:t>o da OS no sistema – automática.</w:t>
            </w:r>
          </w:p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Fase </w:t>
            </w: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FEATADM0014</w:t>
            </w:r>
          </w:p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Cadastro de pontos de referênc</w:t>
            </w:r>
            <w:r>
              <w:rPr>
                <w:rFonts w:cs="Arial"/>
                <w:lang w:val="pt-BR" w:eastAsia="pt-BR"/>
              </w:rPr>
              <w:t>ias próximo ao endereço entrega.</w:t>
            </w:r>
          </w:p>
          <w:p w:rsidR="007B71F3" w:rsidRPr="00B9079C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7B71F3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Pr="00B9079C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CD7368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CD7368">
              <w:rPr>
                <w:rFonts w:cs="Arial"/>
                <w:lang w:val="pt-BR" w:eastAsia="pt-BR"/>
              </w:rPr>
              <w:t>FEATADM0015</w:t>
            </w:r>
          </w:p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5714C7">
              <w:rPr>
                <w:rFonts w:cs="Arial"/>
                <w:lang w:val="pt-BR" w:eastAsia="pt-BR"/>
              </w:rPr>
              <w:t>Visualização de rel</w:t>
            </w:r>
            <w:r>
              <w:rPr>
                <w:rFonts w:cs="Arial"/>
                <w:lang w:val="pt-BR" w:eastAsia="pt-BR"/>
              </w:rPr>
              <w:t>atórios gerenciais por gráficos.</w:t>
            </w:r>
          </w:p>
          <w:p w:rsidR="007B71F3" w:rsidRPr="005714C7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FEATFIN0017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Previsão de receita.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FEATFIN0018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G</w:t>
            </w:r>
            <w:r>
              <w:rPr>
                <w:rFonts w:cs="Arial"/>
                <w:lang w:val="pt-BR" w:eastAsia="pt-BR"/>
              </w:rPr>
              <w:t>erar e enviar recibo por e-mail.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FEATFIN0019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Impressão de boletos.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FEATFIN0020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Gerar boleto.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FEATFIN0021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Filtrar conta por período.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7B71F3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7B71F3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9C2B7D">
              <w:rPr>
                <w:rFonts w:cs="Arial"/>
                <w:lang w:val="pt-BR" w:eastAsia="pt-BR"/>
              </w:rPr>
              <w:t>FEATFIN0022</w:t>
            </w:r>
          </w:p>
          <w:p w:rsidR="007B71F3" w:rsidRPr="009C2B7D" w:rsidRDefault="007B71F3" w:rsidP="007B71F3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Agendamento de pagamento.</w:t>
            </w:r>
          </w:p>
          <w:p w:rsidR="007B71F3" w:rsidRPr="009C2B7D" w:rsidRDefault="007B71F3" w:rsidP="007B71F3">
            <w:pPr>
              <w:pStyle w:val="TCC-TextodeTabela"/>
              <w:jc w:val="left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FEATOPE0010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Controle do fluxo dos motoboys.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FEATOPE0011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Cálculo de tempo para o serviço – ROTA.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FEATOPE0012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Exibição dos últimos 3 serviços.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FEATOPE0013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Envio da OS para o Motoboy por mensagem (SMS).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FEATOPE0014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 xml:space="preserve">Impressão das </w:t>
            </w:r>
            <w:proofErr w:type="gramStart"/>
            <w:r w:rsidRPr="007B22A0">
              <w:rPr>
                <w:rFonts w:ascii="Arial" w:hAnsi="Arial" w:cs="Arial"/>
                <w:szCs w:val="20"/>
              </w:rPr>
              <w:t>OS(</w:t>
            </w:r>
            <w:proofErr w:type="gramEnd"/>
            <w:r w:rsidRPr="007B22A0">
              <w:rPr>
                <w:rFonts w:ascii="Arial" w:hAnsi="Arial" w:cs="Arial"/>
                <w:szCs w:val="20"/>
              </w:rPr>
              <w:t>2vias).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FEATOPE0015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7B22A0">
              <w:rPr>
                <w:rFonts w:ascii="Arial" w:hAnsi="Arial" w:cs="Arial"/>
                <w:szCs w:val="20"/>
              </w:rPr>
              <w:t>Impressão da OS com mapa.</w:t>
            </w:r>
          </w:p>
          <w:p w:rsidR="0064711B" w:rsidRPr="007B22A0" w:rsidRDefault="0064711B" w:rsidP="00CF4087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FEATVEN0009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Relatórios de clientes por regiã</w:t>
            </w:r>
            <w:r>
              <w:rPr>
                <w:rFonts w:ascii="Arial" w:hAnsi="Arial" w:cs="Arial"/>
                <w:szCs w:val="20"/>
              </w:rPr>
              <w:t>o no mapa.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FEATVEN0010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Baixa de serviço nã</w:t>
            </w:r>
            <w:r>
              <w:rPr>
                <w:rFonts w:ascii="Arial" w:hAnsi="Arial" w:cs="Arial"/>
                <w:szCs w:val="20"/>
              </w:rPr>
              <w:t>o realizado.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FEATVEN0011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Envio d</w:t>
            </w:r>
            <w:r>
              <w:rPr>
                <w:rFonts w:ascii="Arial" w:hAnsi="Arial" w:cs="Arial"/>
                <w:szCs w:val="20"/>
              </w:rPr>
              <w:t>e pedidos do cliente por e-mail.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FEATVEN0012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realizar cadastro via web</w:t>
            </w:r>
            <w:r>
              <w:rPr>
                <w:rFonts w:ascii="Arial" w:hAnsi="Arial" w:cs="Arial"/>
                <w:szCs w:val="20"/>
              </w:rPr>
              <w:t>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FEATVEN0013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Cliente pode fazer pedido de solicitação de serviç</w:t>
            </w:r>
            <w:r>
              <w:rPr>
                <w:rFonts w:ascii="Arial" w:hAnsi="Arial" w:cs="Arial"/>
                <w:szCs w:val="20"/>
              </w:rPr>
              <w:t>o via web.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nil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FEATVEN0014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Visualização dos serviç</w:t>
            </w:r>
            <w:r>
              <w:rPr>
                <w:rFonts w:ascii="Arial" w:hAnsi="Arial" w:cs="Arial"/>
                <w:szCs w:val="20"/>
              </w:rPr>
              <w:t>os para o cliente via web.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  <w:tr w:rsidR="0064711B" w:rsidRPr="00A0396F" w:rsidTr="0064711B">
        <w:trPr>
          <w:jc w:val="center"/>
        </w:trPr>
        <w:tc>
          <w:tcPr>
            <w:tcW w:w="1204" w:type="dxa"/>
            <w:tcBorders>
              <w:top w:val="nil"/>
              <w:bottom w:val="single" w:sz="4" w:space="0" w:color="auto"/>
            </w:tcBorders>
          </w:tcPr>
          <w:p w:rsidR="0064711B" w:rsidRDefault="0064711B" w:rsidP="00CF4087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Fase 2</w:t>
            </w:r>
          </w:p>
        </w:tc>
        <w:tc>
          <w:tcPr>
            <w:tcW w:w="1897" w:type="dxa"/>
            <w:tcBorders>
              <w:top w:val="nil"/>
              <w:bottom w:val="single" w:sz="4" w:space="0" w:color="auto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FEATVEN0015</w:t>
            </w:r>
          </w:p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  <w:tcBorders>
              <w:top w:val="nil"/>
              <w:bottom w:val="single" w:sz="4" w:space="0" w:color="auto"/>
            </w:tcBorders>
          </w:tcPr>
          <w:p w:rsidR="0064711B" w:rsidRPr="00DD1E9F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  <w:r w:rsidRPr="00DD1E9F">
              <w:rPr>
                <w:rFonts w:ascii="Arial" w:hAnsi="Arial" w:cs="Arial"/>
                <w:szCs w:val="20"/>
              </w:rPr>
              <w:t>Confirmar para</w:t>
            </w:r>
            <w:r>
              <w:rPr>
                <w:rFonts w:ascii="Arial" w:hAnsi="Arial" w:cs="Arial"/>
                <w:szCs w:val="20"/>
              </w:rPr>
              <w:t xml:space="preserve"> o cliente por e-mail a entrega.</w:t>
            </w:r>
          </w:p>
          <w:p w:rsidR="0064711B" w:rsidRPr="007B22A0" w:rsidRDefault="0064711B" w:rsidP="00CF4087">
            <w:pPr>
              <w:autoSpaceDE w:val="0"/>
              <w:autoSpaceDN w:val="0"/>
              <w:adjustRightInd w:val="0"/>
              <w:rPr>
                <w:rFonts w:ascii="Arial" w:hAnsi="Arial" w:cs="Arial"/>
                <w:szCs w:val="20"/>
              </w:rPr>
            </w:pPr>
          </w:p>
        </w:tc>
      </w:tr>
    </w:tbl>
    <w:p w:rsidR="003E1330" w:rsidRPr="00CD7368" w:rsidRDefault="0064711B" w:rsidP="003E1330">
      <w:pPr>
        <w:pStyle w:val="TCC-CorpodoTexto"/>
        <w:rPr>
          <w:highlight w:val="yellow"/>
          <w:lang w:val="pt-BR"/>
        </w:rPr>
      </w:pPr>
      <w:r>
        <w:rPr>
          <w:highlight w:val="yellow"/>
          <w:lang w:val="pt-BR"/>
        </w:rPr>
        <w:br/>
      </w:r>
    </w:p>
    <w:p w:rsidR="00ED4028" w:rsidRPr="00ED4028" w:rsidRDefault="005F7578" w:rsidP="00232321">
      <w:pPr>
        <w:pStyle w:val="TCC-Titulo1"/>
      </w:pPr>
      <w:bookmarkStart w:id="89" w:name="_Toc345247649"/>
      <w:bookmarkStart w:id="90" w:name="_Toc345247851"/>
      <w:bookmarkStart w:id="91" w:name="_Toc345621960"/>
      <w:bookmarkStart w:id="92" w:name="_Toc389848093"/>
      <w:r w:rsidRPr="00F04EED">
        <w:lastRenderedPageBreak/>
        <w:t>MODELAGEM DE NEGÓCIOS</w:t>
      </w:r>
      <w:bookmarkEnd w:id="89"/>
      <w:bookmarkEnd w:id="90"/>
      <w:bookmarkEnd w:id="91"/>
      <w:bookmarkEnd w:id="92"/>
    </w:p>
    <w:p w:rsidR="00104F58" w:rsidRDefault="00104F58" w:rsidP="00104F58">
      <w:pPr>
        <w:pStyle w:val="TCC-CorpodoTexto"/>
        <w:rPr>
          <w:lang w:val="pt-BR"/>
        </w:rPr>
      </w:pPr>
      <w:bookmarkStart w:id="93" w:name="_Toc345247650"/>
      <w:bookmarkStart w:id="94" w:name="_Toc345247852"/>
      <w:bookmarkStart w:id="95" w:name="_Toc345621961"/>
      <w:r>
        <w:rPr>
          <w:lang w:val="pt-BR"/>
        </w:rPr>
        <w:t xml:space="preserve">&lt; Escreva um texto introdutório para </w:t>
      </w:r>
      <w:proofErr w:type="spellStart"/>
      <w:r>
        <w:rPr>
          <w:lang w:val="pt-BR"/>
        </w:rPr>
        <w:t>está</w:t>
      </w:r>
      <w:proofErr w:type="spellEnd"/>
      <w:r>
        <w:rPr>
          <w:lang w:val="pt-BR"/>
        </w:rPr>
        <w:t xml:space="preserve">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  <w:proofErr w:type="gramEnd"/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 xml:space="preserve">&lt; Todas as subseções desta seção devem possuir um texto introdutório. </w:t>
      </w:r>
      <w:proofErr w:type="gramStart"/>
      <w:r>
        <w:rPr>
          <w:lang w:val="pt-BR"/>
        </w:rPr>
        <w:t>No  texto</w:t>
      </w:r>
      <w:proofErr w:type="gramEnd"/>
      <w:r>
        <w:rPr>
          <w:lang w:val="pt-BR"/>
        </w:rPr>
        <w:t xml:space="preserve"> introdutório pode constar: a metodologia utilizada para obtenção dos artefatos, a utilidade da subseção. &gt;</w:t>
      </w:r>
    </w:p>
    <w:p w:rsidR="0092165E" w:rsidRDefault="0092165E" w:rsidP="0092165E">
      <w:pPr>
        <w:pStyle w:val="TCC-Titulo2"/>
      </w:pPr>
      <w:bookmarkStart w:id="96" w:name="_Toc389848094"/>
      <w:r>
        <w:t xml:space="preserve">Lista de </w:t>
      </w:r>
      <w:r w:rsidR="00321A5F">
        <w:rPr>
          <w:lang w:val="pt-BR"/>
        </w:rPr>
        <w:t>Processos de Negócio</w:t>
      </w:r>
      <w:bookmarkEnd w:id="96"/>
    </w:p>
    <w:p w:rsidR="0092165E" w:rsidRPr="00F265C8" w:rsidRDefault="0092165E" w:rsidP="0092165E">
      <w:pPr>
        <w:pStyle w:val="Legenda"/>
      </w:pPr>
      <w:bookmarkStart w:id="97" w:name="_Toc389848042"/>
      <w:r>
        <w:t xml:space="preserve">Tabela </w:t>
      </w:r>
      <w:fldSimple w:instr=" SEQ Tabela \* ARABIC ">
        <w:r w:rsidR="003F5814">
          <w:rPr>
            <w:noProof/>
          </w:rPr>
          <w:t>7</w:t>
        </w:r>
      </w:fldSimple>
      <w:r>
        <w:t xml:space="preserve"> – Lista de </w:t>
      </w:r>
      <w:r w:rsidR="00321A5F">
        <w:t>Processos de Negócio</w:t>
      </w:r>
      <w:bookmarkEnd w:id="97"/>
      <w:r w:rsidR="00321A5F">
        <w:t xml:space="preserve"> </w:t>
      </w:r>
    </w:p>
    <w:tbl>
      <w:tblPr>
        <w:tblW w:w="889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4820"/>
      </w:tblGrid>
      <w:tr w:rsidR="00321A5F" w:rsidRPr="00A0396F" w:rsidTr="002267B8">
        <w:trPr>
          <w:trHeight w:val="70"/>
        </w:trPr>
        <w:tc>
          <w:tcPr>
            <w:tcW w:w="817" w:type="dxa"/>
            <w:vAlign w:val="center"/>
          </w:tcPr>
          <w:p w:rsidR="00321A5F" w:rsidRPr="00B9079C" w:rsidRDefault="00321A5F" w:rsidP="0090171C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3260" w:type="dxa"/>
            <w:vAlign w:val="center"/>
          </w:tcPr>
          <w:p w:rsidR="00321A5F" w:rsidRPr="00B9079C" w:rsidRDefault="00321A5F" w:rsidP="0090171C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Processo de Negócio</w:t>
            </w:r>
          </w:p>
        </w:tc>
        <w:tc>
          <w:tcPr>
            <w:tcW w:w="4820" w:type="dxa"/>
            <w:vAlign w:val="center"/>
          </w:tcPr>
          <w:p w:rsidR="00321A5F" w:rsidRPr="00B9079C" w:rsidDel="00321A5F" w:rsidRDefault="00321A5F" w:rsidP="009C625B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321A5F" w:rsidRPr="00A0396F" w:rsidTr="002267B8">
        <w:tc>
          <w:tcPr>
            <w:tcW w:w="817" w:type="dxa"/>
            <w:tcBorders>
              <w:bottom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PN</w:t>
            </w:r>
            <w:r w:rsidRPr="00B9079C">
              <w:rPr>
                <w:rFonts w:cs="Arial"/>
                <w:lang w:val="pt-BR" w:eastAsia="pt-BR"/>
              </w:rPr>
              <w:t>01</w:t>
            </w:r>
          </w:p>
        </w:tc>
        <w:tc>
          <w:tcPr>
            <w:tcW w:w="3260" w:type="dxa"/>
            <w:tcBorders>
              <w:bottom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820" w:type="dxa"/>
            <w:tcBorders>
              <w:bottom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21A5F" w:rsidRPr="00A0396F" w:rsidTr="002267B8">
        <w:tc>
          <w:tcPr>
            <w:tcW w:w="817" w:type="dxa"/>
            <w:tcBorders>
              <w:top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820" w:type="dxa"/>
            <w:tcBorders>
              <w:top w:val="nil"/>
            </w:tcBorders>
          </w:tcPr>
          <w:p w:rsidR="00321A5F" w:rsidRPr="00B9079C" w:rsidRDefault="00321A5F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D672EE" w:rsidRDefault="005F7578" w:rsidP="00D672EE">
      <w:pPr>
        <w:pStyle w:val="TCC-Titulo2"/>
        <w:rPr>
          <w:lang w:val="pt-BR"/>
        </w:rPr>
      </w:pPr>
      <w:bookmarkStart w:id="98" w:name="_Toc389848095"/>
      <w:r w:rsidRPr="00F04EED">
        <w:t>Lista de Eventos</w:t>
      </w:r>
      <w:bookmarkEnd w:id="93"/>
      <w:bookmarkEnd w:id="94"/>
      <w:bookmarkEnd w:id="95"/>
      <w:bookmarkEnd w:id="98"/>
    </w:p>
    <w:p w:rsidR="007301EA" w:rsidRPr="008529B9" w:rsidRDefault="007301EA" w:rsidP="008529B9">
      <w:pPr>
        <w:pStyle w:val="TCC-CorpodoTexto"/>
        <w:rPr>
          <w:lang w:val="pt-BR"/>
        </w:rPr>
      </w:pPr>
      <w:r>
        <w:rPr>
          <w:lang w:val="pt-BR"/>
        </w:rPr>
        <w:t>&lt;Descrevam a definição de eventos previsíveis, não previsíveis, relativo, absoluto e não evento que foi utilizada neste trabalho. &gt;</w:t>
      </w:r>
    </w:p>
    <w:p w:rsidR="00A37636" w:rsidRPr="00F265C8" w:rsidRDefault="00A37636" w:rsidP="00A37636">
      <w:pPr>
        <w:pStyle w:val="Legenda"/>
      </w:pPr>
      <w:bookmarkStart w:id="99" w:name="_Toc389848043"/>
      <w:r>
        <w:t xml:space="preserve">Tabela </w:t>
      </w:r>
      <w:fldSimple w:instr=" SEQ Tabela \* ARABIC ">
        <w:r w:rsidR="003F5814">
          <w:rPr>
            <w:noProof/>
          </w:rPr>
          <w:t>8</w:t>
        </w:r>
      </w:fldSimple>
      <w:r>
        <w:t xml:space="preserve"> – Lista de Eventos: Os eventos são </w:t>
      </w:r>
      <w:r w:rsidR="0081315A">
        <w:t>classificados em previsíveis (</w:t>
      </w:r>
      <w:proofErr w:type="spellStart"/>
      <w:r w:rsidR="0081315A">
        <w:t>Prev</w:t>
      </w:r>
      <w:proofErr w:type="spellEnd"/>
      <w:r w:rsidR="0081315A">
        <w:t>) e não previsíveis (N-</w:t>
      </w:r>
      <w:proofErr w:type="spellStart"/>
      <w:r w:rsidR="0081315A">
        <w:t>Prev</w:t>
      </w:r>
      <w:proofErr w:type="spellEnd"/>
      <w:r w:rsidR="0081315A">
        <w:t>). São também classificados em sua ocorrência temporal em relativo (</w:t>
      </w:r>
      <w:proofErr w:type="spellStart"/>
      <w:r w:rsidR="0081315A">
        <w:t>Rel</w:t>
      </w:r>
      <w:proofErr w:type="spellEnd"/>
      <w:r w:rsidR="0081315A">
        <w:t>), absoluto (</w:t>
      </w:r>
      <w:proofErr w:type="spellStart"/>
      <w:r w:rsidR="0081315A">
        <w:t>Abs</w:t>
      </w:r>
      <w:proofErr w:type="spellEnd"/>
      <w:r w:rsidR="0081315A">
        <w:t>) e Não Evento (</w:t>
      </w:r>
      <w:proofErr w:type="spellStart"/>
      <w:r w:rsidR="0081315A">
        <w:t>N-Ev</w:t>
      </w:r>
      <w:proofErr w:type="spellEnd"/>
      <w:r w:rsidR="0081315A">
        <w:t>).</w:t>
      </w:r>
      <w:bookmarkEnd w:id="99"/>
      <w:r w:rsidR="0081315A">
        <w:t xml:space="preserve"> </w:t>
      </w:r>
    </w:p>
    <w:tbl>
      <w:tblPr>
        <w:tblW w:w="899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827"/>
        <w:gridCol w:w="851"/>
        <w:gridCol w:w="992"/>
        <w:gridCol w:w="709"/>
        <w:gridCol w:w="850"/>
        <w:gridCol w:w="803"/>
      </w:tblGrid>
      <w:tr w:rsidR="00A37636" w:rsidRPr="00A0396F" w:rsidTr="00D672EE">
        <w:trPr>
          <w:trHeight w:val="201"/>
        </w:trPr>
        <w:tc>
          <w:tcPr>
            <w:tcW w:w="959" w:type="dxa"/>
            <w:vMerge w:val="restart"/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3827" w:type="dxa"/>
            <w:vMerge w:val="restart"/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Evento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Esperado</w:t>
            </w:r>
          </w:p>
        </w:tc>
        <w:tc>
          <w:tcPr>
            <w:tcW w:w="2362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Temporal</w:t>
            </w:r>
          </w:p>
        </w:tc>
      </w:tr>
      <w:tr w:rsidR="00A37636" w:rsidRPr="00A0396F" w:rsidTr="00182A37">
        <w:tc>
          <w:tcPr>
            <w:tcW w:w="959" w:type="dxa"/>
            <w:vMerge/>
            <w:tcBorders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</w:p>
        </w:tc>
        <w:tc>
          <w:tcPr>
            <w:tcW w:w="3827" w:type="dxa"/>
            <w:vMerge/>
            <w:tcBorders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left"/>
              <w:rPr>
                <w:rFonts w:cs="Arial"/>
                <w:b/>
                <w:lang w:val="pt-BR" w:eastAsia="pt-BR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proofErr w:type="spellStart"/>
            <w:r w:rsidRPr="00B9079C">
              <w:rPr>
                <w:rFonts w:cs="Arial"/>
                <w:b/>
                <w:lang w:val="pt-BR" w:eastAsia="pt-BR"/>
              </w:rPr>
              <w:t>Prev</w:t>
            </w:r>
            <w:proofErr w:type="spellEnd"/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N</w:t>
            </w:r>
            <w:r w:rsidR="008A78D5">
              <w:rPr>
                <w:rFonts w:cs="Arial"/>
                <w:b/>
                <w:lang w:val="pt-BR" w:eastAsia="pt-BR"/>
              </w:rPr>
              <w:t>-</w:t>
            </w:r>
            <w:proofErr w:type="spellStart"/>
            <w:r w:rsidRPr="00B9079C">
              <w:rPr>
                <w:rFonts w:cs="Arial"/>
                <w:b/>
                <w:lang w:val="pt-BR" w:eastAsia="pt-BR"/>
              </w:rPr>
              <w:t>Prev</w:t>
            </w:r>
            <w:proofErr w:type="spellEnd"/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proofErr w:type="spellStart"/>
            <w:r w:rsidRPr="00B9079C">
              <w:rPr>
                <w:rFonts w:cs="Arial"/>
                <w:b/>
                <w:lang w:val="pt-BR" w:eastAsia="pt-BR"/>
              </w:rPr>
              <w:t>Rel</w:t>
            </w:r>
            <w:proofErr w:type="spellEnd"/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proofErr w:type="spellStart"/>
            <w:r w:rsidRPr="00B9079C">
              <w:rPr>
                <w:rFonts w:cs="Arial"/>
                <w:b/>
                <w:lang w:val="pt-BR" w:eastAsia="pt-BR"/>
              </w:rPr>
              <w:t>Abs</w:t>
            </w:r>
            <w:proofErr w:type="spellEnd"/>
          </w:p>
        </w:tc>
        <w:tc>
          <w:tcPr>
            <w:tcW w:w="803" w:type="dxa"/>
            <w:tcBorders>
              <w:top w:val="nil"/>
              <w:bottom w:val="single" w:sz="4" w:space="0" w:color="auto"/>
            </w:tcBorders>
            <w:vAlign w:val="center"/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b/>
                <w:lang w:val="pt-BR" w:eastAsia="pt-BR"/>
              </w:rPr>
            </w:pPr>
            <w:proofErr w:type="spellStart"/>
            <w:r w:rsidRPr="00B9079C">
              <w:rPr>
                <w:rFonts w:cs="Arial"/>
                <w:b/>
                <w:lang w:val="pt-BR" w:eastAsia="pt-BR"/>
              </w:rPr>
              <w:t>N</w:t>
            </w:r>
            <w:r w:rsidR="002E3A83">
              <w:rPr>
                <w:rFonts w:cs="Arial"/>
                <w:b/>
                <w:lang w:val="pt-BR" w:eastAsia="pt-BR"/>
              </w:rPr>
              <w:t>-</w:t>
            </w:r>
            <w:r w:rsidRPr="00B9079C">
              <w:rPr>
                <w:rFonts w:cs="Arial"/>
                <w:b/>
                <w:lang w:val="pt-BR" w:eastAsia="pt-BR"/>
              </w:rPr>
              <w:t>Ev</w:t>
            </w:r>
            <w:proofErr w:type="spellEnd"/>
          </w:p>
        </w:tc>
      </w:tr>
      <w:tr w:rsidR="00A37636" w:rsidRPr="00A0396F" w:rsidTr="00182A37">
        <w:tc>
          <w:tcPr>
            <w:tcW w:w="959" w:type="dxa"/>
            <w:tcBorders>
              <w:bottom w:val="nil"/>
            </w:tcBorders>
          </w:tcPr>
          <w:p w:rsidR="00A37636" w:rsidRPr="00B9079C" w:rsidRDefault="00A37636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EV01</w:t>
            </w:r>
          </w:p>
        </w:tc>
        <w:tc>
          <w:tcPr>
            <w:tcW w:w="3827" w:type="dxa"/>
            <w:tcBorders>
              <w:bottom w:val="nil"/>
            </w:tcBorders>
          </w:tcPr>
          <w:p w:rsidR="00A37636" w:rsidRPr="00B9079C" w:rsidRDefault="00A37636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  <w:tc>
          <w:tcPr>
            <w:tcW w:w="992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</w:tr>
      <w:tr w:rsidR="00A37636" w:rsidRPr="00A0396F" w:rsidTr="00182A37">
        <w:tc>
          <w:tcPr>
            <w:tcW w:w="959" w:type="dxa"/>
            <w:tcBorders>
              <w:top w:val="nil"/>
            </w:tcBorders>
          </w:tcPr>
          <w:p w:rsidR="00A37636" w:rsidRPr="00B9079C" w:rsidRDefault="0092165E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EV02</w:t>
            </w:r>
          </w:p>
        </w:tc>
        <w:tc>
          <w:tcPr>
            <w:tcW w:w="3827" w:type="dxa"/>
            <w:tcBorders>
              <w:top w:val="nil"/>
            </w:tcBorders>
          </w:tcPr>
          <w:p w:rsidR="00A37636" w:rsidRPr="00B9079C" w:rsidRDefault="00A37636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A37636" w:rsidRPr="00B9079C" w:rsidRDefault="00D672EE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  <w:tc>
          <w:tcPr>
            <w:tcW w:w="709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X</w:t>
            </w:r>
          </w:p>
        </w:tc>
        <w:tc>
          <w:tcPr>
            <w:tcW w:w="850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:rsidR="00A37636" w:rsidRPr="00B9079C" w:rsidRDefault="00A37636" w:rsidP="00A37636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</w:p>
        </w:tc>
      </w:tr>
    </w:tbl>
    <w:p w:rsidR="00ED4028" w:rsidRDefault="005F7578" w:rsidP="009E25A3">
      <w:pPr>
        <w:pStyle w:val="TCC-Titulo2"/>
        <w:rPr>
          <w:lang w:val="pt-BR"/>
        </w:rPr>
      </w:pPr>
      <w:bookmarkStart w:id="100" w:name="_Toc345247651"/>
      <w:bookmarkStart w:id="101" w:name="_Toc345247853"/>
      <w:bookmarkStart w:id="102" w:name="_Toc345621962"/>
      <w:bookmarkStart w:id="103" w:name="_Toc389848096"/>
      <w:r w:rsidRPr="009E25A3">
        <w:t>Descrição</w:t>
      </w:r>
      <w:r w:rsidRPr="00F04EED">
        <w:t xml:space="preserve"> dos Eventos</w:t>
      </w:r>
      <w:bookmarkEnd w:id="100"/>
      <w:bookmarkEnd w:id="101"/>
      <w:bookmarkEnd w:id="102"/>
      <w:bookmarkEnd w:id="103"/>
    </w:p>
    <w:p w:rsidR="007301EA" w:rsidRPr="008529B9" w:rsidRDefault="007301EA" w:rsidP="008529B9">
      <w:pPr>
        <w:pStyle w:val="TCC-CorpodoTexto"/>
        <w:rPr>
          <w:lang w:val="pt-BR"/>
        </w:rPr>
      </w:pPr>
      <w:r>
        <w:rPr>
          <w:lang w:val="pt-BR"/>
        </w:rPr>
        <w:t>&lt; Salvo em algumas exceções, todos os eventos possuem um estimulo, uma ação e uma resposta. Isso será validado com o grupo. &gt;</w:t>
      </w:r>
    </w:p>
    <w:p w:rsidR="00BE5BF8" w:rsidRPr="00BE5BF8" w:rsidRDefault="00BE5BF8" w:rsidP="00BE5BF8">
      <w:pPr>
        <w:pStyle w:val="Legenda"/>
      </w:pPr>
      <w:bookmarkStart w:id="104" w:name="_Toc389848044"/>
      <w:r>
        <w:t xml:space="preserve">Tabela </w:t>
      </w:r>
      <w:fldSimple w:instr=" SEQ Tabela \* ARABIC ">
        <w:r w:rsidR="003F5814">
          <w:rPr>
            <w:noProof/>
          </w:rPr>
          <w:t>9</w:t>
        </w:r>
      </w:fldSimple>
      <w:r>
        <w:t xml:space="preserve"> – Descrição dos Eventos</w:t>
      </w:r>
      <w:bookmarkEnd w:id="104"/>
    </w:p>
    <w:tbl>
      <w:tblPr>
        <w:tblW w:w="0" w:type="auto"/>
        <w:tblInd w:w="-34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2658"/>
        <w:gridCol w:w="1974"/>
        <w:gridCol w:w="1679"/>
        <w:gridCol w:w="2141"/>
      </w:tblGrid>
      <w:tr w:rsidR="00E04CA1" w:rsidRPr="00A0396F" w:rsidTr="00E04CA1">
        <w:tc>
          <w:tcPr>
            <w:tcW w:w="948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4156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Estimulo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Ação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Resposta</w:t>
            </w:r>
          </w:p>
        </w:tc>
      </w:tr>
      <w:tr w:rsidR="00E04CA1" w:rsidRPr="00A0396F" w:rsidTr="00E04CA1">
        <w:tc>
          <w:tcPr>
            <w:tcW w:w="948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EV01</w:t>
            </w:r>
          </w:p>
        </w:tc>
        <w:tc>
          <w:tcPr>
            <w:tcW w:w="4156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693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118" w:type="dxa"/>
            <w:tcBorders>
              <w:bottom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E04CA1" w:rsidRPr="00A0396F" w:rsidTr="00E04CA1">
        <w:tc>
          <w:tcPr>
            <w:tcW w:w="948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EV0</w:t>
            </w:r>
            <w:r w:rsidR="005E08C4"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4156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693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118" w:type="dxa"/>
            <w:tcBorders>
              <w:top w:val="nil"/>
            </w:tcBorders>
          </w:tcPr>
          <w:p w:rsidR="00E04CA1" w:rsidRPr="00B9079C" w:rsidRDefault="00E04CA1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D4028" w:rsidRDefault="005F7578" w:rsidP="009E25A3">
      <w:pPr>
        <w:pStyle w:val="TCC-Titulo2"/>
      </w:pPr>
      <w:bookmarkStart w:id="105" w:name="_Toc345247652"/>
      <w:bookmarkStart w:id="106" w:name="_Toc345247854"/>
      <w:bookmarkStart w:id="107" w:name="_Toc345621963"/>
      <w:bookmarkStart w:id="108" w:name="_Toc389848097"/>
      <w:r w:rsidRPr="00F04EED">
        <w:lastRenderedPageBreak/>
        <w:t>DFD Essencial de Negócio</w:t>
      </w:r>
      <w:bookmarkEnd w:id="105"/>
      <w:bookmarkEnd w:id="106"/>
      <w:bookmarkEnd w:id="107"/>
      <w:bookmarkEnd w:id="108"/>
    </w:p>
    <w:p w:rsidR="000E0863" w:rsidRDefault="000E0863" w:rsidP="000E0863">
      <w:pPr>
        <w:pStyle w:val="Legenda"/>
      </w:pPr>
      <w:bookmarkStart w:id="109" w:name="_Toc389848067"/>
      <w:r>
        <w:t xml:space="preserve">Figura </w:t>
      </w:r>
      <w:fldSimple w:instr=" SEQ Figura \* ARABIC ">
        <w:r w:rsidR="003F5814">
          <w:rPr>
            <w:noProof/>
          </w:rPr>
          <w:t>3</w:t>
        </w:r>
      </w:fldSimple>
      <w:r>
        <w:t xml:space="preserve"> – DFD Essencial de Negócio</w:t>
      </w:r>
      <w:bookmarkEnd w:id="109"/>
    </w:p>
    <w:p w:rsidR="007301EA" w:rsidRDefault="007301EA" w:rsidP="008529B9">
      <w:pPr>
        <w:pStyle w:val="TCC-CorpodoTexto"/>
        <w:rPr>
          <w:lang w:val="pt-BR"/>
        </w:rPr>
      </w:pPr>
    </w:p>
    <w:p w:rsidR="007301EA" w:rsidRPr="00B86810" w:rsidRDefault="007301EA" w:rsidP="008529B9">
      <w:pPr>
        <w:pStyle w:val="TCC-CorpodoTexto"/>
      </w:pPr>
      <w:r>
        <w:t xml:space="preserve">&lt;Coloquem os </w:t>
      </w:r>
      <w:r>
        <w:rPr>
          <w:lang w:val="pt-BR"/>
        </w:rPr>
        <w:t>DFD</w:t>
      </w:r>
      <w:r>
        <w:t>s de todos os processos de negócio</w:t>
      </w:r>
      <w:r>
        <w:rPr>
          <w:lang w:val="pt-BR"/>
        </w:rPr>
        <w:t>,</w:t>
      </w:r>
      <w:r>
        <w:t xml:space="preserve"> </w:t>
      </w:r>
      <w:r>
        <w:rPr>
          <w:lang w:val="pt-BR"/>
        </w:rPr>
        <w:t>e validem se para todos os repositórios existe o correspondente no modelo conceitual.</w:t>
      </w:r>
      <w:r>
        <w:t xml:space="preserve"> &gt;</w:t>
      </w:r>
    </w:p>
    <w:p w:rsidR="005F7578" w:rsidRDefault="005F7578" w:rsidP="00232321">
      <w:pPr>
        <w:pStyle w:val="TCC-Titulo2"/>
        <w:rPr>
          <w:lang w:val="pt-BR"/>
        </w:rPr>
      </w:pPr>
      <w:bookmarkStart w:id="110" w:name="_Toc389848098"/>
      <w:bookmarkStart w:id="111" w:name="_Toc389848099"/>
      <w:bookmarkStart w:id="112" w:name="_Toc345247654"/>
      <w:bookmarkStart w:id="113" w:name="_Toc345247856"/>
      <w:bookmarkStart w:id="114" w:name="_Toc345621965"/>
      <w:bookmarkStart w:id="115" w:name="_Toc389848100"/>
      <w:bookmarkEnd w:id="110"/>
      <w:bookmarkEnd w:id="111"/>
      <w:r w:rsidRPr="00F04EED">
        <w:t>Modelo Conceitual</w:t>
      </w:r>
      <w:bookmarkEnd w:id="112"/>
      <w:bookmarkEnd w:id="113"/>
      <w:bookmarkEnd w:id="114"/>
      <w:bookmarkEnd w:id="115"/>
    </w:p>
    <w:p w:rsidR="004E2145" w:rsidRDefault="004E2145" w:rsidP="0026135E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BD3E90">
        <w:rPr>
          <w:lang w:val="pt-BR"/>
        </w:rPr>
        <w:t xml:space="preserve"> </w:t>
      </w:r>
      <w:r w:rsidR="007301EA">
        <w:rPr>
          <w:lang w:val="pt-BR"/>
        </w:rPr>
        <w:t xml:space="preserve">Recomenda-se a utilização do diagrama entidade relacionamento </w:t>
      </w:r>
      <w:r w:rsidR="005E08C4">
        <w:rPr>
          <w:lang w:val="pt-BR"/>
        </w:rPr>
        <w:t>sem nenhum atributo nas entidades</w:t>
      </w:r>
      <w:r w:rsidR="005E08C4" w:rsidDel="007301EA">
        <w:rPr>
          <w:lang w:val="pt-BR"/>
        </w:rPr>
        <w:t xml:space="preserve"> </w:t>
      </w:r>
      <w:r>
        <w:rPr>
          <w:lang w:val="pt-BR"/>
        </w:rPr>
        <w:t>para representar o modelo conceitual</w:t>
      </w:r>
      <w:r w:rsidR="00A661E3">
        <w:rPr>
          <w:lang w:val="pt-BR"/>
        </w:rPr>
        <w:t xml:space="preserve">. </w:t>
      </w:r>
      <w:r>
        <w:rPr>
          <w:lang w:val="pt-BR"/>
        </w:rPr>
        <w:t>&gt;</w:t>
      </w:r>
    </w:p>
    <w:p w:rsidR="005333BE" w:rsidRDefault="005333BE" w:rsidP="00BE6E69">
      <w:pPr>
        <w:pStyle w:val="TCC-CorpodoTexto"/>
        <w:rPr>
          <w:lang w:val="pt-BR"/>
        </w:rPr>
      </w:pPr>
      <w:r>
        <w:rPr>
          <w:lang w:val="pt-BR"/>
        </w:rPr>
        <w:t xml:space="preserve">&lt;Em caso de dúvidas na construção do diagrama entidade relacionamento recomenda-se a leitura do </w:t>
      </w:r>
      <w:r w:rsidR="00896AD6">
        <w:rPr>
          <w:lang w:val="pt-BR"/>
        </w:rPr>
        <w:t xml:space="preserve">capitulo 2 e 4 do </w:t>
      </w:r>
      <w:r>
        <w:rPr>
          <w:lang w:val="pt-BR"/>
        </w:rPr>
        <w:t>livro “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Modeling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Design” dos autores</w:t>
      </w:r>
      <w:r w:rsidRPr="005333BE">
        <w:rPr>
          <w:lang w:val="pt-BR"/>
        </w:rPr>
        <w:t xml:space="preserve"> </w:t>
      </w:r>
      <w:proofErr w:type="spellStart"/>
      <w:r w:rsidRPr="005333BE">
        <w:rPr>
          <w:lang w:val="pt-BR"/>
        </w:rPr>
        <w:t>Toby</w:t>
      </w:r>
      <w:proofErr w:type="spellEnd"/>
      <w:r w:rsidRPr="005333BE">
        <w:rPr>
          <w:lang w:val="pt-BR"/>
        </w:rPr>
        <w:t xml:space="preserve"> J. </w:t>
      </w:r>
      <w:proofErr w:type="spellStart"/>
      <w:r w:rsidRPr="005333BE">
        <w:rPr>
          <w:lang w:val="pt-BR"/>
        </w:rPr>
        <w:t>Teorey</w:t>
      </w:r>
      <w:proofErr w:type="spellEnd"/>
      <w:r w:rsidRPr="005333BE">
        <w:rPr>
          <w:lang w:val="pt-BR"/>
        </w:rPr>
        <w:t xml:space="preserve"> e Sam S. </w:t>
      </w:r>
      <w:proofErr w:type="spellStart"/>
      <w:r w:rsidRPr="005333BE">
        <w:rPr>
          <w:lang w:val="pt-BR"/>
        </w:rPr>
        <w:t>Lightstone</w:t>
      </w:r>
      <w:proofErr w:type="spellEnd"/>
      <w:r>
        <w:rPr>
          <w:lang w:val="pt-BR"/>
        </w:rPr>
        <w:t>.</w:t>
      </w:r>
      <w:r w:rsidRPr="005333BE">
        <w:rPr>
          <w:lang w:val="pt-BR"/>
        </w:rPr>
        <w:t xml:space="preserve"> </w:t>
      </w:r>
      <w:r w:rsidR="00A2337C">
        <w:rPr>
          <w:lang w:val="pt-BR"/>
        </w:rPr>
        <w:t>Neste diagrama r</w:t>
      </w:r>
      <w:r w:rsidR="00896AD6">
        <w:rPr>
          <w:lang w:val="pt-BR"/>
        </w:rPr>
        <w:t xml:space="preserve">ecomenda-se utilizar a notação de Peter Chen. </w:t>
      </w:r>
      <w:r>
        <w:rPr>
          <w:lang w:val="pt-BR"/>
        </w:rPr>
        <w:t>&gt;</w:t>
      </w:r>
    </w:p>
    <w:p w:rsidR="000E0863" w:rsidRPr="00511A5E" w:rsidRDefault="000E0863" w:rsidP="000E0863">
      <w:pPr>
        <w:pStyle w:val="Legenda"/>
      </w:pPr>
      <w:bookmarkStart w:id="116" w:name="_Toc389848068"/>
      <w:r>
        <w:t xml:space="preserve">Figura </w:t>
      </w:r>
      <w:fldSimple w:instr=" SEQ Figura \* ARABIC ">
        <w:r w:rsidR="003F5814">
          <w:rPr>
            <w:noProof/>
          </w:rPr>
          <w:t>4</w:t>
        </w:r>
      </w:fldSimple>
      <w:r>
        <w:t xml:space="preserve"> – Modelo Conceitual</w:t>
      </w:r>
      <w:bookmarkEnd w:id="116"/>
    </w:p>
    <w:p w:rsidR="005F7578" w:rsidRPr="00F04EED" w:rsidRDefault="005F7578" w:rsidP="000E0863">
      <w:pPr>
        <w:pStyle w:val="Ttulo3"/>
        <w:numPr>
          <w:ilvl w:val="0"/>
          <w:numId w:val="0"/>
        </w:numPr>
      </w:pPr>
    </w:p>
    <w:p w:rsidR="00ED4028" w:rsidRPr="00ED4028" w:rsidRDefault="005F7578" w:rsidP="00232321">
      <w:pPr>
        <w:pStyle w:val="TCC-Titulo1"/>
      </w:pPr>
      <w:bookmarkStart w:id="117" w:name="_Toc345247655"/>
      <w:bookmarkStart w:id="118" w:name="_Toc345247857"/>
      <w:bookmarkStart w:id="119" w:name="_Toc345621966"/>
      <w:bookmarkStart w:id="120" w:name="_Toc389848101"/>
      <w:r w:rsidRPr="00F04EED">
        <w:lastRenderedPageBreak/>
        <w:t>REQUISITOS DO SISTEMA</w:t>
      </w:r>
      <w:bookmarkEnd w:id="117"/>
      <w:bookmarkEnd w:id="118"/>
      <w:bookmarkEnd w:id="119"/>
      <w:bookmarkEnd w:id="120"/>
    </w:p>
    <w:p w:rsidR="00104F58" w:rsidRDefault="00104F58" w:rsidP="00104F58">
      <w:pPr>
        <w:pStyle w:val="TCC-CorpodoTexto"/>
        <w:rPr>
          <w:lang w:val="pt-BR"/>
        </w:rPr>
      </w:pPr>
      <w:bookmarkStart w:id="121" w:name="_Toc352886523"/>
      <w:bookmarkStart w:id="122" w:name="_Toc352886524"/>
      <w:bookmarkStart w:id="123" w:name="_Toc352886531"/>
      <w:bookmarkStart w:id="124" w:name="_Toc345247657"/>
      <w:bookmarkStart w:id="125" w:name="_Toc345247859"/>
      <w:bookmarkStart w:id="126" w:name="_Toc345621968"/>
      <w:bookmarkEnd w:id="121"/>
      <w:bookmarkEnd w:id="122"/>
      <w:bookmarkEnd w:id="123"/>
      <w:r>
        <w:rPr>
          <w:lang w:val="pt-BR"/>
        </w:rPr>
        <w:t xml:space="preserve">&lt; Escreva um texto introdutório para </w:t>
      </w:r>
      <w:proofErr w:type="spellStart"/>
      <w:r>
        <w:rPr>
          <w:lang w:val="pt-BR"/>
        </w:rPr>
        <w:t>está</w:t>
      </w:r>
      <w:proofErr w:type="spellEnd"/>
      <w:r>
        <w:rPr>
          <w:lang w:val="pt-BR"/>
        </w:rPr>
        <w:t xml:space="preserve">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 w:rsidR="009B196C">
        <w:rPr>
          <w:lang w:val="pt-BR"/>
        </w:rPr>
        <w:t>1.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 xml:space="preserve">&lt; Todas as subseções desta seção devem possuir um texto introdutório. </w:t>
      </w:r>
      <w:r w:rsidR="00AB295F">
        <w:rPr>
          <w:lang w:val="pt-BR"/>
        </w:rPr>
        <w:t>No texto</w:t>
      </w:r>
      <w:r>
        <w:rPr>
          <w:lang w:val="pt-BR"/>
        </w:rPr>
        <w:t xml:space="preserve"> introdutório pode constar: a metodologia utilizada para obtenção dos artefatos</w:t>
      </w:r>
      <w:r w:rsidR="007301EA">
        <w:rPr>
          <w:lang w:val="pt-BR"/>
        </w:rPr>
        <w:t xml:space="preserve"> e </w:t>
      </w:r>
      <w:r>
        <w:rPr>
          <w:lang w:val="pt-BR"/>
        </w:rPr>
        <w:t>a utilidade da subseção. &gt;</w:t>
      </w:r>
    </w:p>
    <w:p w:rsidR="00F71127" w:rsidRDefault="00F71127" w:rsidP="005151B8">
      <w:pPr>
        <w:pStyle w:val="TCC-CorpodoTexto"/>
        <w:rPr>
          <w:lang w:val="pt-BR"/>
        </w:rPr>
      </w:pPr>
      <w:r>
        <w:rPr>
          <w:lang w:val="pt-BR"/>
        </w:rPr>
        <w:t xml:space="preserve">&lt; Em caso de dúvidas sobre definição do que é requisito de software e sistema, verifiquem o </w:t>
      </w:r>
      <w:r w:rsidR="009B196C">
        <w:rPr>
          <w:lang w:val="pt-BR"/>
        </w:rPr>
        <w:t>capítulo</w:t>
      </w:r>
      <w:r>
        <w:rPr>
          <w:lang w:val="pt-BR"/>
        </w:rPr>
        <w:t xml:space="preserve"> 6 do livro Engenharia de Software do </w:t>
      </w:r>
      <w:r w:rsidR="007301EA">
        <w:rPr>
          <w:lang w:val="pt-BR"/>
        </w:rPr>
        <w:t xml:space="preserve">autor </w:t>
      </w:r>
      <w:r>
        <w:rPr>
          <w:lang w:val="pt-BR"/>
        </w:rPr>
        <w:t xml:space="preserve">Ian </w:t>
      </w:r>
      <w:proofErr w:type="spellStart"/>
      <w:r>
        <w:rPr>
          <w:lang w:val="pt-BR"/>
        </w:rPr>
        <w:t>Sommerville</w:t>
      </w:r>
      <w:proofErr w:type="spellEnd"/>
      <w:r>
        <w:rPr>
          <w:lang w:val="pt-BR"/>
        </w:rPr>
        <w:t>.</w:t>
      </w:r>
      <w:r w:rsidR="007301EA">
        <w:rPr>
          <w:lang w:val="pt-BR"/>
        </w:rPr>
        <w:t xml:space="preserve"> </w:t>
      </w:r>
      <w:r>
        <w:rPr>
          <w:lang w:val="pt-BR"/>
        </w:rPr>
        <w:t>&gt;</w:t>
      </w:r>
    </w:p>
    <w:p w:rsidR="00ED4028" w:rsidRDefault="005F7578" w:rsidP="00232321">
      <w:pPr>
        <w:pStyle w:val="TCC-Titulo2"/>
      </w:pPr>
      <w:bookmarkStart w:id="127" w:name="_Toc389848102"/>
      <w:r w:rsidRPr="00F04EED">
        <w:t>Detalhes dos Requisitos do Sistema</w:t>
      </w:r>
      <w:bookmarkEnd w:id="124"/>
      <w:bookmarkEnd w:id="125"/>
      <w:bookmarkEnd w:id="126"/>
      <w:bookmarkEnd w:id="127"/>
    </w:p>
    <w:p w:rsidR="00944C7F" w:rsidRPr="00F265C8" w:rsidRDefault="00944C7F" w:rsidP="00944C7F">
      <w:pPr>
        <w:pStyle w:val="Legenda"/>
      </w:pPr>
      <w:bookmarkStart w:id="128" w:name="_Toc389848045"/>
      <w:r>
        <w:t xml:space="preserve">Tabela </w:t>
      </w:r>
      <w:fldSimple w:instr=" SEQ Tabela \* ARABIC ">
        <w:r w:rsidR="003F5814">
          <w:rPr>
            <w:noProof/>
          </w:rPr>
          <w:t>10</w:t>
        </w:r>
      </w:fldSimple>
      <w:r>
        <w:t xml:space="preserve"> – Requisitos do Sistema</w:t>
      </w:r>
      <w:bookmarkEnd w:id="128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8079"/>
      </w:tblGrid>
      <w:tr w:rsidR="00944C7F" w:rsidRPr="00A0396F" w:rsidTr="00182A37">
        <w:tc>
          <w:tcPr>
            <w:tcW w:w="1101" w:type="dxa"/>
            <w:tcBorders>
              <w:bottom w:val="single" w:sz="4" w:space="0" w:color="auto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:rsidR="00944C7F" w:rsidRPr="00B9079C" w:rsidRDefault="00944C7F" w:rsidP="00944C7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944C7F" w:rsidRPr="00A0396F" w:rsidTr="00182A37">
        <w:tc>
          <w:tcPr>
            <w:tcW w:w="1101" w:type="dxa"/>
            <w:tcBorders>
              <w:bottom w:val="nil"/>
            </w:tcBorders>
          </w:tcPr>
          <w:p w:rsidR="00944C7F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</w:t>
            </w:r>
            <w:r w:rsidR="00944C7F" w:rsidRPr="00B9079C">
              <w:rPr>
                <w:rFonts w:cs="Arial"/>
                <w:lang w:val="pt-BR" w:eastAsia="pt-BR"/>
              </w:rPr>
              <w:t>01</w:t>
            </w:r>
          </w:p>
        </w:tc>
        <w:tc>
          <w:tcPr>
            <w:tcW w:w="8079" w:type="dxa"/>
            <w:tcBorders>
              <w:bottom w:val="nil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44C7F" w:rsidRPr="00A0396F" w:rsidTr="00182A37">
        <w:tc>
          <w:tcPr>
            <w:tcW w:w="1101" w:type="dxa"/>
            <w:tcBorders>
              <w:top w:val="nil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:rsidR="00944C7F" w:rsidRPr="00B9079C" w:rsidRDefault="00944C7F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7F15B4" w:rsidRDefault="005F7578" w:rsidP="00232321">
      <w:pPr>
        <w:pStyle w:val="TCC-Titulo2"/>
      </w:pPr>
      <w:bookmarkStart w:id="129" w:name="_Toc345247658"/>
      <w:bookmarkStart w:id="130" w:name="_Toc345247860"/>
      <w:bookmarkStart w:id="131" w:name="_Toc345621969"/>
      <w:bookmarkStart w:id="132" w:name="_Toc389848103"/>
      <w:r w:rsidRPr="00F04EED">
        <w:t>Requisitos do Sistema x Características</w:t>
      </w:r>
      <w:bookmarkEnd w:id="129"/>
      <w:bookmarkEnd w:id="130"/>
      <w:bookmarkEnd w:id="131"/>
      <w:bookmarkEnd w:id="132"/>
    </w:p>
    <w:p w:rsidR="007F15B4" w:rsidRPr="00F265C8" w:rsidRDefault="007F15B4" w:rsidP="007F15B4">
      <w:pPr>
        <w:pStyle w:val="Legenda"/>
      </w:pPr>
      <w:bookmarkStart w:id="133" w:name="_Toc389848046"/>
      <w:r>
        <w:t xml:space="preserve">Tabela </w:t>
      </w:r>
      <w:fldSimple w:instr=" SEQ Tabela \* ARABIC ">
        <w:r w:rsidR="003F5814">
          <w:rPr>
            <w:noProof/>
          </w:rPr>
          <w:t>11</w:t>
        </w:r>
      </w:fldSimple>
      <w:r>
        <w:t xml:space="preserve"> – Requisitos do Sistema</w:t>
      </w:r>
      <w:bookmarkEnd w:id="133"/>
    </w:p>
    <w:tbl>
      <w:tblPr>
        <w:tblW w:w="0" w:type="auto"/>
        <w:tblInd w:w="237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843"/>
      </w:tblGrid>
      <w:tr w:rsidR="007F15B4" w:rsidRPr="00A0396F" w:rsidTr="00182A37">
        <w:tc>
          <w:tcPr>
            <w:tcW w:w="2410" w:type="dxa"/>
            <w:tcBorders>
              <w:bottom w:val="single" w:sz="4" w:space="0" w:color="auto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Característica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</w:t>
            </w:r>
          </w:p>
        </w:tc>
      </w:tr>
      <w:tr w:rsidR="007F15B4" w:rsidRPr="00A0396F" w:rsidTr="00182A37">
        <w:tc>
          <w:tcPr>
            <w:tcW w:w="2410" w:type="dxa"/>
            <w:tcBorders>
              <w:bottom w:val="nil"/>
            </w:tcBorders>
          </w:tcPr>
          <w:p w:rsidR="007F15B4" w:rsidRPr="00B9079C" w:rsidRDefault="00EE5966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CAR</w:t>
            </w:r>
            <w:r w:rsidR="007F15B4" w:rsidRPr="00B9079C">
              <w:rPr>
                <w:rFonts w:cs="Arial"/>
                <w:lang w:val="pt-BR" w:eastAsia="pt-BR"/>
              </w:rPr>
              <w:t>01</w:t>
            </w:r>
          </w:p>
        </w:tc>
        <w:tc>
          <w:tcPr>
            <w:tcW w:w="1843" w:type="dxa"/>
            <w:tcBorders>
              <w:bottom w:val="nil"/>
            </w:tcBorders>
          </w:tcPr>
          <w:p w:rsidR="007F15B4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</w:t>
            </w:r>
            <w:r w:rsidR="007F15B4" w:rsidRPr="00B9079C">
              <w:rPr>
                <w:rFonts w:cs="Arial"/>
                <w:lang w:val="pt-BR" w:eastAsia="pt-BR"/>
              </w:rPr>
              <w:t>01</w:t>
            </w:r>
          </w:p>
        </w:tc>
      </w:tr>
      <w:tr w:rsidR="007F15B4" w:rsidRPr="00A0396F" w:rsidTr="00182A37">
        <w:tc>
          <w:tcPr>
            <w:tcW w:w="2410" w:type="dxa"/>
            <w:tcBorders>
              <w:top w:val="nil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7F15B4" w:rsidRPr="00B9079C" w:rsidRDefault="007F15B4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816568" w:rsidRDefault="00816568" w:rsidP="00816568">
      <w:pPr>
        <w:pStyle w:val="TCC-Titulo2"/>
      </w:pPr>
      <w:bookmarkStart w:id="134" w:name="_Toc389848104"/>
      <w:r w:rsidRPr="00F04EED">
        <w:t>Requisitos do Sistema</w:t>
      </w:r>
      <w:r>
        <w:rPr>
          <w:lang w:val="pt-BR"/>
        </w:rPr>
        <w:t xml:space="preserve"> x Processos de Negócio</w:t>
      </w:r>
      <w:bookmarkEnd w:id="134"/>
      <w:r w:rsidRPr="00F04EED">
        <w:t xml:space="preserve"> </w:t>
      </w:r>
    </w:p>
    <w:p w:rsidR="00816568" w:rsidRPr="00F265C8" w:rsidRDefault="00816568" w:rsidP="00816568">
      <w:pPr>
        <w:pStyle w:val="Legenda"/>
      </w:pPr>
      <w:bookmarkStart w:id="135" w:name="_Toc389848047"/>
      <w:r>
        <w:t xml:space="preserve">Tabela </w:t>
      </w:r>
      <w:fldSimple w:instr=" SEQ Tabela \* ARABIC ">
        <w:r w:rsidR="003F5814">
          <w:rPr>
            <w:noProof/>
          </w:rPr>
          <w:t>12</w:t>
        </w:r>
      </w:fldSimple>
      <w:r>
        <w:t xml:space="preserve"> – Requisitos do Sistema X Processos de Negócio</w:t>
      </w:r>
      <w:bookmarkEnd w:id="135"/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91"/>
        <w:gridCol w:w="1667"/>
      </w:tblGrid>
      <w:tr w:rsidR="00816568" w:rsidRPr="00A0396F" w:rsidTr="004E2145">
        <w:trPr>
          <w:jc w:val="center"/>
        </w:trPr>
        <w:tc>
          <w:tcPr>
            <w:tcW w:w="3091" w:type="dxa"/>
            <w:tcBorders>
              <w:bottom w:val="single" w:sz="4" w:space="0" w:color="auto"/>
            </w:tcBorders>
          </w:tcPr>
          <w:p w:rsidR="00816568" w:rsidRPr="00FD2080" w:rsidRDefault="00816568" w:rsidP="004E214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FD2080">
              <w:rPr>
                <w:b/>
                <w:lang w:val="pt-BR"/>
              </w:rPr>
              <w:t>Processos de Negócio</w:t>
            </w:r>
          </w:p>
        </w:tc>
        <w:tc>
          <w:tcPr>
            <w:tcW w:w="1667" w:type="dxa"/>
            <w:tcBorders>
              <w:bottom w:val="single" w:sz="4" w:space="0" w:color="auto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</w:t>
            </w:r>
          </w:p>
        </w:tc>
      </w:tr>
      <w:tr w:rsidR="00816568" w:rsidRPr="00A0396F" w:rsidTr="004E2145">
        <w:trPr>
          <w:jc w:val="center"/>
        </w:trPr>
        <w:tc>
          <w:tcPr>
            <w:tcW w:w="3091" w:type="dxa"/>
            <w:tcBorders>
              <w:bottom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PN1</w:t>
            </w:r>
          </w:p>
        </w:tc>
        <w:tc>
          <w:tcPr>
            <w:tcW w:w="1667" w:type="dxa"/>
            <w:tcBorders>
              <w:bottom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SSS01</w:t>
            </w:r>
          </w:p>
        </w:tc>
      </w:tr>
      <w:tr w:rsidR="00816568" w:rsidRPr="00A0396F" w:rsidTr="004E2145">
        <w:trPr>
          <w:jc w:val="center"/>
        </w:trPr>
        <w:tc>
          <w:tcPr>
            <w:tcW w:w="3091" w:type="dxa"/>
            <w:tcBorders>
              <w:top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67" w:type="dxa"/>
            <w:tcBorders>
              <w:top w:val="nil"/>
            </w:tcBorders>
          </w:tcPr>
          <w:p w:rsidR="00816568" w:rsidRPr="00B9079C" w:rsidRDefault="00816568" w:rsidP="004E214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7F15B4" w:rsidRPr="007F15B4" w:rsidRDefault="007F15B4" w:rsidP="007F15B4"/>
    <w:p w:rsidR="004C4A5C" w:rsidRDefault="004C4A5C" w:rsidP="002267B8">
      <w:pPr>
        <w:pStyle w:val="TCC-Titulo2"/>
        <w:rPr>
          <w:lang w:val="pt-BR"/>
        </w:rPr>
      </w:pPr>
      <w:bookmarkStart w:id="136" w:name="_Toc341712575"/>
      <w:bookmarkStart w:id="137" w:name="_Toc389848105"/>
      <w:r w:rsidRPr="00416D59">
        <w:t xml:space="preserve">Requisitos de </w:t>
      </w:r>
      <w:r>
        <w:t>S</w:t>
      </w:r>
      <w:r w:rsidRPr="00416D59">
        <w:t>oftware</w:t>
      </w:r>
      <w:bookmarkStart w:id="138" w:name="_Toc354078990"/>
      <w:bookmarkStart w:id="139" w:name="_Toc354079080"/>
      <w:bookmarkStart w:id="140" w:name="_Toc354079512"/>
      <w:bookmarkEnd w:id="136"/>
      <w:bookmarkEnd w:id="137"/>
      <w:bookmarkEnd w:id="138"/>
      <w:bookmarkEnd w:id="139"/>
      <w:bookmarkEnd w:id="140"/>
    </w:p>
    <w:p w:rsidR="00D2223D" w:rsidRPr="00D2223D" w:rsidRDefault="00D2223D" w:rsidP="00D2223D">
      <w:pPr>
        <w:pStyle w:val="Legenda"/>
      </w:pPr>
      <w:bookmarkStart w:id="141" w:name="_Toc389848048"/>
      <w:r>
        <w:t xml:space="preserve">Tabela </w:t>
      </w:r>
      <w:fldSimple w:instr=" SEQ Tabela \* ARABIC ">
        <w:r w:rsidR="003F5814">
          <w:rPr>
            <w:noProof/>
          </w:rPr>
          <w:t>13</w:t>
        </w:r>
      </w:fldSimple>
      <w:r>
        <w:t xml:space="preserve"> – Requisitos de Software</w:t>
      </w:r>
      <w:bookmarkStart w:id="142" w:name="_Toc354078991"/>
      <w:bookmarkStart w:id="143" w:name="_Toc354079081"/>
      <w:bookmarkStart w:id="144" w:name="_Toc354079513"/>
      <w:bookmarkStart w:id="145" w:name="_Toc354079592"/>
      <w:bookmarkEnd w:id="141"/>
      <w:bookmarkEnd w:id="142"/>
      <w:bookmarkEnd w:id="143"/>
      <w:bookmarkEnd w:id="144"/>
      <w:bookmarkEnd w:id="145"/>
    </w:p>
    <w:tbl>
      <w:tblPr>
        <w:tblW w:w="9214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938"/>
      </w:tblGrid>
      <w:tr w:rsidR="004C4A5C" w:rsidRPr="0074426D" w:rsidTr="00182A37">
        <w:tc>
          <w:tcPr>
            <w:tcW w:w="1276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</w:t>
            </w:r>
            <w:bookmarkStart w:id="146" w:name="_Toc354078992"/>
            <w:bookmarkStart w:id="147" w:name="_Toc354079082"/>
            <w:bookmarkStart w:id="148" w:name="_Toc354079514"/>
            <w:bookmarkEnd w:id="146"/>
            <w:bookmarkEnd w:id="147"/>
            <w:bookmarkEnd w:id="148"/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4C4A5C" w:rsidRPr="00B9079C" w:rsidRDefault="004C4A5C" w:rsidP="004C4A5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  <w:bookmarkStart w:id="149" w:name="_Toc354078993"/>
            <w:bookmarkStart w:id="150" w:name="_Toc354079083"/>
            <w:bookmarkStart w:id="151" w:name="_Toc354079515"/>
            <w:bookmarkEnd w:id="149"/>
            <w:bookmarkEnd w:id="150"/>
            <w:bookmarkEnd w:id="151"/>
          </w:p>
        </w:tc>
        <w:bookmarkStart w:id="152" w:name="_Toc354078994"/>
        <w:bookmarkStart w:id="153" w:name="_Toc354079084"/>
        <w:bookmarkStart w:id="154" w:name="_Toc354079516"/>
        <w:bookmarkEnd w:id="152"/>
        <w:bookmarkEnd w:id="153"/>
        <w:bookmarkEnd w:id="154"/>
      </w:tr>
      <w:tr w:rsidR="004C4A5C" w:rsidRPr="00A0396F" w:rsidTr="00182A37">
        <w:tc>
          <w:tcPr>
            <w:tcW w:w="1276" w:type="dxa"/>
            <w:tcBorders>
              <w:bottom w:val="nil"/>
            </w:tcBorders>
          </w:tcPr>
          <w:p w:rsidR="004C4A5C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lastRenderedPageBreak/>
              <w:t>SRS</w:t>
            </w:r>
            <w:r w:rsidR="004C4A5C" w:rsidRPr="00B9079C">
              <w:rPr>
                <w:rFonts w:cs="Arial"/>
                <w:lang w:val="pt-BR" w:eastAsia="pt-BR"/>
              </w:rPr>
              <w:t>01</w:t>
            </w:r>
            <w:bookmarkStart w:id="155" w:name="_Toc354078995"/>
            <w:bookmarkStart w:id="156" w:name="_Toc354079085"/>
            <w:bookmarkStart w:id="157" w:name="_Toc354079517"/>
            <w:bookmarkEnd w:id="155"/>
            <w:bookmarkEnd w:id="156"/>
            <w:bookmarkEnd w:id="157"/>
          </w:p>
        </w:tc>
        <w:tc>
          <w:tcPr>
            <w:tcW w:w="7938" w:type="dxa"/>
            <w:tcBorders>
              <w:bottom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158" w:name="_Toc354078996"/>
            <w:bookmarkStart w:id="159" w:name="_Toc354079086"/>
            <w:bookmarkStart w:id="160" w:name="_Toc354079518"/>
            <w:bookmarkEnd w:id="158"/>
            <w:bookmarkEnd w:id="159"/>
            <w:bookmarkEnd w:id="160"/>
          </w:p>
        </w:tc>
        <w:bookmarkStart w:id="161" w:name="_Toc354078997"/>
        <w:bookmarkStart w:id="162" w:name="_Toc354079087"/>
        <w:bookmarkStart w:id="163" w:name="_Toc354079519"/>
        <w:bookmarkEnd w:id="161"/>
        <w:bookmarkEnd w:id="162"/>
        <w:bookmarkEnd w:id="163"/>
      </w:tr>
      <w:tr w:rsidR="004C4A5C" w:rsidRPr="00A0396F" w:rsidTr="00182A37">
        <w:tc>
          <w:tcPr>
            <w:tcW w:w="1276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164" w:name="_Toc354078998"/>
            <w:bookmarkStart w:id="165" w:name="_Toc354079088"/>
            <w:bookmarkStart w:id="166" w:name="_Toc354079520"/>
            <w:bookmarkEnd w:id="164"/>
            <w:bookmarkEnd w:id="165"/>
            <w:bookmarkEnd w:id="166"/>
          </w:p>
        </w:tc>
        <w:tc>
          <w:tcPr>
            <w:tcW w:w="7938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167" w:name="_Toc354078999"/>
            <w:bookmarkStart w:id="168" w:name="_Toc354079089"/>
            <w:bookmarkStart w:id="169" w:name="_Toc354079521"/>
            <w:bookmarkEnd w:id="167"/>
            <w:bookmarkEnd w:id="168"/>
            <w:bookmarkEnd w:id="169"/>
          </w:p>
        </w:tc>
        <w:bookmarkStart w:id="170" w:name="_Toc354079000"/>
        <w:bookmarkStart w:id="171" w:name="_Toc354079090"/>
        <w:bookmarkStart w:id="172" w:name="_Toc354079522"/>
        <w:bookmarkEnd w:id="170"/>
        <w:bookmarkEnd w:id="171"/>
        <w:bookmarkEnd w:id="172"/>
      </w:tr>
    </w:tbl>
    <w:p w:rsidR="004C4A5C" w:rsidRPr="007F15B4" w:rsidRDefault="004C4A5C" w:rsidP="004C4A5C">
      <w:bookmarkStart w:id="173" w:name="_Toc354079001"/>
      <w:bookmarkStart w:id="174" w:name="_Toc354079091"/>
      <w:bookmarkStart w:id="175" w:name="_Toc354079523"/>
      <w:bookmarkEnd w:id="173"/>
      <w:bookmarkEnd w:id="174"/>
      <w:bookmarkEnd w:id="175"/>
    </w:p>
    <w:p w:rsidR="00ED4028" w:rsidRPr="00ED4028" w:rsidRDefault="005F7578" w:rsidP="00232321">
      <w:pPr>
        <w:pStyle w:val="TCC-Titulo1"/>
      </w:pPr>
      <w:bookmarkStart w:id="176" w:name="_Toc345247659"/>
      <w:bookmarkStart w:id="177" w:name="_Toc345247861"/>
      <w:bookmarkStart w:id="178" w:name="_Toc345621970"/>
      <w:bookmarkStart w:id="179" w:name="_Toc389848106"/>
      <w:r w:rsidRPr="00F04EED">
        <w:lastRenderedPageBreak/>
        <w:t>ARQUITETURA DO SISTEMA</w:t>
      </w:r>
      <w:bookmarkEnd w:id="176"/>
      <w:bookmarkEnd w:id="177"/>
      <w:bookmarkEnd w:id="178"/>
      <w:bookmarkEnd w:id="179"/>
    </w:p>
    <w:p w:rsidR="00104F58" w:rsidRDefault="00104F58" w:rsidP="00104F58">
      <w:pPr>
        <w:pStyle w:val="TCC-CorpodoTexto"/>
        <w:rPr>
          <w:lang w:val="pt-BR"/>
        </w:rPr>
      </w:pPr>
      <w:bookmarkStart w:id="180" w:name="_Toc345247660"/>
      <w:bookmarkStart w:id="181" w:name="_Toc345247862"/>
      <w:bookmarkStart w:id="182" w:name="_Toc345621971"/>
      <w:r>
        <w:rPr>
          <w:lang w:val="pt-BR"/>
        </w:rPr>
        <w:t xml:space="preserve">&lt; Escreva um texto introdutório para </w:t>
      </w:r>
      <w:proofErr w:type="spellStart"/>
      <w:r>
        <w:rPr>
          <w:lang w:val="pt-BR"/>
        </w:rPr>
        <w:t>está</w:t>
      </w:r>
      <w:proofErr w:type="spellEnd"/>
      <w:r>
        <w:rPr>
          <w:lang w:val="pt-BR"/>
        </w:rPr>
        <w:t xml:space="preserve">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  <w:proofErr w:type="gramEnd"/>
    </w:p>
    <w:p w:rsidR="00B11487" w:rsidRDefault="00B11487" w:rsidP="00104F58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E4013A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="00E4013A">
        <w:rPr>
          <w:lang w:val="pt-BR"/>
        </w:rPr>
        <w:t xml:space="preserve">com seu orientador </w:t>
      </w:r>
      <w:r>
        <w:rPr>
          <w:lang w:val="pt-BR"/>
        </w:rPr>
        <w:t xml:space="preserve">se o seu sistema possui módulos ou subsistemas. Caso sejam módulos trocar o a palavra subsistemas por </w:t>
      </w:r>
      <w:proofErr w:type="gramStart"/>
      <w:r>
        <w:rPr>
          <w:lang w:val="pt-BR"/>
        </w:rPr>
        <w:t>m</w:t>
      </w:r>
      <w:r w:rsidR="002C1AD5">
        <w:rPr>
          <w:lang w:val="pt-BR"/>
        </w:rPr>
        <w:t xml:space="preserve">ódulos </w:t>
      </w:r>
      <w:r>
        <w:rPr>
          <w:lang w:val="pt-BR"/>
        </w:rPr>
        <w:t xml:space="preserve"> </w:t>
      </w:r>
      <w:r w:rsidR="005C5D9D">
        <w:rPr>
          <w:lang w:val="pt-BR"/>
        </w:rPr>
        <w:t>nesta</w:t>
      </w:r>
      <w:proofErr w:type="gramEnd"/>
      <w:r w:rsidR="005C5D9D">
        <w:rPr>
          <w:lang w:val="pt-BR"/>
        </w:rPr>
        <w:t xml:space="preserve"> </w:t>
      </w:r>
      <w:r w:rsidR="00BD6FD7">
        <w:rPr>
          <w:lang w:val="pt-BR"/>
        </w:rPr>
        <w:t>seção</w:t>
      </w:r>
      <w:r>
        <w:rPr>
          <w:lang w:val="pt-BR"/>
        </w:rPr>
        <w:t>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 xml:space="preserve">&lt; Todas as subseções desta seção devem possuir um texto introdutório. </w:t>
      </w:r>
      <w:proofErr w:type="gramStart"/>
      <w:r>
        <w:rPr>
          <w:lang w:val="pt-BR"/>
        </w:rPr>
        <w:t>No  texto</w:t>
      </w:r>
      <w:proofErr w:type="gramEnd"/>
      <w:r>
        <w:rPr>
          <w:lang w:val="pt-BR"/>
        </w:rPr>
        <w:t xml:space="preserve"> introdutório pode constar: a metodologia utilizada para obtenção dos artefatos, a utilidade da subseção. &gt;</w:t>
      </w:r>
    </w:p>
    <w:p w:rsidR="00ED4028" w:rsidRDefault="005F7578" w:rsidP="00232321">
      <w:pPr>
        <w:pStyle w:val="TCC-Titulo2"/>
        <w:rPr>
          <w:lang w:val="pt-BR"/>
        </w:rPr>
      </w:pPr>
      <w:bookmarkStart w:id="183" w:name="_Toc389848107"/>
      <w:r w:rsidRPr="00F04EED">
        <w:t>Subsistemas</w:t>
      </w:r>
      <w:bookmarkEnd w:id="180"/>
      <w:bookmarkEnd w:id="181"/>
      <w:bookmarkEnd w:id="182"/>
      <w:bookmarkEnd w:id="183"/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entendimento do que deve compor um diagrama de componentes verifiquem o </w:t>
      </w:r>
      <w:r w:rsidR="00203781">
        <w:rPr>
          <w:lang w:val="pt-BR"/>
        </w:rPr>
        <w:t xml:space="preserve">capítulo 9 do </w:t>
      </w:r>
      <w:proofErr w:type="gramStart"/>
      <w:r>
        <w:rPr>
          <w:lang w:val="pt-BR"/>
        </w:rPr>
        <w:t>livro</w:t>
      </w:r>
      <w:r w:rsidR="00203781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F30CD8">
        <w:rPr>
          <w:lang w:val="pt-BR"/>
        </w:rPr>
        <w:t>“</w:t>
      </w:r>
      <w:proofErr w:type="gramEnd"/>
      <w:r>
        <w:rPr>
          <w:lang w:val="pt-BR"/>
        </w:rPr>
        <w:t xml:space="preserve">Software </w:t>
      </w:r>
      <w:proofErr w:type="spellStart"/>
      <w:r>
        <w:rPr>
          <w:lang w:val="pt-BR"/>
        </w:rPr>
        <w:t>Architecture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Practice</w:t>
      </w:r>
      <w:proofErr w:type="spellEnd"/>
      <w:r w:rsidR="00F30CD8">
        <w:rPr>
          <w:lang w:val="pt-BR"/>
        </w:rPr>
        <w:t>” d</w:t>
      </w:r>
      <w:r w:rsidR="00684D9C">
        <w:rPr>
          <w:lang w:val="pt-BR"/>
        </w:rPr>
        <w:t xml:space="preserve">e </w:t>
      </w:r>
      <w:proofErr w:type="spellStart"/>
      <w:r w:rsidR="00684D9C">
        <w:rPr>
          <w:rFonts w:cs="Arial"/>
          <w:color w:val="444444"/>
          <w:shd w:val="clear" w:color="auto" w:fill="FFFFFF"/>
        </w:rPr>
        <w:t>Len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 </w:t>
      </w:r>
      <w:proofErr w:type="spellStart"/>
      <w:r w:rsidR="00684D9C">
        <w:rPr>
          <w:rFonts w:cs="Arial"/>
          <w:color w:val="444444"/>
          <w:shd w:val="clear" w:color="auto" w:fill="FFFFFF"/>
        </w:rPr>
        <w:t>Bass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, Paul </w:t>
      </w:r>
      <w:proofErr w:type="spellStart"/>
      <w:r w:rsidR="00684D9C">
        <w:rPr>
          <w:rFonts w:cs="Arial"/>
          <w:color w:val="444444"/>
          <w:shd w:val="clear" w:color="auto" w:fill="FFFFFF"/>
        </w:rPr>
        <w:t>Clements</w:t>
      </w:r>
      <w:proofErr w:type="spellEnd"/>
      <w:r w:rsidR="00684D9C">
        <w:rPr>
          <w:rFonts w:cs="Arial"/>
          <w:color w:val="444444"/>
          <w:shd w:val="clear" w:color="auto" w:fill="FFFFFF"/>
          <w:lang w:val="pt-BR"/>
        </w:rPr>
        <w:t xml:space="preserve"> e</w:t>
      </w:r>
      <w:r w:rsidR="00684D9C">
        <w:rPr>
          <w:rFonts w:cs="Arial"/>
          <w:color w:val="444444"/>
          <w:shd w:val="clear" w:color="auto" w:fill="FFFFFF"/>
        </w:rPr>
        <w:t xml:space="preserve"> Rick </w:t>
      </w:r>
      <w:proofErr w:type="spellStart"/>
      <w:r w:rsidR="00684D9C">
        <w:rPr>
          <w:rFonts w:cs="Arial"/>
          <w:color w:val="444444"/>
          <w:shd w:val="clear" w:color="auto" w:fill="FFFFFF"/>
        </w:rPr>
        <w:t>Kazman</w:t>
      </w:r>
      <w:proofErr w:type="spellEnd"/>
      <w:r w:rsidR="00684D9C">
        <w:rPr>
          <w:lang w:val="pt-BR"/>
        </w:rPr>
        <w:t>.</w:t>
      </w:r>
      <w:r w:rsidR="00684D9C" w:rsidRPr="00684D9C">
        <w:rPr>
          <w:lang w:val="pt-BR"/>
        </w:rPr>
        <w:t xml:space="preserve"> </w:t>
      </w:r>
      <w:r>
        <w:rPr>
          <w:lang w:val="pt-BR"/>
        </w:rPr>
        <w:t>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diagrama de componentes utilizem o </w:t>
      </w:r>
      <w:proofErr w:type="spellStart"/>
      <w:r>
        <w:rPr>
          <w:lang w:val="pt-BR"/>
        </w:rPr>
        <w:t>uml</w:t>
      </w:r>
      <w:proofErr w:type="spellEnd"/>
      <w:r>
        <w:rPr>
          <w:lang w:val="pt-BR"/>
        </w:rPr>
        <w:t xml:space="preserve"> descrito no documento abaixo </w:t>
      </w:r>
      <w:hyperlink r:id="rId11" w:tgtFrame="_blank" w:history="1">
        <w:r w:rsidRPr="007301EA">
          <w:rPr>
            <w:lang w:val="pt-BR"/>
          </w:rPr>
          <w:t>http://www.sei.cmu.edu/reports/04tr008.pdf</w:t>
        </w:r>
      </w:hyperlink>
      <w:r>
        <w:rPr>
          <w:lang w:val="pt-BR"/>
        </w:rPr>
        <w:t>. &gt;</w:t>
      </w:r>
    </w:p>
    <w:p w:rsidR="004C49EE" w:rsidRPr="007301EA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684D9C">
        <w:rPr>
          <w:lang w:val="pt-BR"/>
        </w:rPr>
        <w:t xml:space="preserve"> Utilizem para diferenciar s</w:t>
      </w:r>
      <w:r>
        <w:rPr>
          <w:lang w:val="pt-BR"/>
        </w:rPr>
        <w:t>ubsistema e módulo a definiç</w:t>
      </w:r>
      <w:r w:rsidR="00684D9C">
        <w:rPr>
          <w:lang w:val="pt-BR"/>
        </w:rPr>
        <w:t xml:space="preserve">ão </w:t>
      </w:r>
      <w:r w:rsidR="00F71127">
        <w:rPr>
          <w:lang w:val="pt-BR"/>
        </w:rPr>
        <w:t xml:space="preserve">de que um módulo não pode ser decomposto, já um subsistema pode ser decomposto em vários módulos. </w:t>
      </w:r>
      <w:r>
        <w:rPr>
          <w:lang w:val="pt-BR"/>
        </w:rPr>
        <w:t>&gt;</w:t>
      </w:r>
    </w:p>
    <w:p w:rsidR="004C4A5C" w:rsidRDefault="004C4A5C" w:rsidP="004C4A5C">
      <w:pPr>
        <w:pStyle w:val="Legenda"/>
      </w:pPr>
      <w:bookmarkStart w:id="184" w:name="_Toc389848069"/>
      <w:r>
        <w:t xml:space="preserve">Figura </w:t>
      </w:r>
      <w:fldSimple w:instr=" SEQ Figura \* ARABIC ">
        <w:r w:rsidR="003F5814">
          <w:rPr>
            <w:noProof/>
          </w:rPr>
          <w:t>5</w:t>
        </w:r>
      </w:fldSimple>
      <w:r w:rsidR="00AE4D7E">
        <w:t xml:space="preserve"> – Diagrama de Componentes</w:t>
      </w:r>
      <w:bookmarkEnd w:id="184"/>
    </w:p>
    <w:p w:rsidR="00A2337C" w:rsidRDefault="00A2337C" w:rsidP="008529B9">
      <w:pPr>
        <w:pStyle w:val="TCC-CorpodoTexto"/>
        <w:rPr>
          <w:lang w:val="pt-BR"/>
        </w:rPr>
      </w:pPr>
      <w:r>
        <w:rPr>
          <w:lang w:val="pt-BR"/>
        </w:rPr>
        <w:t xml:space="preserve">&lt; O grupo deve obrigatoriamente descrever os módulos e subsistemas do sistema que está sendo especificado e desenvolvido. Recomenda-se a descrição textual de cada um dos componentes e a utilização das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14</w:t>
      </w:r>
      <w:r w:rsidR="003F5814">
        <w:t xml:space="preserve"> – Subsistemas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_Ref366536086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15</w:t>
      </w:r>
      <w:r w:rsidR="003F5814">
        <w:t xml:space="preserve"> – Módulos</w:t>
      </w:r>
      <w:r>
        <w:rPr>
          <w:lang w:val="pt-BR"/>
        </w:rPr>
        <w:fldChar w:fldCharType="end"/>
      </w:r>
      <w:r>
        <w:rPr>
          <w:lang w:val="pt-BR"/>
        </w:rPr>
        <w:t>. &gt;</w:t>
      </w:r>
    </w:p>
    <w:p w:rsidR="00203781" w:rsidRPr="00B86810" w:rsidRDefault="00203781" w:rsidP="008529B9">
      <w:pPr>
        <w:pStyle w:val="TCC-CorpodoTexto"/>
      </w:pPr>
      <w:r w:rsidRPr="008529B9">
        <w:rPr>
          <w:lang w:val="pt-BR"/>
        </w:rPr>
        <w:lastRenderedPageBreak/>
        <w:t>&lt;</w:t>
      </w:r>
      <w:r w:rsidR="00A2337C">
        <w:rPr>
          <w:lang w:val="pt-BR"/>
        </w:rPr>
        <w:t xml:space="preserve"> </w:t>
      </w:r>
      <w:r w:rsidRPr="008529B9">
        <w:rPr>
          <w:lang w:val="pt-BR"/>
        </w:rPr>
        <w:t xml:space="preserve">Caso o sistema possua subsistemas recomenda-se a utilização da tabela abaixo. </w:t>
      </w:r>
      <w:r w:rsidR="00F82502">
        <w:rPr>
          <w:lang w:val="pt-BR"/>
        </w:rPr>
        <w:t xml:space="preserve">Como identificadores dos subsistemas utilizem um acrônimo definido pelo grupo. </w:t>
      </w:r>
      <w:r w:rsidRPr="008529B9">
        <w:rPr>
          <w:lang w:val="pt-BR"/>
        </w:rPr>
        <w:t>&gt;</w:t>
      </w:r>
    </w:p>
    <w:p w:rsidR="005151B8" w:rsidRPr="00160F10" w:rsidRDefault="005151B8" w:rsidP="00202620"/>
    <w:p w:rsidR="005151B8" w:rsidRPr="006A7DE0" w:rsidRDefault="005151B8" w:rsidP="005151B8">
      <w:pPr>
        <w:pStyle w:val="Legenda"/>
      </w:pPr>
      <w:bookmarkStart w:id="185" w:name="_Ref366536082"/>
      <w:bookmarkStart w:id="186" w:name="_Toc389848049"/>
      <w:r>
        <w:t xml:space="preserve">Tabela </w:t>
      </w:r>
      <w:fldSimple w:instr=" SEQ Tabela \* ARABIC ">
        <w:r w:rsidR="003F5814">
          <w:rPr>
            <w:noProof/>
          </w:rPr>
          <w:t>14</w:t>
        </w:r>
      </w:fldSimple>
      <w:r>
        <w:t xml:space="preserve"> – Subsistemas</w:t>
      </w:r>
      <w:bookmarkEnd w:id="185"/>
      <w:bookmarkEnd w:id="186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684D9C" w:rsidRPr="0074426D" w:rsidTr="007301EA">
        <w:tc>
          <w:tcPr>
            <w:tcW w:w="567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c>
          <w:tcPr>
            <w:tcW w:w="567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subsistema.</w:t>
            </w:r>
          </w:p>
        </w:tc>
      </w:tr>
      <w:tr w:rsidR="00684D9C" w:rsidRPr="00A0396F" w:rsidTr="007301EA">
        <w:tc>
          <w:tcPr>
            <w:tcW w:w="567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A2337C" w:rsidRDefault="00A2337C" w:rsidP="008529B9">
      <w:pPr>
        <w:pStyle w:val="TCC-CorpodoTexto"/>
        <w:rPr>
          <w:lang w:val="pt-BR"/>
        </w:rPr>
      </w:pPr>
    </w:p>
    <w:p w:rsidR="005151B8" w:rsidRPr="008529B9" w:rsidRDefault="00203781" w:rsidP="008529B9">
      <w:pPr>
        <w:pStyle w:val="TCC-CorpodoTexto"/>
        <w:rPr>
          <w:lang w:val="pt-BR"/>
        </w:rPr>
      </w:pPr>
      <w:r w:rsidRPr="006E729F">
        <w:rPr>
          <w:lang w:val="pt-BR"/>
        </w:rPr>
        <w:t xml:space="preserve">&lt;Caso o sistema possua </w:t>
      </w:r>
      <w:r w:rsidRPr="008529B9">
        <w:rPr>
          <w:lang w:val="pt-BR"/>
        </w:rPr>
        <w:t>módulos</w:t>
      </w:r>
      <w:r w:rsidRPr="006E729F">
        <w:rPr>
          <w:lang w:val="pt-BR"/>
        </w:rPr>
        <w:t xml:space="preserve"> recomenda-se a utilização da tabela abaixo.</w:t>
      </w:r>
      <w:r w:rsidR="00F82502" w:rsidRPr="006E729F">
        <w:rPr>
          <w:lang w:val="pt-BR"/>
        </w:rPr>
        <w:t xml:space="preserve"> </w:t>
      </w:r>
      <w:r w:rsidR="00F82502">
        <w:rPr>
          <w:lang w:val="pt-BR"/>
        </w:rPr>
        <w:t xml:space="preserve">Como identificadores dos módulos utilizem um acrônimo definido pelo grupo. </w:t>
      </w:r>
      <w:r w:rsidR="00A2337C">
        <w:rPr>
          <w:lang w:val="pt-BR"/>
        </w:rPr>
        <w:t xml:space="preserve"> </w:t>
      </w:r>
      <w:r w:rsidRPr="006E729F">
        <w:rPr>
          <w:lang w:val="pt-BR"/>
        </w:rPr>
        <w:t>&gt;</w:t>
      </w:r>
    </w:p>
    <w:p w:rsidR="00684D9C" w:rsidRPr="006A7DE0" w:rsidRDefault="00684D9C" w:rsidP="00684D9C">
      <w:pPr>
        <w:pStyle w:val="Legenda"/>
      </w:pPr>
      <w:bookmarkStart w:id="187" w:name="_Ref366536086"/>
      <w:bookmarkStart w:id="188" w:name="_Toc389848050"/>
      <w:r>
        <w:t xml:space="preserve">Tabela </w:t>
      </w:r>
      <w:fldSimple w:instr=" SEQ Tabela \* ARABIC ">
        <w:r w:rsidR="003F5814">
          <w:rPr>
            <w:noProof/>
          </w:rPr>
          <w:t>15</w:t>
        </w:r>
      </w:fldSimple>
      <w:r>
        <w:t xml:space="preserve"> – Módulos</w:t>
      </w:r>
      <w:bookmarkEnd w:id="187"/>
      <w:bookmarkEnd w:id="188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684D9C" w:rsidRPr="0074426D" w:rsidTr="007301EA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rPr>
          <w:trHeight w:val="385"/>
        </w:trPr>
        <w:tc>
          <w:tcPr>
            <w:tcW w:w="550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módulo.</w:t>
            </w:r>
          </w:p>
        </w:tc>
      </w:tr>
      <w:tr w:rsidR="00684D9C" w:rsidRPr="00A0396F" w:rsidTr="007301EA">
        <w:trPr>
          <w:trHeight w:val="402"/>
        </w:trPr>
        <w:tc>
          <w:tcPr>
            <w:tcW w:w="550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684D9C" w:rsidRPr="00160F10" w:rsidRDefault="00684D9C" w:rsidP="00202620"/>
    <w:p w:rsidR="00ED4028" w:rsidRDefault="005F7578" w:rsidP="00232321">
      <w:pPr>
        <w:pStyle w:val="TCC-Titulo2"/>
      </w:pPr>
      <w:bookmarkStart w:id="189" w:name="_Toc345247661"/>
      <w:bookmarkStart w:id="190" w:name="_Toc345247863"/>
      <w:bookmarkStart w:id="191" w:name="_Toc345621972"/>
      <w:bookmarkStart w:id="192" w:name="_Toc389848108"/>
      <w:proofErr w:type="spellStart"/>
      <w:r w:rsidRPr="00F04EED">
        <w:t>Flowdown</w:t>
      </w:r>
      <w:proofErr w:type="spellEnd"/>
      <w:r w:rsidRPr="00F04EED">
        <w:t xml:space="preserve"> de Requisitos do</w:t>
      </w:r>
      <w:r w:rsidR="006A7DE0">
        <w:t>s</w:t>
      </w:r>
      <w:r w:rsidRPr="00F04EED">
        <w:t xml:space="preserve"> Sistemas</w:t>
      </w:r>
      <w:bookmarkEnd w:id="189"/>
      <w:bookmarkEnd w:id="190"/>
      <w:bookmarkEnd w:id="191"/>
      <w:bookmarkEnd w:id="192"/>
    </w:p>
    <w:p w:rsidR="006A7DE0" w:rsidRPr="006A7DE0" w:rsidRDefault="006A7DE0" w:rsidP="006A7DE0">
      <w:pPr>
        <w:pStyle w:val="Legenda"/>
      </w:pPr>
      <w:bookmarkStart w:id="193" w:name="_Toc389848051"/>
      <w:r>
        <w:t xml:space="preserve">Tabela </w:t>
      </w:r>
      <w:fldSimple w:instr=" SEQ Tabela \* ARABIC ">
        <w:r w:rsidR="003F5814">
          <w:rPr>
            <w:noProof/>
          </w:rPr>
          <w:t>16</w:t>
        </w:r>
      </w:fldSimple>
      <w:r>
        <w:t xml:space="preserve"> – </w:t>
      </w:r>
      <w:proofErr w:type="spellStart"/>
      <w:r>
        <w:t>Flowdown</w:t>
      </w:r>
      <w:proofErr w:type="spellEnd"/>
      <w:r>
        <w:t xml:space="preserve"> de Requisitos dos Sistemas</w:t>
      </w:r>
      <w:bookmarkEnd w:id="193"/>
    </w:p>
    <w:tbl>
      <w:tblPr>
        <w:tblW w:w="907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555"/>
        <w:gridCol w:w="5953"/>
      </w:tblGrid>
      <w:tr w:rsidR="004C4A5C" w:rsidRPr="0074426D" w:rsidTr="00182A37">
        <w:tc>
          <w:tcPr>
            <w:tcW w:w="1564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Tipo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</w:t>
            </w:r>
          </w:p>
        </w:tc>
      </w:tr>
      <w:tr w:rsidR="004C4A5C" w:rsidRPr="00A0396F" w:rsidTr="00182A37">
        <w:tc>
          <w:tcPr>
            <w:tcW w:w="1564" w:type="dxa"/>
            <w:tcBorders>
              <w:bottom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555" w:type="dxa"/>
            <w:tcBorders>
              <w:bottom w:val="nil"/>
            </w:tcBorders>
          </w:tcPr>
          <w:p w:rsidR="008E4BDC" w:rsidRPr="00B9079C" w:rsidRDefault="008E4BD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&lt;Sistema&gt;</w:t>
            </w:r>
          </w:p>
          <w:p w:rsidR="004C4A5C" w:rsidRPr="00B9079C" w:rsidRDefault="008E4BDC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/&lt;Software&gt;</w:t>
            </w:r>
          </w:p>
        </w:tc>
        <w:tc>
          <w:tcPr>
            <w:tcW w:w="5953" w:type="dxa"/>
            <w:tcBorders>
              <w:bottom w:val="nil"/>
            </w:tcBorders>
          </w:tcPr>
          <w:p w:rsidR="004C4A5C" w:rsidRPr="00B9079C" w:rsidRDefault="00DB6E93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SSS01, SSS</w:t>
            </w:r>
            <w:r w:rsidR="004C4A5C" w:rsidRPr="00B9079C">
              <w:rPr>
                <w:rFonts w:cs="Arial"/>
                <w:lang w:val="pt-BR" w:eastAsia="pt-BR"/>
              </w:rPr>
              <w:t>02</w:t>
            </w:r>
          </w:p>
        </w:tc>
      </w:tr>
      <w:tr w:rsidR="004C4A5C" w:rsidRPr="00A0396F" w:rsidTr="00182A37">
        <w:tc>
          <w:tcPr>
            <w:tcW w:w="1564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555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953" w:type="dxa"/>
            <w:tcBorders>
              <w:top w:val="nil"/>
            </w:tcBorders>
          </w:tcPr>
          <w:p w:rsidR="004C4A5C" w:rsidRPr="00B9079C" w:rsidRDefault="004C4A5C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D4028" w:rsidRPr="00EE5966" w:rsidRDefault="005F7578" w:rsidP="00232321">
      <w:pPr>
        <w:pStyle w:val="TCC-Titulo2"/>
      </w:pPr>
      <w:bookmarkStart w:id="194" w:name="_Toc345247662"/>
      <w:bookmarkStart w:id="195" w:name="_Toc345247864"/>
      <w:bookmarkStart w:id="196" w:name="_Toc345621973"/>
      <w:bookmarkStart w:id="197" w:name="_Toc389848109"/>
      <w:r w:rsidRPr="00EE5966">
        <w:t>Definição das Interfaces Externas</w:t>
      </w:r>
      <w:bookmarkEnd w:id="194"/>
      <w:bookmarkEnd w:id="195"/>
      <w:bookmarkEnd w:id="196"/>
      <w:bookmarkEnd w:id="197"/>
    </w:p>
    <w:p w:rsidR="00EE5966" w:rsidRPr="008529B9" w:rsidRDefault="00036354" w:rsidP="00036354">
      <w:pPr>
        <w:pStyle w:val="TCC-CorpodoTexto"/>
        <w:rPr>
          <w:lang w:val="pt-BR"/>
        </w:rPr>
      </w:pPr>
      <w:r>
        <w:rPr>
          <w:lang w:val="pt-BR"/>
        </w:rPr>
        <w:t xml:space="preserve">&lt; Como </w:t>
      </w:r>
      <w:proofErr w:type="spellStart"/>
      <w:r>
        <w:rPr>
          <w:lang w:val="pt-BR"/>
        </w:rPr>
        <w:t>referencia</w:t>
      </w:r>
      <w:proofErr w:type="spellEnd"/>
      <w:r>
        <w:rPr>
          <w:lang w:val="pt-BR"/>
        </w:rPr>
        <w:t xml:space="preserve"> para este artefato utilizar a descrito no </w:t>
      </w:r>
      <w:proofErr w:type="spellStart"/>
      <w:r>
        <w:rPr>
          <w:lang w:val="pt-BR"/>
        </w:rPr>
        <w:t>capitulo</w:t>
      </w:r>
      <w:proofErr w:type="spellEnd"/>
      <w:r>
        <w:rPr>
          <w:lang w:val="pt-BR"/>
        </w:rPr>
        <w:t xml:space="preserve"> 3 do livro </w:t>
      </w:r>
      <w:r w:rsidR="005146D9">
        <w:rPr>
          <w:lang w:val="pt-BR"/>
        </w:rPr>
        <w:t>“</w:t>
      </w:r>
      <w:r w:rsidRPr="00036354">
        <w:rPr>
          <w:lang w:val="pt-BR"/>
        </w:rPr>
        <w:t>S</w:t>
      </w:r>
      <w:r w:rsidR="005146D9">
        <w:rPr>
          <w:lang w:val="pt-BR"/>
        </w:rPr>
        <w:t xml:space="preserve">ystems </w:t>
      </w:r>
      <w:proofErr w:type="spellStart"/>
      <w:r w:rsidR="005146D9">
        <w:rPr>
          <w:lang w:val="pt-BR"/>
        </w:rPr>
        <w:t>Engeneering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Principles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and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Practice</w:t>
      </w:r>
      <w:proofErr w:type="spellEnd"/>
      <w:r w:rsidR="005146D9">
        <w:rPr>
          <w:lang w:val="pt-BR"/>
        </w:rPr>
        <w:t>”</w:t>
      </w:r>
      <w:r>
        <w:rPr>
          <w:lang w:val="pt-BR"/>
        </w:rPr>
        <w:t xml:space="preserve"> dos autores </w:t>
      </w:r>
      <w:r w:rsidRPr="00036354">
        <w:rPr>
          <w:lang w:val="pt-BR"/>
        </w:rPr>
        <w:t xml:space="preserve">Alexander </w:t>
      </w:r>
      <w:proofErr w:type="spellStart"/>
      <w:r w:rsidRPr="00036354">
        <w:rPr>
          <w:lang w:val="pt-BR"/>
        </w:rPr>
        <w:t>Kossiakoff</w:t>
      </w:r>
      <w:proofErr w:type="spellEnd"/>
      <w:r>
        <w:rPr>
          <w:lang w:val="pt-BR"/>
        </w:rPr>
        <w:t xml:space="preserve">, </w:t>
      </w:r>
      <w:r w:rsidRPr="007B1121">
        <w:rPr>
          <w:lang w:val="pt-BR"/>
        </w:rPr>
        <w:t xml:space="preserve">William N. </w:t>
      </w:r>
      <w:proofErr w:type="spellStart"/>
      <w:proofErr w:type="gramStart"/>
      <w:r w:rsidRPr="007B1121">
        <w:rPr>
          <w:lang w:val="pt-BR"/>
        </w:rPr>
        <w:t>Sweet</w:t>
      </w:r>
      <w:proofErr w:type="spellEnd"/>
      <w:r>
        <w:rPr>
          <w:lang w:val="pt-BR"/>
        </w:rPr>
        <w:t xml:space="preserve">,  </w:t>
      </w:r>
      <w:r w:rsidRPr="007B1121">
        <w:rPr>
          <w:lang w:val="pt-BR"/>
        </w:rPr>
        <w:t>Samuel</w:t>
      </w:r>
      <w:proofErr w:type="gramEnd"/>
      <w:r w:rsidRPr="007B1121">
        <w:rPr>
          <w:lang w:val="pt-BR"/>
        </w:rPr>
        <w:t xml:space="preserve"> J. Seymour</w:t>
      </w:r>
      <w:r>
        <w:rPr>
          <w:lang w:val="pt-BR"/>
        </w:rPr>
        <w:t xml:space="preserve">, e </w:t>
      </w:r>
      <w:r w:rsidRPr="00036354">
        <w:rPr>
          <w:lang w:val="pt-BR"/>
        </w:rPr>
        <w:t xml:space="preserve">Steven M. </w:t>
      </w:r>
      <w:proofErr w:type="spellStart"/>
      <w:r w:rsidRPr="00036354">
        <w:rPr>
          <w:lang w:val="pt-BR"/>
        </w:rPr>
        <w:t>Biemer</w:t>
      </w:r>
      <w:proofErr w:type="spellEnd"/>
      <w:r>
        <w:rPr>
          <w:lang w:val="pt-BR"/>
        </w:rPr>
        <w:t>. &gt;</w:t>
      </w:r>
    </w:p>
    <w:p w:rsidR="00EE5966" w:rsidRPr="004C4A5C" w:rsidRDefault="00EE5966" w:rsidP="00EE5966">
      <w:pPr>
        <w:pStyle w:val="Legenda"/>
      </w:pPr>
      <w:bookmarkStart w:id="198" w:name="_Toc389848070"/>
      <w:r>
        <w:t xml:space="preserve">Figura </w:t>
      </w:r>
      <w:fldSimple w:instr=" SEQ Figura \* ARABIC ">
        <w:r w:rsidR="003F5814">
          <w:rPr>
            <w:noProof/>
          </w:rPr>
          <w:t>6</w:t>
        </w:r>
      </w:fldSimple>
      <w:r>
        <w:t xml:space="preserve"> – Diagrama de Contexto</w:t>
      </w:r>
      <w:bookmarkEnd w:id="198"/>
    </w:p>
    <w:p w:rsidR="00EE5966" w:rsidRDefault="00EE5966" w:rsidP="004C4A5C">
      <w:pPr>
        <w:pStyle w:val="TCC-CorpodoTexto"/>
      </w:pPr>
    </w:p>
    <w:p w:rsidR="004C4A5C" w:rsidRDefault="004C4A5C" w:rsidP="004C4A5C">
      <w:pPr>
        <w:pStyle w:val="TCC-CorpodoTexto"/>
      </w:pPr>
      <w:r w:rsidRPr="00EE5966">
        <w:lastRenderedPageBreak/>
        <w:t>&lt;Descrever as interfaces entre os subsistemas e sistemas externos, caso não existam remover este item.&gt;</w:t>
      </w:r>
    </w:p>
    <w:p w:rsidR="006A7DE0" w:rsidRDefault="006A7DE0" w:rsidP="006A7DE0">
      <w:pPr>
        <w:pStyle w:val="Legenda"/>
      </w:pPr>
      <w:bookmarkStart w:id="199" w:name="_Toc389848052"/>
      <w:r>
        <w:t xml:space="preserve">Tabela </w:t>
      </w:r>
      <w:fldSimple w:instr=" SEQ Tabela \* ARABIC ">
        <w:r w:rsidR="003F5814">
          <w:rPr>
            <w:noProof/>
          </w:rPr>
          <w:t>17</w:t>
        </w:r>
      </w:fldSimple>
      <w:r>
        <w:t xml:space="preserve"> – Interfaces Externas</w:t>
      </w:r>
      <w:bookmarkEnd w:id="199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6A7DE0" w:rsidTr="00E23AD6">
        <w:tc>
          <w:tcPr>
            <w:tcW w:w="156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A7DE0" w:rsidRPr="00A0396F" w:rsidTr="00E23AD6">
        <w:tc>
          <w:tcPr>
            <w:tcW w:w="156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A7DE0" w:rsidRPr="00A0396F" w:rsidTr="00E23AD6">
        <w:tc>
          <w:tcPr>
            <w:tcW w:w="156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Default="00EE5966" w:rsidP="004C4A5C">
      <w:pPr>
        <w:pStyle w:val="TCC-CorpodoTexto"/>
        <w:rPr>
          <w:lang w:val="pt-BR"/>
        </w:rPr>
      </w:pPr>
    </w:p>
    <w:p w:rsidR="00315464" w:rsidRPr="008529B9" w:rsidRDefault="00315464" w:rsidP="004C4A5C">
      <w:pPr>
        <w:pStyle w:val="TCC-CorpodoTexto"/>
        <w:rPr>
          <w:lang w:val="pt-BR"/>
        </w:rPr>
      </w:pPr>
      <w:r>
        <w:rPr>
          <w:lang w:val="pt-BR"/>
        </w:rPr>
        <w:t xml:space="preserve">&lt; O grupo pode optar por descrever as interações entre os sistemas externos e o sistema por meio de diagramas de </w:t>
      </w:r>
      <w:proofErr w:type="gramStart"/>
      <w:r>
        <w:rPr>
          <w:lang w:val="pt-BR"/>
        </w:rPr>
        <w:t>sequência.&gt;</w:t>
      </w:r>
      <w:proofErr w:type="gramEnd"/>
    </w:p>
    <w:p w:rsidR="00ED4028" w:rsidRPr="00EE5966" w:rsidRDefault="005F7578" w:rsidP="00232321">
      <w:pPr>
        <w:pStyle w:val="TCC-Titulo2"/>
      </w:pPr>
      <w:bookmarkStart w:id="200" w:name="_Toc345247663"/>
      <w:bookmarkStart w:id="201" w:name="_Toc345247865"/>
      <w:bookmarkStart w:id="202" w:name="_Toc345621974"/>
      <w:bookmarkStart w:id="203" w:name="_Toc389848110"/>
      <w:r w:rsidRPr="00EE5966">
        <w:t>Definição das Interfaces Internas</w:t>
      </w:r>
      <w:bookmarkEnd w:id="200"/>
      <w:bookmarkEnd w:id="201"/>
      <w:bookmarkEnd w:id="202"/>
      <w:bookmarkEnd w:id="203"/>
    </w:p>
    <w:p w:rsidR="004C4A5C" w:rsidRDefault="004C4A5C" w:rsidP="004C4A5C">
      <w:pPr>
        <w:pStyle w:val="TCC-CorpodoTexto"/>
      </w:pPr>
      <w:r w:rsidRPr="00EE5966">
        <w:t>&lt;Descrever as interfaces entre os subsistemas</w:t>
      </w:r>
      <w:r w:rsidR="0034184B">
        <w:rPr>
          <w:lang w:val="pt-BR"/>
        </w:rPr>
        <w:t xml:space="preserve"> e módulos</w:t>
      </w:r>
      <w:r w:rsidRPr="00EE5966">
        <w:t>, caso não existam remover este item.</w:t>
      </w:r>
      <w:r w:rsidR="0034184B">
        <w:rPr>
          <w:lang w:val="pt-BR"/>
        </w:rPr>
        <w:t xml:space="preserve"> Vale ressaltar que a comunicação entre módulos e subsistemas ocorre por meio de uma interface de comunicação. </w:t>
      </w:r>
      <w:r w:rsidRPr="00EE5966">
        <w:t>&gt;</w:t>
      </w:r>
    </w:p>
    <w:p w:rsidR="006A7DE0" w:rsidRDefault="006A7DE0" w:rsidP="006A7DE0">
      <w:pPr>
        <w:pStyle w:val="Legenda"/>
      </w:pPr>
      <w:bookmarkStart w:id="204" w:name="_Toc389848053"/>
      <w:r>
        <w:t xml:space="preserve">Tabela </w:t>
      </w:r>
      <w:fldSimple w:instr=" SEQ Tabela \* ARABIC ">
        <w:r w:rsidR="003F5814">
          <w:rPr>
            <w:noProof/>
          </w:rPr>
          <w:t>18</w:t>
        </w:r>
      </w:fldSimple>
      <w:r>
        <w:t xml:space="preserve"> – Interfaces Internas</w:t>
      </w:r>
      <w:bookmarkEnd w:id="204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EE5966" w:rsidTr="008529B9">
        <w:tc>
          <w:tcPr>
            <w:tcW w:w="1937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EE5966" w:rsidRPr="00A0396F" w:rsidTr="008529B9">
        <w:tc>
          <w:tcPr>
            <w:tcW w:w="1937" w:type="dxa"/>
            <w:tcBorders>
              <w:bottom w:val="nil"/>
            </w:tcBorders>
          </w:tcPr>
          <w:p w:rsidR="00EE5966" w:rsidRPr="00B9079C" w:rsidRDefault="00EE5966" w:rsidP="00B8681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 w:rsidR="00877A15"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:rsidR="00EE5966" w:rsidRPr="00B9079C" w:rsidRDefault="00877A15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:rsidR="00EE5966" w:rsidRPr="00B9079C" w:rsidRDefault="00240338" w:rsidP="00E23AD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:rsidR="00EE5966" w:rsidRPr="00B9079C" w:rsidRDefault="00240338" w:rsidP="00B868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&lt;Na descrição da interface informar </w:t>
            </w:r>
            <w:r w:rsidR="00877A15">
              <w:rPr>
                <w:rFonts w:cs="Arial"/>
                <w:lang w:val="pt-BR" w:eastAsia="pt-BR"/>
              </w:rPr>
              <w:t>às</w:t>
            </w:r>
            <w:r>
              <w:rPr>
                <w:rFonts w:cs="Arial"/>
                <w:lang w:val="pt-BR" w:eastAsia="pt-BR"/>
              </w:rPr>
              <w:t xml:space="preserve"> entidades que são compartilhadas e </w:t>
            </w:r>
            <w:r w:rsidR="00877A15">
              <w:rPr>
                <w:rFonts w:cs="Arial"/>
                <w:lang w:val="pt-BR" w:eastAsia="pt-BR"/>
              </w:rPr>
              <w:t>quais tecnologias são utilizadas.</w:t>
            </w:r>
            <w:r>
              <w:rPr>
                <w:rFonts w:cs="Arial"/>
                <w:lang w:val="pt-BR" w:eastAsia="pt-BR"/>
              </w:rPr>
              <w:t xml:space="preserve"> &gt;</w:t>
            </w:r>
          </w:p>
        </w:tc>
      </w:tr>
      <w:tr w:rsidR="00EE5966" w:rsidRPr="00A0396F" w:rsidTr="008529B9">
        <w:tc>
          <w:tcPr>
            <w:tcW w:w="1937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205" w:name="_Toc345247664"/>
      <w:bookmarkStart w:id="206" w:name="_Toc345247866"/>
      <w:bookmarkStart w:id="207" w:name="_Toc345621975"/>
      <w:bookmarkStart w:id="208" w:name="_Toc389848111"/>
      <w:r w:rsidRPr="00F04EED">
        <w:lastRenderedPageBreak/>
        <w:t>MODELAGEM DE CASOS DE USO DO SUBSISTEMA</w:t>
      </w:r>
      <w:r w:rsidR="007B1121">
        <w:rPr>
          <w:lang w:val="pt-BR"/>
        </w:rPr>
        <w:t xml:space="preserve">/MÓDULO </w:t>
      </w:r>
      <w:r w:rsidRPr="00F04EED">
        <w:t xml:space="preserve"> &lt;NOME DO SUBSISTEMA&gt;</w:t>
      </w:r>
      <w:bookmarkEnd w:id="205"/>
      <w:bookmarkEnd w:id="206"/>
      <w:bookmarkEnd w:id="207"/>
      <w:bookmarkEnd w:id="208"/>
    </w:p>
    <w:p w:rsidR="00C95E00" w:rsidRDefault="00681A6A" w:rsidP="00202620">
      <w:pPr>
        <w:pStyle w:val="TCC-CorpodoTexto"/>
        <w:rPr>
          <w:lang w:val="pt-BR"/>
        </w:rPr>
      </w:pPr>
      <w:bookmarkStart w:id="209" w:name="_Toc345247665"/>
      <w:bookmarkStart w:id="210" w:name="_Toc345247867"/>
      <w:bookmarkStart w:id="211" w:name="_Toc345621976"/>
      <w:r>
        <w:rPr>
          <w:lang w:val="pt-BR"/>
        </w:rPr>
        <w:t>&lt; Escreva um texto introdutório para est</w:t>
      </w:r>
      <w:r w:rsidR="009B196C">
        <w:rPr>
          <w:lang w:val="pt-BR"/>
        </w:rPr>
        <w:t>a</w:t>
      </w:r>
      <w:r>
        <w:rPr>
          <w:lang w:val="pt-BR"/>
        </w:rPr>
        <w:t xml:space="preserve">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  <w:proofErr w:type="gramEnd"/>
      <w:r>
        <w:rPr>
          <w:lang w:val="pt-BR"/>
        </w:rPr>
        <w:t xml:space="preserve"> </w:t>
      </w:r>
    </w:p>
    <w:p w:rsidR="002C1AD5" w:rsidRDefault="00681A6A" w:rsidP="002C1AD5">
      <w:pPr>
        <w:pStyle w:val="TCC-CorpodoTexto"/>
        <w:rPr>
          <w:lang w:val="pt-BR"/>
        </w:rPr>
      </w:pPr>
      <w:r>
        <w:t>&lt;</w:t>
      </w:r>
      <w:r w:rsidR="00BD3E90">
        <w:rPr>
          <w:lang w:val="pt-BR"/>
        </w:rPr>
        <w:t xml:space="preserve"> </w:t>
      </w:r>
      <w:r>
        <w:t>Caso haja mais de um subsistema</w:t>
      </w:r>
      <w:r w:rsidR="002C1AD5">
        <w:rPr>
          <w:lang w:val="pt-BR"/>
        </w:rPr>
        <w:t>/módulo</w:t>
      </w:r>
      <w:r>
        <w:t xml:space="preserve"> repetir esta </w:t>
      </w:r>
      <w:r w:rsidR="00BD6FD7">
        <w:rPr>
          <w:lang w:val="pt-BR"/>
        </w:rPr>
        <w:t xml:space="preserve">seção </w:t>
      </w:r>
      <w:r>
        <w:t>para cada um deles</w:t>
      </w:r>
      <w:r w:rsidR="002C1AD5">
        <w:rPr>
          <w:lang w:val="pt-BR"/>
        </w:rPr>
        <w:t xml:space="preserve">. Confirmar com seu orientador se o seu sistema possui módulos ou subsistemas. Caso sejam módulos trocar o a palavra subsistemas por </w:t>
      </w:r>
      <w:r w:rsidR="009B196C">
        <w:rPr>
          <w:lang w:val="pt-BR"/>
        </w:rPr>
        <w:t>módulos nesta</w:t>
      </w:r>
      <w:r w:rsidR="002C1AD5">
        <w:rPr>
          <w:lang w:val="pt-BR"/>
        </w:rPr>
        <w:t xml:space="preserve"> </w:t>
      </w:r>
      <w:r w:rsidR="00BD6FD7">
        <w:rPr>
          <w:lang w:val="pt-BR"/>
        </w:rPr>
        <w:t>seção</w:t>
      </w:r>
      <w:r w:rsidR="002C1AD5">
        <w:rPr>
          <w:lang w:val="pt-BR"/>
        </w:rPr>
        <w:t>. &gt;</w:t>
      </w:r>
    </w:p>
    <w:p w:rsidR="002B3A9E" w:rsidRDefault="002B3A9E" w:rsidP="002B3A9E">
      <w:pPr>
        <w:pStyle w:val="TCC-CorpodoTexto"/>
        <w:rPr>
          <w:lang w:val="pt-BR"/>
        </w:rPr>
      </w:pPr>
      <w:r>
        <w:rPr>
          <w:lang w:val="pt-BR"/>
        </w:rPr>
        <w:t>&lt; Descreva um texto introdutório que conste a metodologia utilizada para obtenção dos artefatos. &gt;</w:t>
      </w:r>
    </w:p>
    <w:p w:rsidR="00ED4028" w:rsidRDefault="005F7578" w:rsidP="00232321">
      <w:pPr>
        <w:pStyle w:val="TCC-Titulo2"/>
      </w:pPr>
      <w:bookmarkStart w:id="212" w:name="_Toc364699547"/>
      <w:bookmarkStart w:id="213" w:name="_Toc389848112"/>
      <w:bookmarkEnd w:id="212"/>
      <w:r w:rsidRPr="00F04EED">
        <w:t>Diagrama de Casos de Uso do Subsistema</w:t>
      </w:r>
      <w:r w:rsidR="007B1121">
        <w:rPr>
          <w:lang w:val="pt-BR"/>
        </w:rPr>
        <w:t>/Módulo</w:t>
      </w:r>
      <w:r w:rsidRPr="00F04EED">
        <w:t xml:space="preserve"> &lt;Nome do Subsistema</w:t>
      </w:r>
      <w:r w:rsidR="007B1121">
        <w:rPr>
          <w:lang w:val="pt-BR"/>
        </w:rPr>
        <w:t>/Módulo</w:t>
      </w:r>
      <w:r w:rsidR="007B1121" w:rsidRPr="00F04EED">
        <w:t xml:space="preserve"> </w:t>
      </w:r>
      <w:r w:rsidRPr="00F04EED">
        <w:t>&gt;</w:t>
      </w:r>
      <w:bookmarkEnd w:id="209"/>
      <w:bookmarkEnd w:id="210"/>
      <w:bookmarkEnd w:id="211"/>
      <w:bookmarkEnd w:id="213"/>
    </w:p>
    <w:p w:rsidR="00203781" w:rsidRPr="008529B9" w:rsidRDefault="00203781" w:rsidP="008529B9">
      <w:pPr>
        <w:pStyle w:val="TCC-CorpodoTexto"/>
        <w:rPr>
          <w:lang w:val="pt-BR"/>
        </w:rPr>
      </w:pPr>
      <w:r w:rsidRPr="008529B9">
        <w:rPr>
          <w:lang w:val="pt-BR"/>
        </w:rPr>
        <w:t xml:space="preserve">&lt;No </w:t>
      </w:r>
      <w:r w:rsidR="009B196C" w:rsidRPr="008529B9">
        <w:rPr>
          <w:lang w:val="pt-BR"/>
        </w:rPr>
        <w:t>início</w:t>
      </w:r>
      <w:r w:rsidRPr="008529B9">
        <w:rPr>
          <w:lang w:val="pt-BR"/>
        </w:rPr>
        <w:t xml:space="preserve"> desta seção coloco o diagrama macro contendo todos os casos de uso</w:t>
      </w:r>
      <w:r>
        <w:rPr>
          <w:lang w:val="pt-BR"/>
        </w:rPr>
        <w:t xml:space="preserve"> do </w:t>
      </w:r>
      <w:proofErr w:type="gramStart"/>
      <w:r>
        <w:rPr>
          <w:lang w:val="pt-BR"/>
        </w:rPr>
        <w:t>subsistema.</w:t>
      </w:r>
      <w:r w:rsidRPr="008529B9">
        <w:rPr>
          <w:lang w:val="pt-BR"/>
        </w:rPr>
        <w:t>.</w:t>
      </w:r>
      <w:proofErr w:type="gramEnd"/>
      <w:r w:rsidRPr="008529B9">
        <w:rPr>
          <w:lang w:val="pt-BR"/>
        </w:rPr>
        <w:t xml:space="preserve"> &gt;</w:t>
      </w:r>
    </w:p>
    <w:p w:rsidR="001B2229" w:rsidRPr="001B2229" w:rsidRDefault="001B2229" w:rsidP="001B2229">
      <w:pPr>
        <w:pStyle w:val="Legenda"/>
      </w:pPr>
      <w:bookmarkStart w:id="214" w:name="_Toc389848071"/>
      <w:r w:rsidRPr="00F265C8">
        <w:t xml:space="preserve">Figura </w:t>
      </w:r>
      <w:fldSimple w:instr=" SEQ Figura \* ARABIC ">
        <w:r w:rsidR="003F5814">
          <w:rPr>
            <w:noProof/>
          </w:rPr>
          <w:t>7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 xml:space="preserve">Diagrama de casos de uso do </w:t>
      </w:r>
      <w:r w:rsidR="006A7DE0">
        <w:t>Subs</w:t>
      </w:r>
      <w:r>
        <w:t>istema</w:t>
      </w:r>
      <w:r w:rsidR="007B1121">
        <w:t>/Módulo</w:t>
      </w:r>
      <w:r>
        <w:t xml:space="preserve"> X</w:t>
      </w:r>
      <w:bookmarkEnd w:id="214"/>
    </w:p>
    <w:p w:rsidR="00ED4028" w:rsidRDefault="005F7578" w:rsidP="00232321">
      <w:pPr>
        <w:pStyle w:val="TCC-Titulo2"/>
      </w:pPr>
      <w:bookmarkStart w:id="215" w:name="_Toc345247666"/>
      <w:bookmarkStart w:id="216" w:name="_Toc345247868"/>
      <w:bookmarkStart w:id="217" w:name="_Toc345621977"/>
      <w:bookmarkStart w:id="218" w:name="_Toc389848113"/>
      <w:r w:rsidRPr="00F04EED">
        <w:t>Realização dos casos de uso do Subsistema &lt;Nome do Subsistema</w:t>
      </w:r>
      <w:r w:rsidR="007B1121">
        <w:rPr>
          <w:lang w:val="pt-BR"/>
        </w:rPr>
        <w:t>/Módulo</w:t>
      </w:r>
      <w:r w:rsidR="007B1121" w:rsidRPr="00F04EED">
        <w:t xml:space="preserve"> </w:t>
      </w:r>
      <w:r w:rsidRPr="00F04EED">
        <w:t>&gt;</w:t>
      </w:r>
      <w:bookmarkEnd w:id="215"/>
      <w:bookmarkEnd w:id="216"/>
      <w:bookmarkEnd w:id="217"/>
      <w:bookmarkEnd w:id="218"/>
    </w:p>
    <w:p w:rsidR="00966A2B" w:rsidRPr="00202620" w:rsidRDefault="00993FB2" w:rsidP="00202620">
      <w:pPr>
        <w:pStyle w:val="TCC-CorpodoTexto"/>
      </w:pPr>
      <w:r>
        <w:t>&lt;A seguir é descrit</w:t>
      </w:r>
      <w:r w:rsidR="00874064">
        <w:t>o</w:t>
      </w:r>
      <w:r>
        <w:t xml:space="preserve"> um exemplo  de realização de caso de uso, fica a critério </w:t>
      </w:r>
      <w:r w:rsidR="008E4BDC">
        <w:t xml:space="preserve">do grupo utilizar este </w:t>
      </w:r>
      <w:proofErr w:type="spellStart"/>
      <w:r w:rsidR="008E4BDC">
        <w:t>template</w:t>
      </w:r>
      <w:proofErr w:type="spellEnd"/>
      <w:r w:rsidR="008E4BDC">
        <w:t xml:space="preserve">. </w:t>
      </w:r>
      <w:r w:rsidR="00966A2B" w:rsidRPr="00202620">
        <w:t>&gt;</w:t>
      </w:r>
    </w:p>
    <w:p w:rsidR="00993FB2" w:rsidRPr="00993FB2" w:rsidRDefault="00993FB2" w:rsidP="00202620">
      <w:pPr>
        <w:pStyle w:val="TCC-CorpodoTexto"/>
      </w:pPr>
      <w:r>
        <w:t xml:space="preserve">Caso o grupo opte por utilizar outro </w:t>
      </w:r>
      <w:proofErr w:type="spellStart"/>
      <w:r>
        <w:t>template</w:t>
      </w:r>
      <w:proofErr w:type="spellEnd"/>
      <w:r w:rsidR="00966A2B" w:rsidRPr="00202620">
        <w:t xml:space="preserve"> o grupo deve valida-lo com o orientador. Vale ressaltar que </w:t>
      </w:r>
      <w:r>
        <w:t xml:space="preserve">todos os itens descritos neste </w:t>
      </w:r>
      <w:proofErr w:type="spellStart"/>
      <w:r>
        <w:t>template</w:t>
      </w:r>
      <w:proofErr w:type="spellEnd"/>
      <w:r>
        <w:t xml:space="preserve"> deverão constar neste documento&gt;</w:t>
      </w:r>
    </w:p>
    <w:p w:rsidR="00AF0EB7" w:rsidRDefault="001D2409" w:rsidP="00810A35">
      <w:pPr>
        <w:pStyle w:val="TCC-Titulo3"/>
      </w:pPr>
      <w:bookmarkStart w:id="219" w:name="_Toc342071343"/>
      <w:bookmarkStart w:id="220" w:name="_Toc345621978"/>
      <w:bookmarkStart w:id="221" w:name="_Toc389848114"/>
      <w:r>
        <w:t>UC</w:t>
      </w:r>
      <w:r w:rsidR="00AF0EB7">
        <w:t>01: LOGIN</w:t>
      </w:r>
      <w:bookmarkEnd w:id="219"/>
      <w:bookmarkEnd w:id="220"/>
      <w:bookmarkEnd w:id="221"/>
    </w:p>
    <w:p w:rsidR="00AF0EB7" w:rsidRDefault="00AF0EB7" w:rsidP="00AF0EB7">
      <w:pPr>
        <w:pStyle w:val="TCC-CorpodoTexto"/>
        <w:rPr>
          <w:lang w:val="pt-BR"/>
        </w:rPr>
      </w:pPr>
      <w:r>
        <w:t>Este caso de uso tem como ob</w:t>
      </w:r>
      <w:r w:rsidR="0074426D">
        <w:t xml:space="preserve">jetivo descrever o processo de </w:t>
      </w:r>
      <w:proofErr w:type="spellStart"/>
      <w:r w:rsidR="0074426D">
        <w:t>l</w:t>
      </w:r>
      <w:r>
        <w:t>ogin</w:t>
      </w:r>
      <w:proofErr w:type="spellEnd"/>
      <w:r>
        <w:t xml:space="preserve"> dos usuários no sistema</w:t>
      </w:r>
      <w:r w:rsidRPr="008C4C6B">
        <w:t>.</w:t>
      </w:r>
    </w:p>
    <w:p w:rsidR="007B1121" w:rsidRPr="001B2229" w:rsidRDefault="007B1121" w:rsidP="007B1121">
      <w:pPr>
        <w:pStyle w:val="Legenda"/>
      </w:pPr>
      <w:bookmarkStart w:id="222" w:name="_Toc389848072"/>
      <w:r w:rsidRPr="00F265C8">
        <w:t xml:space="preserve">Figura </w:t>
      </w:r>
      <w:fldSimple w:instr=" SEQ Figura \* ARABIC ">
        <w:r w:rsidR="003F5814">
          <w:rPr>
            <w:noProof/>
          </w:rPr>
          <w:t>8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Caso de Uso UC01</w:t>
      </w:r>
      <w:bookmarkEnd w:id="222"/>
    </w:p>
    <w:p w:rsidR="007B1121" w:rsidRPr="008529B9" w:rsidRDefault="007B1121" w:rsidP="00AF0EB7">
      <w:pPr>
        <w:pStyle w:val="TCC-CorpodoTexto"/>
        <w:rPr>
          <w:lang w:val="pt-BR"/>
        </w:rPr>
      </w:pPr>
    </w:p>
    <w:p w:rsidR="00AF0EB7" w:rsidRPr="0074426D" w:rsidRDefault="00B8674E" w:rsidP="0074426D">
      <w:pPr>
        <w:pStyle w:val="TCC-Titulo4"/>
      </w:pPr>
      <w:r w:rsidRPr="0074426D">
        <w:t>Pré-C</w:t>
      </w:r>
      <w:r w:rsidR="00AF0EB7" w:rsidRPr="0074426D">
        <w:t>ondições</w:t>
      </w:r>
    </w:p>
    <w:p w:rsidR="00AF0EB7" w:rsidRPr="00202620" w:rsidRDefault="008D56EE" w:rsidP="00AF0EB7">
      <w:pPr>
        <w:pStyle w:val="TCC-CorpodoTexto"/>
        <w:rPr>
          <w:lang w:val="pt-BR"/>
        </w:rPr>
      </w:pPr>
      <w:r>
        <w:rPr>
          <w:lang w:val="pt-BR"/>
        </w:rPr>
        <w:t>O usuário não está autenticado no sistema.</w:t>
      </w:r>
    </w:p>
    <w:p w:rsidR="00AF0EB7" w:rsidRPr="00AF0EB7" w:rsidRDefault="00B8674E" w:rsidP="0074426D">
      <w:pPr>
        <w:pStyle w:val="TCC-Titulo4"/>
      </w:pPr>
      <w:r>
        <w:t>Pós-C</w:t>
      </w:r>
      <w:r w:rsidR="00AF0EB7" w:rsidRPr="00AF0EB7">
        <w:t>ondições</w:t>
      </w:r>
    </w:p>
    <w:p w:rsidR="008D56EE" w:rsidRPr="000B01D2" w:rsidRDefault="008D56EE" w:rsidP="008D56EE">
      <w:pPr>
        <w:pStyle w:val="TCC-CorpodoTexto"/>
        <w:rPr>
          <w:lang w:val="pt-BR"/>
        </w:rPr>
      </w:pPr>
      <w:bookmarkStart w:id="223" w:name="_Toc342071346"/>
      <w:r>
        <w:rPr>
          <w:lang w:val="pt-BR"/>
        </w:rPr>
        <w:t>O usuário está autenticado no sistema.</w:t>
      </w:r>
    </w:p>
    <w:p w:rsidR="00671FFE" w:rsidRPr="00202620" w:rsidRDefault="00671FFE" w:rsidP="00671FFE">
      <w:pPr>
        <w:pStyle w:val="TCC-Titulo4"/>
        <w:rPr>
          <w:lang w:val="pt-BR"/>
        </w:rPr>
      </w:pPr>
      <w:r>
        <w:t>Restriç</w:t>
      </w:r>
      <w:r>
        <w:rPr>
          <w:lang w:val="pt-BR"/>
        </w:rPr>
        <w:t>ões</w:t>
      </w:r>
    </w:p>
    <w:p w:rsidR="00671FFE" w:rsidRPr="00202620" w:rsidRDefault="00671FFE" w:rsidP="00160F10">
      <w:pPr>
        <w:pStyle w:val="TCC-CorpodoTexto"/>
        <w:rPr>
          <w:lang w:val="pt-BR"/>
        </w:rPr>
      </w:pPr>
      <w:r>
        <w:t>Nenhuma</w:t>
      </w:r>
      <w:r w:rsidRPr="008C4C6B">
        <w:t>.</w:t>
      </w:r>
    </w:p>
    <w:p w:rsidR="00AF0EB7" w:rsidRPr="00AF0EB7" w:rsidRDefault="00B8674E" w:rsidP="0074426D">
      <w:pPr>
        <w:pStyle w:val="TCC-Titulo4"/>
      </w:pPr>
      <w:bookmarkStart w:id="224" w:name="_Toc425054506"/>
      <w:bookmarkStart w:id="225" w:name="_Toc423410240"/>
      <w:bookmarkStart w:id="226" w:name="_Toc134418662"/>
      <w:bookmarkStart w:id="227" w:name="_Ref165259563"/>
      <w:bookmarkStart w:id="228" w:name="_Ref165259569"/>
      <w:bookmarkStart w:id="229" w:name="_Toc328471462"/>
      <w:bookmarkStart w:id="230" w:name="_Toc342071347"/>
      <w:bookmarkEnd w:id="223"/>
      <w:r w:rsidRPr="00AF0EB7">
        <w:t>Fluxo Básico</w:t>
      </w:r>
      <w:r>
        <w:t xml:space="preserve"> </w:t>
      </w:r>
      <w:bookmarkEnd w:id="224"/>
      <w:bookmarkEnd w:id="225"/>
      <w:bookmarkEnd w:id="226"/>
      <w:bookmarkEnd w:id="227"/>
      <w:bookmarkEnd w:id="228"/>
      <w:bookmarkEnd w:id="229"/>
      <w:bookmarkEnd w:id="230"/>
    </w:p>
    <w:p w:rsidR="00B8674E" w:rsidRPr="00F509D8" w:rsidRDefault="00B8674E" w:rsidP="00E74A0D">
      <w:pPr>
        <w:pStyle w:val="TCC-CorpodoTexto"/>
        <w:numPr>
          <w:ilvl w:val="0"/>
          <w:numId w:val="6"/>
        </w:numPr>
        <w:rPr>
          <w:b/>
        </w:rPr>
      </w:pPr>
      <w:bookmarkStart w:id="231" w:name="_Ref225571495"/>
      <w:bookmarkStart w:id="232" w:name="_Ref229912533"/>
      <w:bookmarkStart w:id="233" w:name="_Ref278966444"/>
      <w:bookmarkStart w:id="234" w:name="_Ref277775456"/>
      <w:bookmarkStart w:id="235" w:name="_Ref279577699"/>
      <w:r w:rsidRPr="00F6578E">
        <w:rPr>
          <w:rStyle w:val="TCC-FluxoCasosdeUsoChar"/>
        </w:rPr>
        <w:t xml:space="preserve">O usuário acessa a tela de </w:t>
      </w:r>
      <w:proofErr w:type="spellStart"/>
      <w:r w:rsidRPr="00F6578E">
        <w:rPr>
          <w:rStyle w:val="TCC-FluxoCasosdeUsoChar"/>
        </w:rPr>
        <w:t>login</w:t>
      </w:r>
      <w:proofErr w:type="spellEnd"/>
      <w:r w:rsidRPr="00F6578E">
        <w:rPr>
          <w:rStyle w:val="TCC-FluxoCasosdeUsoChar"/>
        </w:rPr>
        <w:t xml:space="preserve"> do sistema.</w:t>
      </w:r>
      <w:r w:rsidR="005C72CC">
        <w:t xml:space="preserve"> </w:t>
      </w:r>
      <w:r w:rsidR="00D109A0" w:rsidRPr="00F509D8">
        <w:rPr>
          <w:b/>
        </w:rPr>
        <w:t>[</w:t>
      </w:r>
      <w:r w:rsidR="00F509D8" w:rsidRPr="00F509D8">
        <w:rPr>
          <w:b/>
        </w:rPr>
        <w:t>UC01. PT001</w:t>
      </w:r>
      <w:r w:rsidR="00D109A0" w:rsidRPr="00F509D8">
        <w:rPr>
          <w:b/>
        </w:rPr>
        <w:t>]</w:t>
      </w:r>
    </w:p>
    <w:p w:rsidR="00B8674E" w:rsidRPr="00B8674E" w:rsidRDefault="00AF0EB7" w:rsidP="00F6578E">
      <w:pPr>
        <w:pStyle w:val="TCC-FluxoCasosdeUso"/>
      </w:pPr>
      <w:r w:rsidRPr="008344F2">
        <w:t xml:space="preserve">O </w:t>
      </w:r>
      <w:r>
        <w:t xml:space="preserve">usuário insere o </w:t>
      </w:r>
      <w:r w:rsidR="00B8674E">
        <w:t>nome de usuário.</w:t>
      </w:r>
    </w:p>
    <w:p w:rsidR="00B8674E" w:rsidRPr="00B8674E" w:rsidRDefault="00B8674E" w:rsidP="00F6578E">
      <w:pPr>
        <w:pStyle w:val="TCC-FluxoCasosdeUso"/>
      </w:pPr>
      <w:r>
        <w:t xml:space="preserve">O usuário insere a </w:t>
      </w:r>
      <w:r w:rsidR="00AF0EB7">
        <w:t>s</w:t>
      </w:r>
      <w:r w:rsidR="00AF0EB7" w:rsidRPr="008344F2">
        <w:t>enha</w:t>
      </w:r>
      <w:r>
        <w:t>.</w:t>
      </w:r>
    </w:p>
    <w:p w:rsidR="00B8674E" w:rsidRPr="00B8674E" w:rsidRDefault="003819D5" w:rsidP="00F6578E">
      <w:pPr>
        <w:pStyle w:val="TCC-FluxoCasosdeUso"/>
      </w:pPr>
      <w:r>
        <w:t>O usuário clica no botão “</w:t>
      </w:r>
      <w:proofErr w:type="spellStart"/>
      <w:r>
        <w:t>L</w:t>
      </w:r>
      <w:r w:rsidR="00B8674E">
        <w:t>ogin</w:t>
      </w:r>
      <w:proofErr w:type="spellEnd"/>
      <w:r>
        <w:t>”</w:t>
      </w:r>
      <w:r w:rsidR="00B8674E">
        <w:t>.</w:t>
      </w:r>
    </w:p>
    <w:p w:rsidR="005C72CC" w:rsidRDefault="005C72CC" w:rsidP="00F6578E">
      <w:pPr>
        <w:pStyle w:val="TCC-FluxoCasosdeUso"/>
      </w:pPr>
      <w:r>
        <w:t xml:space="preserve">O sistema verifica se o usuário </w:t>
      </w:r>
      <w:r w:rsidR="00D109A0">
        <w:t>é válido</w:t>
      </w:r>
      <w:r w:rsidR="00D109A0">
        <w:rPr>
          <w:b/>
        </w:rPr>
        <w:t xml:space="preserve"> </w:t>
      </w:r>
      <w:r>
        <w:t>e se a senha informada no sistema é válida.</w:t>
      </w:r>
      <w:r w:rsidR="00F265C8">
        <w:rPr>
          <w:b/>
        </w:rPr>
        <w:t>[</w:t>
      </w:r>
      <w:r w:rsidR="007665FF">
        <w:rPr>
          <w:b/>
          <w:lang w:val="pt-BR"/>
        </w:rPr>
        <w:t>SRS01</w:t>
      </w:r>
      <w:r w:rsidR="00D109A0" w:rsidRPr="00B8674E">
        <w:rPr>
          <w:b/>
        </w:rPr>
        <w:t>]</w:t>
      </w:r>
    </w:p>
    <w:p w:rsidR="005C72CC" w:rsidRDefault="005C72CC" w:rsidP="00E74A0D">
      <w:pPr>
        <w:pStyle w:val="TCC-FluxoCasosdeUso"/>
        <w:numPr>
          <w:ilvl w:val="1"/>
          <w:numId w:val="6"/>
        </w:numPr>
      </w:pPr>
      <w:r>
        <w:t>A senha e o usuário são válidos no sistema.</w:t>
      </w:r>
    </w:p>
    <w:p w:rsidR="005C72CC" w:rsidRDefault="005C72CC" w:rsidP="00E74A0D">
      <w:pPr>
        <w:pStyle w:val="TCC-FluxoCasosdeUso"/>
        <w:numPr>
          <w:ilvl w:val="2"/>
          <w:numId w:val="6"/>
        </w:numPr>
      </w:pPr>
      <w:r>
        <w:t>O usuário é redirecionado para a tela inicial do sistema.</w:t>
      </w:r>
    </w:p>
    <w:p w:rsidR="005C72CC" w:rsidRDefault="005C72CC" w:rsidP="00E74A0D">
      <w:pPr>
        <w:pStyle w:val="TCC-FluxoCasosdeUso"/>
        <w:numPr>
          <w:ilvl w:val="1"/>
          <w:numId w:val="6"/>
        </w:numPr>
      </w:pPr>
      <w:r>
        <w:t>A senha e o usuário não são válidos no sistema.</w:t>
      </w:r>
    </w:p>
    <w:p w:rsidR="005C72CC" w:rsidRDefault="005C72CC" w:rsidP="00E74A0D">
      <w:pPr>
        <w:pStyle w:val="TCC-FluxoCasosdeUso"/>
        <w:numPr>
          <w:ilvl w:val="2"/>
          <w:numId w:val="6"/>
        </w:numPr>
      </w:pPr>
      <w:r>
        <w:t xml:space="preserve">O sistema mostra a mensagem </w:t>
      </w:r>
      <w:r w:rsidRPr="009315C0">
        <w:rPr>
          <w:b/>
        </w:rPr>
        <w:t>[</w:t>
      </w:r>
      <w:r w:rsidR="001D2409">
        <w:rPr>
          <w:b/>
        </w:rPr>
        <w:t>UC</w:t>
      </w:r>
      <w:r w:rsidR="001D2409" w:rsidRPr="005C72CC">
        <w:rPr>
          <w:b/>
        </w:rPr>
        <w:t>01</w:t>
      </w:r>
      <w:r w:rsidR="00F265C8" w:rsidRPr="00F265C8">
        <w:rPr>
          <w:b/>
        </w:rPr>
        <w:t>.</w:t>
      </w:r>
      <w:r w:rsidR="00F265C8">
        <w:rPr>
          <w:b/>
        </w:rPr>
        <w:t>MSG</w:t>
      </w:r>
      <w:r w:rsidRPr="009315C0">
        <w:rPr>
          <w:b/>
        </w:rPr>
        <w:t>01]</w:t>
      </w:r>
      <w:r w:rsidRPr="005C72CC">
        <w:t xml:space="preserve"> ao usuário.</w:t>
      </w:r>
    </w:p>
    <w:p w:rsidR="005C72CC" w:rsidRDefault="005C72CC" w:rsidP="00F6578E">
      <w:pPr>
        <w:pStyle w:val="TCC-FluxoCasosdeUso"/>
      </w:pPr>
      <w:r>
        <w:t>Fim do caso de uso.</w:t>
      </w:r>
    </w:p>
    <w:p w:rsidR="005C72CC" w:rsidRDefault="005C72CC" w:rsidP="0074426D">
      <w:pPr>
        <w:pStyle w:val="TCC-Titulo4"/>
      </w:pPr>
      <w:r>
        <w:t xml:space="preserve">Fluxo Alternativo: </w:t>
      </w:r>
      <w:r w:rsidR="00F6578E">
        <w:t>Esqueci Minha Senha [</w:t>
      </w:r>
      <w:r w:rsidR="001D2409" w:rsidRPr="001D2409">
        <w:rPr>
          <w:bCs w:val="0"/>
        </w:rPr>
        <w:t>UC01</w:t>
      </w:r>
      <w:r>
        <w:t>.1</w:t>
      </w:r>
      <w:r w:rsidR="00F6578E">
        <w:t>]</w:t>
      </w:r>
    </w:p>
    <w:p w:rsidR="005C72CC" w:rsidRDefault="005C72CC" w:rsidP="00E74A0D">
      <w:pPr>
        <w:pStyle w:val="TCC-FluxoCasosdeUso"/>
        <w:numPr>
          <w:ilvl w:val="0"/>
          <w:numId w:val="7"/>
        </w:numPr>
      </w:pPr>
      <w:r>
        <w:t xml:space="preserve">O usuário acessa a tela de </w:t>
      </w:r>
      <w:proofErr w:type="spellStart"/>
      <w:r>
        <w:t>login</w:t>
      </w:r>
      <w:proofErr w:type="spellEnd"/>
      <w:r>
        <w:t xml:space="preserve"> do sistema.</w:t>
      </w:r>
    </w:p>
    <w:p w:rsidR="005C72CC" w:rsidRDefault="005C72CC" w:rsidP="00F6578E">
      <w:pPr>
        <w:pStyle w:val="TCC-FluxoCasosdeUso"/>
      </w:pPr>
      <w:r>
        <w:t>O</w:t>
      </w:r>
      <w:r w:rsidR="003819D5">
        <w:t xml:space="preserve"> usuário clica no botão “Esqueci </w:t>
      </w:r>
      <w:r w:rsidR="004E142A">
        <w:t>m</w:t>
      </w:r>
      <w:r>
        <w:t>inha senha</w:t>
      </w:r>
      <w:r w:rsidR="003819D5">
        <w:t>”</w:t>
      </w:r>
      <w:r>
        <w:t>.</w:t>
      </w:r>
    </w:p>
    <w:p w:rsidR="005C72CC" w:rsidRDefault="005C72CC" w:rsidP="00F6578E">
      <w:pPr>
        <w:pStyle w:val="TCC-FluxoCasosdeUso"/>
      </w:pPr>
      <w:r>
        <w:t xml:space="preserve">O usuário é redirecionado para a tela </w:t>
      </w:r>
      <w:r w:rsidR="00F265C8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PT</w:t>
      </w:r>
      <w:r w:rsidRPr="005C72CC">
        <w:rPr>
          <w:b/>
        </w:rPr>
        <w:t>00</w:t>
      </w:r>
      <w:r w:rsidR="00F509D8">
        <w:rPr>
          <w:b/>
        </w:rPr>
        <w:t>2</w:t>
      </w:r>
      <w:r w:rsidRPr="005C72CC">
        <w:rPr>
          <w:b/>
        </w:rPr>
        <w:t>]</w:t>
      </w:r>
      <w:r w:rsidRPr="005C72CC">
        <w:t>.</w:t>
      </w:r>
    </w:p>
    <w:p w:rsidR="005C72CC" w:rsidRDefault="005C72CC" w:rsidP="00F6578E">
      <w:pPr>
        <w:pStyle w:val="TCC-FluxoCasosdeUso"/>
      </w:pPr>
      <w:r>
        <w:t>O usuário digita o e-mail cadastrado no sistema.</w:t>
      </w:r>
    </w:p>
    <w:p w:rsidR="003819D5" w:rsidRDefault="003819D5" w:rsidP="00F6578E">
      <w:pPr>
        <w:pStyle w:val="TCC-FluxoCasosdeUso"/>
      </w:pPr>
      <w:r>
        <w:t>O usuário clica no botão “Enviar e-mail com a senha”.</w:t>
      </w:r>
    </w:p>
    <w:p w:rsidR="005C72CC" w:rsidRDefault="005C72CC" w:rsidP="00F6578E">
      <w:pPr>
        <w:pStyle w:val="TCC-FluxoCasosdeUso"/>
      </w:pPr>
      <w:r>
        <w:lastRenderedPageBreak/>
        <w:t>O sistema verifica se o e-mail informado é v</w:t>
      </w:r>
      <w:r w:rsidR="00F6578E">
        <w:t>álido.</w:t>
      </w:r>
    </w:p>
    <w:p w:rsidR="00F6578E" w:rsidRDefault="00F6578E" w:rsidP="00E74A0D">
      <w:pPr>
        <w:pStyle w:val="TCC-FluxoCasosdeUso"/>
        <w:numPr>
          <w:ilvl w:val="1"/>
          <w:numId w:val="6"/>
        </w:numPr>
      </w:pPr>
      <w:r>
        <w:t>O e-mail informado é válido no sistema.</w:t>
      </w:r>
      <w:r w:rsidR="00D109A0" w:rsidRPr="00D109A0">
        <w:rPr>
          <w:b/>
        </w:rPr>
        <w:t xml:space="preserve"> </w:t>
      </w:r>
      <w:r w:rsidR="00D109A0" w:rsidRPr="00B8674E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RN0</w:t>
      </w:r>
      <w:r w:rsidR="00D109A0" w:rsidRPr="00B8674E">
        <w:rPr>
          <w:b/>
        </w:rPr>
        <w:t>1]</w:t>
      </w:r>
    </w:p>
    <w:p w:rsidR="00F6578E" w:rsidRPr="00F6578E" w:rsidRDefault="00F6578E" w:rsidP="00E74A0D">
      <w:pPr>
        <w:pStyle w:val="TCC-FluxoCasosdeUso"/>
        <w:numPr>
          <w:ilvl w:val="2"/>
          <w:numId w:val="6"/>
        </w:numPr>
      </w:pPr>
      <w:r>
        <w:t xml:space="preserve">O sistema envia um e-mail para o usuário com </w:t>
      </w:r>
      <w:r w:rsidR="003819D5">
        <w:t>uma</w:t>
      </w:r>
      <w:r>
        <w:t xml:space="preserve"> nova senha</w:t>
      </w:r>
      <w:r w:rsidR="003819D5">
        <w:t xml:space="preserve"> gerada randomicamente, verificar </w:t>
      </w:r>
      <w:r w:rsidR="003819D5" w:rsidRPr="00B8674E">
        <w:rPr>
          <w:b/>
        </w:rPr>
        <w:t>[</w:t>
      </w:r>
      <w:r w:rsidR="007665FF">
        <w:rPr>
          <w:b/>
          <w:lang w:val="pt-BR"/>
        </w:rPr>
        <w:t>SRS02</w:t>
      </w:r>
      <w:r w:rsidR="003819D5" w:rsidRPr="00B8674E">
        <w:rPr>
          <w:b/>
        </w:rPr>
        <w:t>]</w:t>
      </w:r>
      <w:r>
        <w:t xml:space="preserve">. O conteúdo do e-mail é descrito na mensagem </w:t>
      </w:r>
      <w:r w:rsidR="00F265C8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MSG0</w:t>
      </w:r>
      <w:r>
        <w:rPr>
          <w:b/>
        </w:rPr>
        <w:t>2</w:t>
      </w:r>
      <w:r w:rsidRPr="009315C0">
        <w:rPr>
          <w:b/>
        </w:rPr>
        <w:t>]</w:t>
      </w:r>
      <w:r>
        <w:rPr>
          <w:b/>
        </w:rPr>
        <w:t>.</w:t>
      </w:r>
    </w:p>
    <w:p w:rsidR="00F6578E" w:rsidRDefault="00F6578E" w:rsidP="00E74A0D">
      <w:pPr>
        <w:pStyle w:val="TCC-FluxoCasosdeUso"/>
        <w:numPr>
          <w:ilvl w:val="1"/>
          <w:numId w:val="6"/>
        </w:numPr>
      </w:pPr>
      <w:r>
        <w:t xml:space="preserve"> O e-mail informado não é válido no sistema.</w:t>
      </w:r>
    </w:p>
    <w:p w:rsidR="00F6578E" w:rsidRDefault="00F6578E" w:rsidP="00E74A0D">
      <w:pPr>
        <w:pStyle w:val="TCC-FluxoCasosdeUso"/>
        <w:numPr>
          <w:ilvl w:val="2"/>
          <w:numId w:val="6"/>
        </w:numPr>
      </w:pPr>
      <w:r>
        <w:t xml:space="preserve">O sistema mostra a mensagem </w:t>
      </w:r>
      <w:r w:rsidRPr="009315C0">
        <w:rPr>
          <w:b/>
        </w:rPr>
        <w:t>[</w:t>
      </w:r>
      <w:r w:rsidR="00F265C8" w:rsidRPr="00F265C8">
        <w:rPr>
          <w:b/>
        </w:rPr>
        <w:t>U</w:t>
      </w:r>
      <w:r w:rsidR="001D2409">
        <w:rPr>
          <w:b/>
        </w:rPr>
        <w:t>C</w:t>
      </w:r>
      <w:r w:rsidR="00F265C8" w:rsidRPr="00F265C8">
        <w:rPr>
          <w:b/>
        </w:rPr>
        <w:t>01.</w:t>
      </w:r>
      <w:r w:rsidR="00F265C8">
        <w:rPr>
          <w:b/>
        </w:rPr>
        <w:t>MSG0</w:t>
      </w:r>
      <w:r>
        <w:rPr>
          <w:b/>
        </w:rPr>
        <w:t>3</w:t>
      </w:r>
      <w:r w:rsidRPr="009315C0">
        <w:rPr>
          <w:b/>
        </w:rPr>
        <w:t>]</w:t>
      </w:r>
      <w:r w:rsidRPr="00F6578E">
        <w:t xml:space="preserve"> para o usuário.</w:t>
      </w:r>
    </w:p>
    <w:p w:rsidR="00F6578E" w:rsidRDefault="003B275A" w:rsidP="00F6578E">
      <w:pPr>
        <w:pStyle w:val="TCC-FluxoCasosdeUso"/>
      </w:pPr>
      <w:r>
        <w:t>Fim do fluxo alternativo</w:t>
      </w:r>
      <w:r w:rsidR="00F6578E">
        <w:t>.</w:t>
      </w:r>
    </w:p>
    <w:p w:rsidR="00E3005D" w:rsidRDefault="00E3005D" w:rsidP="0074426D">
      <w:pPr>
        <w:pStyle w:val="TCC-Titulo4"/>
      </w:pPr>
      <w:r w:rsidRPr="00B8674E">
        <w:t>Regras e Validações de Negócio</w:t>
      </w:r>
    </w:p>
    <w:p w:rsidR="00E3005D" w:rsidRDefault="00F265C8" w:rsidP="00E3005D">
      <w:pPr>
        <w:pStyle w:val="TCC-CorpodoTexto"/>
      </w:pPr>
      <w:r>
        <w:rPr>
          <w:b/>
        </w:rPr>
        <w:t>[</w:t>
      </w:r>
      <w:r w:rsidR="007665FF">
        <w:rPr>
          <w:b/>
          <w:lang w:val="pt-BR"/>
        </w:rPr>
        <w:t>SRS01</w:t>
      </w:r>
      <w:r w:rsidR="00E3005D" w:rsidRPr="00B8674E">
        <w:rPr>
          <w:b/>
        </w:rPr>
        <w:t>]</w:t>
      </w:r>
      <w:r w:rsidR="00E3005D" w:rsidRPr="009315C0">
        <w:t xml:space="preserve"> – </w:t>
      </w:r>
      <w:r w:rsidR="007665FF">
        <w:rPr>
          <w:lang w:val="pt-BR"/>
        </w:rPr>
        <w:t>O sistema deve XYZ</w:t>
      </w:r>
      <w:r w:rsidR="00E3005D" w:rsidRPr="009315C0">
        <w:t>.</w:t>
      </w:r>
    </w:p>
    <w:bookmarkEnd w:id="231"/>
    <w:bookmarkEnd w:id="232"/>
    <w:bookmarkEnd w:id="233"/>
    <w:bookmarkEnd w:id="234"/>
    <w:bookmarkEnd w:id="235"/>
    <w:p w:rsidR="00993FB2" w:rsidRPr="00AF0EB7" w:rsidRDefault="00993FB2" w:rsidP="00993FB2">
      <w:pPr>
        <w:pStyle w:val="TCC-Titulo4"/>
      </w:pPr>
      <w:r w:rsidRPr="00AF0EB7">
        <w:t>Mensagens</w:t>
      </w:r>
    </w:p>
    <w:p w:rsidR="00993FB2" w:rsidRPr="009315C0" w:rsidRDefault="00993FB2" w:rsidP="00993FB2">
      <w:pPr>
        <w:pStyle w:val="TCC-CorpodoTexto"/>
      </w:pPr>
      <w:r w:rsidRPr="009315C0">
        <w:rPr>
          <w:b/>
        </w:rPr>
        <w:t>[</w:t>
      </w:r>
      <w:r w:rsidRPr="00F265C8">
        <w:rPr>
          <w:b/>
        </w:rPr>
        <w:t>U</w:t>
      </w:r>
      <w:r w:rsidR="001D2409">
        <w:rPr>
          <w:b/>
        </w:rPr>
        <w:t>C</w:t>
      </w:r>
      <w:r w:rsidRPr="00F265C8">
        <w:rPr>
          <w:b/>
        </w:rPr>
        <w:t>01.</w:t>
      </w:r>
      <w:r w:rsidRPr="009315C0">
        <w:rPr>
          <w:b/>
        </w:rPr>
        <w:t>MSG01]</w:t>
      </w:r>
      <w:r>
        <w:rPr>
          <w:b/>
        </w:rPr>
        <w:t xml:space="preserve"> </w:t>
      </w:r>
      <w:r w:rsidRPr="009315C0">
        <w:t>Usuário e/ou Senha Inválidos!</w:t>
      </w:r>
    </w:p>
    <w:p w:rsidR="00AF0EB7" w:rsidRDefault="00AF0EB7" w:rsidP="0074426D">
      <w:pPr>
        <w:pStyle w:val="TCC-Titulo4"/>
        <w:rPr>
          <w:b w:val="0"/>
          <w:sz w:val="22"/>
          <w:szCs w:val="22"/>
        </w:rPr>
      </w:pPr>
      <w:r w:rsidRPr="0074426D">
        <w:t>Protótipos de Telas</w:t>
      </w:r>
    </w:p>
    <w:p w:rsidR="009B196C" w:rsidRPr="00B73F41" w:rsidRDefault="009B196C" w:rsidP="00F265C8">
      <w:pPr>
        <w:pStyle w:val="TCC-CorpodoTexto"/>
      </w:pPr>
      <w:r w:rsidRPr="00B73F41">
        <w:t>&lt;Não se recomenda a utilização do EA para a confecção dos protótipos de tela.&gt;</w:t>
      </w:r>
    </w:p>
    <w:p w:rsidR="00AF0EB7" w:rsidRDefault="00AF0EB7" w:rsidP="00F265C8">
      <w:pPr>
        <w:pStyle w:val="TCC-CorpodoTexto"/>
        <w:rPr>
          <w:b/>
          <w:sz w:val="22"/>
          <w:szCs w:val="22"/>
        </w:rPr>
      </w:pPr>
      <w:r>
        <w:t>As figuras abaixo representam os protótipos de telas utilizadas neste caso de uso.</w:t>
      </w:r>
    </w:p>
    <w:p w:rsidR="00AF0EB7" w:rsidRDefault="00AC3954" w:rsidP="00F265C8">
      <w:pPr>
        <w:pStyle w:val="TCC-CorpodoTexto"/>
        <w:jc w:val="center"/>
        <w:rPr>
          <w:b/>
        </w:rPr>
      </w:pPr>
      <w:r>
        <w:rPr>
          <w:b/>
        </w:rPr>
        <w:pict>
          <v:shape id="_x0000_i1027" type="#_x0000_t75" style="width:246.75pt;height:186.75pt">
            <v:imagedata r:id="rId12" o:title="Untitled"/>
          </v:shape>
        </w:pict>
      </w:r>
    </w:p>
    <w:p w:rsidR="00AF0EB7" w:rsidRDefault="00F265C8" w:rsidP="00810A35">
      <w:pPr>
        <w:pStyle w:val="Legenda"/>
      </w:pPr>
      <w:bookmarkStart w:id="236" w:name="_Toc389848073"/>
      <w:r w:rsidRPr="00F265C8">
        <w:t xml:space="preserve">Figura </w:t>
      </w:r>
      <w:fldSimple w:instr=" SEQ Figura \* ARABIC ">
        <w:r w:rsidR="003F5814">
          <w:rPr>
            <w:noProof/>
          </w:rPr>
          <w:t>9</w:t>
        </w:r>
      </w:fldSimple>
      <w:r w:rsidR="001D2409">
        <w:t xml:space="preserve"> - Tela de </w:t>
      </w:r>
      <w:proofErr w:type="spellStart"/>
      <w:r w:rsidR="001D2409">
        <w:t>Login</w:t>
      </w:r>
      <w:proofErr w:type="spellEnd"/>
      <w:r w:rsidR="001D2409">
        <w:t xml:space="preserve"> do Sistema [</w:t>
      </w:r>
      <w:r w:rsidRPr="00F265C8">
        <w:t>U</w:t>
      </w:r>
      <w:r w:rsidR="001D2409">
        <w:t>C</w:t>
      </w:r>
      <w:r w:rsidRPr="00F265C8">
        <w:t>01. PT001]</w:t>
      </w:r>
      <w:bookmarkEnd w:id="236"/>
    </w:p>
    <w:p w:rsidR="00993FB2" w:rsidRPr="00D109A0" w:rsidRDefault="00993FB2" w:rsidP="00993FB2">
      <w:pPr>
        <w:pStyle w:val="TCC-Titulo4"/>
      </w:pPr>
      <w:r w:rsidRPr="00D109A0">
        <w:lastRenderedPageBreak/>
        <w:t>Descritivo dos Dados</w:t>
      </w:r>
      <w:bookmarkStart w:id="237" w:name="_Toc282175354"/>
      <w:bookmarkStart w:id="238" w:name="_Toc282175412"/>
      <w:bookmarkStart w:id="239" w:name="_Toc282176256"/>
      <w:bookmarkStart w:id="240" w:name="_Toc282176286"/>
      <w:bookmarkStart w:id="241" w:name="_Toc282176391"/>
      <w:bookmarkStart w:id="242" w:name="_Toc282176464"/>
      <w:bookmarkStart w:id="243" w:name="_Toc282176612"/>
      <w:bookmarkStart w:id="244" w:name="_Toc282176704"/>
      <w:bookmarkStart w:id="245" w:name="_Toc282176788"/>
      <w:bookmarkStart w:id="246" w:name="_Toc282176936"/>
      <w:bookmarkStart w:id="247" w:name="_Toc282177199"/>
      <w:bookmarkStart w:id="248" w:name="_Toc282177248"/>
      <w:bookmarkStart w:id="249" w:name="_Toc282177358"/>
      <w:bookmarkStart w:id="250" w:name="_Toc282177654"/>
      <w:bookmarkStart w:id="251" w:name="_Toc282175356"/>
      <w:bookmarkStart w:id="252" w:name="_Toc282175414"/>
      <w:bookmarkStart w:id="253" w:name="_Toc282176258"/>
      <w:bookmarkStart w:id="254" w:name="_Toc282176288"/>
      <w:bookmarkStart w:id="255" w:name="_Toc282176393"/>
      <w:bookmarkStart w:id="256" w:name="_Toc282176466"/>
      <w:bookmarkStart w:id="257" w:name="_Toc282176614"/>
      <w:bookmarkStart w:id="258" w:name="_Toc282176706"/>
      <w:bookmarkStart w:id="259" w:name="_Toc282176790"/>
      <w:bookmarkStart w:id="260" w:name="_Toc282176938"/>
      <w:bookmarkStart w:id="261" w:name="_Toc282177201"/>
      <w:bookmarkStart w:id="262" w:name="_Toc282177250"/>
      <w:bookmarkStart w:id="263" w:name="_Toc282177360"/>
      <w:bookmarkStart w:id="264" w:name="_Toc282177656"/>
      <w:bookmarkStart w:id="265" w:name="_Toc282175358"/>
      <w:bookmarkStart w:id="266" w:name="_Toc282175416"/>
      <w:bookmarkStart w:id="267" w:name="_Toc282176260"/>
      <w:bookmarkStart w:id="268" w:name="_Toc282176290"/>
      <w:bookmarkStart w:id="269" w:name="_Toc282176395"/>
      <w:bookmarkStart w:id="270" w:name="_Toc282176468"/>
      <w:bookmarkStart w:id="271" w:name="_Toc282176616"/>
      <w:bookmarkStart w:id="272" w:name="_Toc282176708"/>
      <w:bookmarkStart w:id="273" w:name="_Toc282176792"/>
      <w:bookmarkStart w:id="274" w:name="_Toc282176940"/>
      <w:bookmarkStart w:id="275" w:name="_Toc282177203"/>
      <w:bookmarkStart w:id="276" w:name="_Toc282177252"/>
      <w:bookmarkStart w:id="277" w:name="_Toc282177362"/>
      <w:bookmarkStart w:id="278" w:name="_Toc282177658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</w:p>
    <w:p w:rsidR="00993FB2" w:rsidRDefault="00993FB2" w:rsidP="00993FB2">
      <w:pPr>
        <w:pStyle w:val="TCC-CorpodoTexto"/>
      </w:pPr>
      <w:r w:rsidRPr="008344F2">
        <w:t xml:space="preserve">Abaixo </w:t>
      </w:r>
      <w:r>
        <w:t>são descrito os dados de entrada, os campos dos formulários, os tipos de dados, e as validações de cada um dos formulários do sistema.</w:t>
      </w:r>
    </w:p>
    <w:p w:rsidR="00993FB2" w:rsidRPr="00F265C8" w:rsidRDefault="00993FB2" w:rsidP="00810A35">
      <w:pPr>
        <w:pStyle w:val="Legenda"/>
      </w:pPr>
      <w:bookmarkStart w:id="279" w:name="_Toc389848054"/>
      <w:r>
        <w:t xml:space="preserve">Tabela </w:t>
      </w:r>
      <w:fldSimple w:instr=" SEQ Tabela \* ARABIC ">
        <w:r w:rsidR="003F5814">
          <w:rPr>
            <w:noProof/>
          </w:rPr>
          <w:t>19</w:t>
        </w:r>
      </w:fldSimple>
      <w:r>
        <w:t xml:space="preserve"> – Descritivo dos Dados do Formulário de </w:t>
      </w:r>
      <w:proofErr w:type="spellStart"/>
      <w:r>
        <w:t>Login</w:t>
      </w:r>
      <w:proofErr w:type="spellEnd"/>
      <w:r>
        <w:t xml:space="preserve"> [</w:t>
      </w:r>
      <w:r w:rsidRPr="00F265C8">
        <w:t>CDU01.DD01]</w:t>
      </w:r>
      <w:bookmarkEnd w:id="279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991"/>
        <w:gridCol w:w="2316"/>
        <w:gridCol w:w="2313"/>
      </w:tblGrid>
      <w:tr w:rsidR="00993FB2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Campo</w:t>
            </w:r>
          </w:p>
        </w:tc>
        <w:tc>
          <w:tcPr>
            <w:tcW w:w="2991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 xml:space="preserve">Descrição 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Tipo do Dado</w:t>
            </w:r>
          </w:p>
        </w:tc>
        <w:tc>
          <w:tcPr>
            <w:tcW w:w="2313" w:type="dxa"/>
            <w:tcBorders>
              <w:bottom w:val="single" w:sz="4" w:space="0" w:color="auto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Validações</w:t>
            </w:r>
          </w:p>
        </w:tc>
      </w:tr>
      <w:tr w:rsidR="00993FB2" w:rsidRPr="00A0396F" w:rsidTr="00182A37">
        <w:tc>
          <w:tcPr>
            <w:tcW w:w="1668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 w:rsidRPr="00B9079C">
              <w:rPr>
                <w:rFonts w:cs="Arial"/>
                <w:lang w:val="pt-BR" w:eastAsia="pt-BR"/>
              </w:rPr>
              <w:t>Login</w:t>
            </w:r>
            <w:proofErr w:type="spellEnd"/>
          </w:p>
        </w:tc>
        <w:tc>
          <w:tcPr>
            <w:tcW w:w="2991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 w:rsidRPr="00B9079C">
              <w:rPr>
                <w:rFonts w:cs="Arial"/>
                <w:lang w:val="pt-BR" w:eastAsia="pt-BR"/>
              </w:rPr>
              <w:t>Login</w:t>
            </w:r>
            <w:proofErr w:type="spellEnd"/>
            <w:r w:rsidRPr="00B9079C">
              <w:rPr>
                <w:rFonts w:cs="Arial"/>
                <w:lang w:val="pt-BR" w:eastAsia="pt-BR"/>
              </w:rPr>
              <w:t xml:space="preserve"> do usuário no sistema</w:t>
            </w:r>
          </w:p>
        </w:tc>
        <w:tc>
          <w:tcPr>
            <w:tcW w:w="2316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 w:rsidRPr="00B9079C">
              <w:rPr>
                <w:rFonts w:cs="Arial"/>
                <w:lang w:val="pt-BR" w:eastAsia="pt-BR"/>
              </w:rPr>
              <w:t>String</w:t>
            </w:r>
            <w:proofErr w:type="spellEnd"/>
          </w:p>
        </w:tc>
        <w:tc>
          <w:tcPr>
            <w:tcW w:w="2313" w:type="dxa"/>
            <w:tcBorders>
              <w:bottom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Não</w:t>
            </w:r>
          </w:p>
        </w:tc>
      </w:tr>
      <w:tr w:rsidR="00993FB2" w:rsidRPr="00A0396F" w:rsidTr="00182A37">
        <w:tc>
          <w:tcPr>
            <w:tcW w:w="1668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Senha</w:t>
            </w:r>
          </w:p>
        </w:tc>
        <w:tc>
          <w:tcPr>
            <w:tcW w:w="2991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Senha do usuário</w:t>
            </w:r>
          </w:p>
        </w:tc>
        <w:tc>
          <w:tcPr>
            <w:tcW w:w="2316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 w:rsidRPr="00B9079C">
              <w:rPr>
                <w:rFonts w:cs="Arial"/>
                <w:lang w:val="pt-BR" w:eastAsia="pt-BR"/>
              </w:rPr>
              <w:t>String</w:t>
            </w:r>
            <w:proofErr w:type="spellEnd"/>
          </w:p>
        </w:tc>
        <w:tc>
          <w:tcPr>
            <w:tcW w:w="2313" w:type="dxa"/>
            <w:tcBorders>
              <w:top w:val="nil"/>
            </w:tcBorders>
          </w:tcPr>
          <w:p w:rsidR="00993FB2" w:rsidRPr="00B9079C" w:rsidRDefault="00993FB2" w:rsidP="00993FB2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Não</w:t>
            </w:r>
          </w:p>
        </w:tc>
      </w:tr>
    </w:tbl>
    <w:p w:rsidR="00993FB2" w:rsidRPr="00993FB2" w:rsidRDefault="00993FB2" w:rsidP="00993FB2"/>
    <w:p w:rsidR="00872758" w:rsidRDefault="005F7578" w:rsidP="008529B9">
      <w:pPr>
        <w:pStyle w:val="TCC-Titulo2"/>
        <w:rPr>
          <w:lang w:val="pt-BR"/>
        </w:rPr>
      </w:pPr>
      <w:bookmarkStart w:id="280" w:name="_Toc345247667"/>
      <w:bookmarkStart w:id="281" w:name="_Toc345247869"/>
      <w:bookmarkStart w:id="282" w:name="_Toc345621979"/>
      <w:bookmarkStart w:id="283" w:name="_Toc389848115"/>
      <w:r w:rsidRPr="00F04EED">
        <w:t>Requisitos de Software x Requisitos de Sistema</w:t>
      </w:r>
      <w:bookmarkStart w:id="284" w:name="_Toc354079011"/>
      <w:bookmarkStart w:id="285" w:name="_Toc354079101"/>
      <w:bookmarkStart w:id="286" w:name="_Toc354079533"/>
      <w:bookmarkEnd w:id="280"/>
      <w:bookmarkEnd w:id="281"/>
      <w:bookmarkEnd w:id="282"/>
      <w:bookmarkEnd w:id="283"/>
      <w:bookmarkEnd w:id="284"/>
      <w:bookmarkEnd w:id="285"/>
      <w:bookmarkEnd w:id="286"/>
    </w:p>
    <w:p w:rsidR="00020AD7" w:rsidRPr="008529B9" w:rsidRDefault="00020AD7" w:rsidP="008529B9">
      <w:pPr>
        <w:pStyle w:val="TCC-CorpodoTexto"/>
        <w:rPr>
          <w:lang w:val="pt-BR"/>
        </w:rPr>
      </w:pPr>
      <w:r>
        <w:rPr>
          <w:lang w:val="pt-BR"/>
        </w:rPr>
        <w:t>&lt;Esta sessão é opcional&gt;</w:t>
      </w:r>
    </w:p>
    <w:p w:rsidR="001B2229" w:rsidRPr="00F265C8" w:rsidRDefault="001B2229" w:rsidP="001B2229">
      <w:pPr>
        <w:pStyle w:val="Legenda"/>
      </w:pPr>
      <w:bookmarkStart w:id="287" w:name="_Toc389848055"/>
      <w:r>
        <w:t xml:space="preserve">Tabela </w:t>
      </w:r>
      <w:fldSimple w:instr=" SEQ Tabela \* ARABIC ">
        <w:r w:rsidR="003F5814">
          <w:rPr>
            <w:noProof/>
          </w:rPr>
          <w:t>20</w:t>
        </w:r>
      </w:fldSimple>
      <w:r>
        <w:t xml:space="preserve"> – Requisitos de Software x Requisitos de Sistema</w:t>
      </w:r>
      <w:bookmarkStart w:id="288" w:name="_Toc354079012"/>
      <w:bookmarkStart w:id="289" w:name="_Toc354079102"/>
      <w:bookmarkStart w:id="290" w:name="_Toc354079534"/>
      <w:bookmarkStart w:id="291" w:name="_Toc354079597"/>
      <w:bookmarkEnd w:id="287"/>
      <w:bookmarkEnd w:id="288"/>
      <w:bookmarkEnd w:id="289"/>
      <w:bookmarkEnd w:id="290"/>
      <w:bookmarkEnd w:id="291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38"/>
        <w:gridCol w:w="3934"/>
      </w:tblGrid>
      <w:tr w:rsidR="001B2229" w:rsidRPr="00A0396F" w:rsidTr="00182A37">
        <w:tc>
          <w:tcPr>
            <w:tcW w:w="5138" w:type="dxa"/>
            <w:tcBorders>
              <w:bottom w:val="single" w:sz="4" w:space="0" w:color="auto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 de Software</w:t>
            </w:r>
            <w:bookmarkStart w:id="292" w:name="_Toc354079013"/>
            <w:bookmarkStart w:id="293" w:name="_Toc354079103"/>
            <w:bookmarkStart w:id="294" w:name="_Toc354079535"/>
            <w:bookmarkEnd w:id="292"/>
            <w:bookmarkEnd w:id="293"/>
            <w:bookmarkEnd w:id="294"/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Requisito de Sistema</w:t>
            </w:r>
            <w:bookmarkStart w:id="295" w:name="_Toc354079014"/>
            <w:bookmarkStart w:id="296" w:name="_Toc354079104"/>
            <w:bookmarkStart w:id="297" w:name="_Toc354079536"/>
            <w:bookmarkEnd w:id="295"/>
            <w:bookmarkEnd w:id="296"/>
            <w:bookmarkEnd w:id="297"/>
          </w:p>
        </w:tc>
        <w:bookmarkStart w:id="298" w:name="_Toc354079015"/>
        <w:bookmarkStart w:id="299" w:name="_Toc354079105"/>
        <w:bookmarkStart w:id="300" w:name="_Toc354079537"/>
        <w:bookmarkEnd w:id="298"/>
        <w:bookmarkEnd w:id="299"/>
        <w:bookmarkEnd w:id="300"/>
      </w:tr>
      <w:tr w:rsidR="001B2229" w:rsidRPr="00A0396F" w:rsidTr="00182A37">
        <w:tc>
          <w:tcPr>
            <w:tcW w:w="5138" w:type="dxa"/>
            <w:tcBorders>
              <w:bottom w:val="nil"/>
            </w:tcBorders>
          </w:tcPr>
          <w:p w:rsidR="001B2229" w:rsidRPr="00B9079C" w:rsidRDefault="001B2229" w:rsidP="005D19F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SRS01</w:t>
            </w:r>
            <w:bookmarkStart w:id="301" w:name="_Toc354079016"/>
            <w:bookmarkStart w:id="302" w:name="_Toc354079106"/>
            <w:bookmarkStart w:id="303" w:name="_Toc354079538"/>
            <w:bookmarkEnd w:id="301"/>
            <w:bookmarkEnd w:id="302"/>
            <w:bookmarkEnd w:id="303"/>
          </w:p>
        </w:tc>
        <w:tc>
          <w:tcPr>
            <w:tcW w:w="3934" w:type="dxa"/>
            <w:tcBorders>
              <w:bottom w:val="nil"/>
            </w:tcBorders>
          </w:tcPr>
          <w:p w:rsidR="001B2229" w:rsidRPr="00B9079C" w:rsidRDefault="005D19F0" w:rsidP="0046587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SSS</w:t>
            </w:r>
            <w:r w:rsidR="001B2229" w:rsidRPr="00B9079C">
              <w:rPr>
                <w:rFonts w:cs="Arial"/>
                <w:lang w:val="pt-BR" w:eastAsia="pt-BR"/>
              </w:rPr>
              <w:t>01</w:t>
            </w:r>
            <w:bookmarkStart w:id="304" w:name="_Toc354079017"/>
            <w:bookmarkStart w:id="305" w:name="_Toc354079107"/>
            <w:bookmarkStart w:id="306" w:name="_Toc354079539"/>
            <w:bookmarkEnd w:id="304"/>
            <w:bookmarkEnd w:id="305"/>
            <w:bookmarkEnd w:id="306"/>
          </w:p>
        </w:tc>
        <w:bookmarkStart w:id="307" w:name="_Toc354079018"/>
        <w:bookmarkStart w:id="308" w:name="_Toc354079108"/>
        <w:bookmarkStart w:id="309" w:name="_Toc354079540"/>
        <w:bookmarkEnd w:id="307"/>
        <w:bookmarkEnd w:id="308"/>
        <w:bookmarkEnd w:id="309"/>
      </w:tr>
      <w:tr w:rsidR="001B2229" w:rsidRPr="00A0396F" w:rsidTr="00182A37">
        <w:tc>
          <w:tcPr>
            <w:tcW w:w="5138" w:type="dxa"/>
            <w:tcBorders>
              <w:top w:val="nil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310" w:name="_Toc354079019"/>
            <w:bookmarkStart w:id="311" w:name="_Toc354079109"/>
            <w:bookmarkStart w:id="312" w:name="_Toc354079541"/>
            <w:bookmarkEnd w:id="310"/>
            <w:bookmarkEnd w:id="311"/>
            <w:bookmarkEnd w:id="312"/>
          </w:p>
        </w:tc>
        <w:tc>
          <w:tcPr>
            <w:tcW w:w="3934" w:type="dxa"/>
            <w:tcBorders>
              <w:top w:val="nil"/>
            </w:tcBorders>
          </w:tcPr>
          <w:p w:rsidR="001B2229" w:rsidRPr="00B9079C" w:rsidRDefault="001B2229" w:rsidP="00465876">
            <w:pPr>
              <w:pStyle w:val="TCC-TextodeTabela"/>
              <w:rPr>
                <w:rFonts w:cs="Arial"/>
                <w:lang w:val="pt-BR" w:eastAsia="pt-BR"/>
              </w:rPr>
            </w:pPr>
            <w:bookmarkStart w:id="313" w:name="_Toc354079020"/>
            <w:bookmarkStart w:id="314" w:name="_Toc354079110"/>
            <w:bookmarkStart w:id="315" w:name="_Toc354079542"/>
            <w:bookmarkEnd w:id="313"/>
            <w:bookmarkEnd w:id="314"/>
            <w:bookmarkEnd w:id="315"/>
          </w:p>
        </w:tc>
        <w:bookmarkStart w:id="316" w:name="_Toc354079021"/>
        <w:bookmarkStart w:id="317" w:name="_Toc354079111"/>
        <w:bookmarkStart w:id="318" w:name="_Toc354079543"/>
        <w:bookmarkEnd w:id="316"/>
        <w:bookmarkEnd w:id="317"/>
        <w:bookmarkEnd w:id="318"/>
      </w:tr>
    </w:tbl>
    <w:p w:rsidR="001B2229" w:rsidRPr="001B2229" w:rsidRDefault="001B2229" w:rsidP="001B2229">
      <w:pPr>
        <w:pStyle w:val="TCC-CorpodoTexto"/>
      </w:pPr>
      <w:bookmarkStart w:id="319" w:name="_Toc354079022"/>
      <w:bookmarkStart w:id="320" w:name="_Toc354079112"/>
      <w:bookmarkStart w:id="321" w:name="_Toc354079544"/>
      <w:bookmarkEnd w:id="319"/>
      <w:bookmarkEnd w:id="320"/>
      <w:bookmarkEnd w:id="321"/>
    </w:p>
    <w:p w:rsidR="00ED4028" w:rsidRPr="00ED4028" w:rsidRDefault="005F7578" w:rsidP="00232321">
      <w:pPr>
        <w:pStyle w:val="TCC-Titulo1"/>
      </w:pPr>
      <w:bookmarkStart w:id="322" w:name="_Toc345247668"/>
      <w:bookmarkStart w:id="323" w:name="_Toc345247870"/>
      <w:bookmarkStart w:id="324" w:name="_Toc345621980"/>
      <w:bookmarkStart w:id="325" w:name="_Ref364698931"/>
      <w:bookmarkStart w:id="326" w:name="_Toc389848116"/>
      <w:r w:rsidRPr="00F04EED">
        <w:lastRenderedPageBreak/>
        <w:t>PROJETO DO SISTEMA</w:t>
      </w:r>
      <w:bookmarkEnd w:id="322"/>
      <w:bookmarkEnd w:id="323"/>
      <w:bookmarkEnd w:id="324"/>
      <w:bookmarkEnd w:id="325"/>
      <w:bookmarkEnd w:id="326"/>
    </w:p>
    <w:p w:rsidR="00C95E00" w:rsidRDefault="00C95E00" w:rsidP="00202620">
      <w:pPr>
        <w:pStyle w:val="TCC-CorpodoTexto"/>
        <w:rPr>
          <w:lang w:val="pt-BR"/>
        </w:rPr>
      </w:pPr>
      <w:bookmarkStart w:id="327" w:name="_Toc345247669"/>
      <w:bookmarkStart w:id="328" w:name="_Toc345247871"/>
      <w:bookmarkStart w:id="329" w:name="_Toc345621981"/>
      <w:r>
        <w:rPr>
          <w:lang w:val="pt-BR"/>
        </w:rPr>
        <w:t xml:space="preserve">&lt; Escreva um texto introdutório para </w:t>
      </w:r>
      <w:proofErr w:type="spellStart"/>
      <w:r>
        <w:rPr>
          <w:lang w:val="pt-BR"/>
        </w:rPr>
        <w:t>está</w:t>
      </w:r>
      <w:proofErr w:type="spellEnd"/>
      <w:r>
        <w:rPr>
          <w:lang w:val="pt-BR"/>
        </w:rPr>
        <w:t xml:space="preserve">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r>
        <w:rPr>
          <w:lang w:val="pt-BR"/>
        </w:rPr>
        <w:fldChar w:fldCharType="end"/>
      </w:r>
      <w:r>
        <w:rPr>
          <w:lang w:val="pt-BR"/>
        </w:rPr>
        <w:t>.&gt;</w:t>
      </w:r>
      <w:proofErr w:type="gramEnd"/>
      <w:r>
        <w:rPr>
          <w:lang w:val="pt-BR"/>
        </w:rPr>
        <w:t xml:space="preserve"> </w:t>
      </w:r>
    </w:p>
    <w:p w:rsidR="008135EC" w:rsidRDefault="008135EC" w:rsidP="00202620">
      <w:pPr>
        <w:pStyle w:val="TCC-CorpodoTexto"/>
        <w:rPr>
          <w:lang w:val="pt-BR"/>
        </w:rPr>
      </w:pPr>
      <w:r>
        <w:rPr>
          <w:lang w:val="pt-BR"/>
        </w:rPr>
        <w:t>&lt; Caso existam subsistemas valide com o orientador como a arquitetura deverá ser descrita. Isto será avaliado caso a caso. &gt;</w:t>
      </w:r>
    </w:p>
    <w:p w:rsidR="000908F4" w:rsidRDefault="000908F4" w:rsidP="000908F4">
      <w:pPr>
        <w:pStyle w:val="TCC-CorpodoTexto"/>
        <w:rPr>
          <w:lang w:val="pt-BR"/>
        </w:rPr>
      </w:pPr>
      <w:r>
        <w:rPr>
          <w:lang w:val="pt-BR"/>
        </w:rPr>
        <w:t xml:space="preserve">&lt; Todas as subseções desta seção devem possuir um texto introdutório. </w:t>
      </w:r>
      <w:proofErr w:type="gramStart"/>
      <w:r>
        <w:rPr>
          <w:lang w:val="pt-BR"/>
        </w:rPr>
        <w:t>No  texto</w:t>
      </w:r>
      <w:proofErr w:type="gramEnd"/>
      <w:r>
        <w:rPr>
          <w:lang w:val="pt-BR"/>
        </w:rPr>
        <w:t xml:space="preserve"> introdutório pode constar: a metodologia utilizada para obtenção dos artefatos, a utilidade da subseção. &gt;</w:t>
      </w:r>
    </w:p>
    <w:p w:rsidR="00C96057" w:rsidRDefault="005F7578" w:rsidP="00C96057">
      <w:pPr>
        <w:pStyle w:val="TCC-Titulo2"/>
      </w:pPr>
      <w:bookmarkStart w:id="330" w:name="_Toc389848117"/>
      <w:r w:rsidRPr="00F04EED">
        <w:t>Interface Homem-Máquina</w:t>
      </w:r>
      <w:bookmarkEnd w:id="327"/>
      <w:bookmarkEnd w:id="328"/>
      <w:bookmarkEnd w:id="329"/>
      <w:bookmarkEnd w:id="330"/>
    </w:p>
    <w:p w:rsidR="00FA748F" w:rsidRDefault="00217CFD" w:rsidP="00C96057">
      <w:pPr>
        <w:pStyle w:val="TCC-CorpodoTexto"/>
      </w:pPr>
      <w:r>
        <w:t>&lt;</w:t>
      </w:r>
      <w:r w:rsidR="002B1547">
        <w:rPr>
          <w:lang w:val="pt-BR"/>
        </w:rPr>
        <w:t xml:space="preserve"> </w:t>
      </w:r>
      <w:r>
        <w:t>Adici</w:t>
      </w:r>
      <w:r w:rsidR="00FA748F">
        <w:t xml:space="preserve">onar os layouts do subsistema, caso haja mais de um layout padrão </w:t>
      </w:r>
      <w:proofErr w:type="spellStart"/>
      <w:r w:rsidR="00FA748F">
        <w:t>coloca-lo</w:t>
      </w:r>
      <w:proofErr w:type="spellEnd"/>
      <w:r w:rsidR="00FA748F">
        <w:t xml:space="preserve"> nesta seção.&gt;</w:t>
      </w:r>
    </w:p>
    <w:p w:rsidR="00FA748F" w:rsidRDefault="00FA748F" w:rsidP="003E75D9">
      <w:pPr>
        <w:pStyle w:val="TCC-CorpodoTexto"/>
        <w:tabs>
          <w:tab w:val="right" w:pos="9072"/>
        </w:tabs>
      </w:pPr>
      <w:r>
        <w:t>&lt;</w:t>
      </w:r>
      <w:r w:rsidR="002B1547">
        <w:rPr>
          <w:lang w:val="pt-BR"/>
        </w:rPr>
        <w:t xml:space="preserve"> </w:t>
      </w:r>
      <w:r>
        <w:t>Os elementos gráficos importantes deverão ser explicados.&gt;</w:t>
      </w:r>
    </w:p>
    <w:p w:rsidR="003819D5" w:rsidRDefault="005F7578" w:rsidP="003819D5">
      <w:pPr>
        <w:pStyle w:val="TCC-Titulo2"/>
      </w:pPr>
      <w:bookmarkStart w:id="331" w:name="_Toc345247670"/>
      <w:bookmarkStart w:id="332" w:name="_Toc345247872"/>
      <w:bookmarkStart w:id="333" w:name="_Toc345621982"/>
      <w:bookmarkStart w:id="334" w:name="_Toc389848118"/>
      <w:r w:rsidRPr="00F04EED">
        <w:t>Projeto de Software</w:t>
      </w:r>
      <w:bookmarkEnd w:id="331"/>
      <w:bookmarkEnd w:id="332"/>
      <w:bookmarkEnd w:id="333"/>
      <w:bookmarkEnd w:id="334"/>
    </w:p>
    <w:p w:rsidR="004E6B19" w:rsidRDefault="004E6B19" w:rsidP="007B1121">
      <w:pPr>
        <w:pStyle w:val="TCC-CorpodoTexto"/>
        <w:rPr>
          <w:lang w:val="pt-BR"/>
        </w:rPr>
      </w:pPr>
      <w:r>
        <w:rPr>
          <w:lang w:val="pt-BR"/>
        </w:rPr>
        <w:t xml:space="preserve">&lt; Descreva a metodologia de desenvolvimento implementação a ser utilizada no projeto. Como </w:t>
      </w:r>
      <w:proofErr w:type="gramStart"/>
      <w:r>
        <w:rPr>
          <w:lang w:val="pt-BR"/>
        </w:rPr>
        <w:t>exemplo.:</w:t>
      </w:r>
      <w:proofErr w:type="gramEnd"/>
      <w:r>
        <w:rPr>
          <w:lang w:val="pt-BR"/>
        </w:rPr>
        <w:t xml:space="preserve"> Caso tenha sido utilizado XP com TDD, a metodologia deve ser descrita. &gt;</w:t>
      </w:r>
    </w:p>
    <w:p w:rsidR="00404D88" w:rsidRPr="00944585" w:rsidRDefault="00410F11" w:rsidP="007B1121">
      <w:pPr>
        <w:pStyle w:val="TCC-CorpodoTexto"/>
        <w:rPr>
          <w:lang w:val="pt-BR"/>
        </w:rPr>
      </w:pPr>
      <w:r>
        <w:t>&lt;</w:t>
      </w:r>
      <w:r w:rsidR="009F3354">
        <w:rPr>
          <w:lang w:val="pt-BR"/>
        </w:rPr>
        <w:t xml:space="preserve"> </w:t>
      </w:r>
      <w:r w:rsidR="00312BF1">
        <w:rPr>
          <w:lang w:val="pt-BR"/>
        </w:rPr>
        <w:t xml:space="preserve">Faça uma descrição textual das </w:t>
      </w:r>
      <w:r>
        <w:t>tecnologias</w:t>
      </w:r>
      <w:r w:rsidR="005A56D1">
        <w:rPr>
          <w:lang w:val="pt-BR"/>
        </w:rPr>
        <w:t>/frameworks</w:t>
      </w:r>
      <w:r>
        <w:t xml:space="preserve"> utilizadas em cada um dos subsistemas</w:t>
      </w:r>
      <w:r w:rsidR="005A56D1">
        <w:rPr>
          <w:lang w:val="pt-BR"/>
        </w:rPr>
        <w:t>/módulos</w:t>
      </w:r>
      <w:r>
        <w:t>.</w:t>
      </w:r>
      <w:r w:rsidR="009F3354">
        <w:rPr>
          <w:lang w:val="pt-BR"/>
        </w:rPr>
        <w:t xml:space="preserve"> </w:t>
      </w:r>
      <w:r w:rsidR="00404D88">
        <w:rPr>
          <w:lang w:val="pt-BR"/>
        </w:rPr>
        <w:t xml:space="preserve">Caso existam </w:t>
      </w:r>
      <w:r w:rsidR="00404D88">
        <w:t>tecnologias</w:t>
      </w:r>
      <w:r w:rsidR="00404D88">
        <w:rPr>
          <w:lang w:val="pt-BR"/>
        </w:rPr>
        <w:t>/frameworks que são utilizadas em módulos ou subsistemas específicos, favor especificar. &gt;</w:t>
      </w:r>
    </w:p>
    <w:p w:rsidR="00404D88" w:rsidRPr="00F265C8" w:rsidRDefault="00404D88" w:rsidP="00404D88">
      <w:pPr>
        <w:pStyle w:val="Legenda"/>
      </w:pPr>
      <w:bookmarkStart w:id="335" w:name="_Toc389848056"/>
      <w:r>
        <w:t xml:space="preserve">Tabela </w:t>
      </w:r>
      <w:fldSimple w:instr=" SEQ Tabela \* ARABIC ">
        <w:r w:rsidR="003F5814">
          <w:rPr>
            <w:noProof/>
          </w:rPr>
          <w:t>21</w:t>
        </w:r>
      </w:fldSimple>
      <w:r>
        <w:t xml:space="preserve"> – Frameworks e Tecnologias utilizadas no Sistema &lt;X&gt;</w:t>
      </w:r>
      <w:bookmarkEnd w:id="335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8529B9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8529B9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8529B9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8529B9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Model</w:t>
            </w:r>
            <w:proofErr w:type="spellEnd"/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8529B9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SGBD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8529B9">
        <w:trPr>
          <w:jc w:val="center"/>
        </w:trPr>
        <w:tc>
          <w:tcPr>
            <w:tcW w:w="2866" w:type="dxa"/>
            <w:tcBorders>
              <w:top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lastRenderedPageBreak/>
              <w:t>Servidor de Aplicação</w:t>
            </w:r>
          </w:p>
        </w:tc>
        <w:tc>
          <w:tcPr>
            <w:tcW w:w="3432" w:type="dxa"/>
            <w:tcBorders>
              <w:top w:val="nil"/>
            </w:tcBorders>
          </w:tcPr>
          <w:p w:rsidR="00312BF1" w:rsidRPr="00B9079C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04D88" w:rsidRPr="007B1121" w:rsidRDefault="00404D88" w:rsidP="00410F11">
      <w:pPr>
        <w:pStyle w:val="TCC-CorpodoTexto"/>
        <w:rPr>
          <w:lang w:val="pt-BR"/>
        </w:rPr>
      </w:pPr>
    </w:p>
    <w:p w:rsidR="00312BF1" w:rsidRPr="00F8681E" w:rsidRDefault="00312BF1" w:rsidP="00312BF1">
      <w:pPr>
        <w:pStyle w:val="TCC-CorpodoTexto"/>
        <w:rPr>
          <w:lang w:val="pt-BR"/>
        </w:rPr>
      </w:pPr>
      <w:r w:rsidRPr="00F8681E">
        <w:rPr>
          <w:lang w:val="pt-BR"/>
        </w:rPr>
        <w:t>&lt;</w:t>
      </w:r>
      <w:r>
        <w:rPr>
          <w:lang w:val="pt-BR"/>
        </w:rPr>
        <w:t xml:space="preserve"> Para cada estrutura de camadas do sistema</w:t>
      </w:r>
      <w:r w:rsidRPr="00F8681E">
        <w:rPr>
          <w:lang w:val="pt-BR"/>
        </w:rPr>
        <w:t>, evidencie a sequ</w:t>
      </w:r>
      <w:r>
        <w:rPr>
          <w:lang w:val="pt-BR"/>
        </w:rPr>
        <w:t>ê</w:t>
      </w:r>
      <w:r w:rsidRPr="00F8681E">
        <w:rPr>
          <w:lang w:val="pt-BR"/>
        </w:rPr>
        <w:t>ncia básica de interaç</w:t>
      </w:r>
      <w:r>
        <w:rPr>
          <w:lang w:val="pt-BR"/>
        </w:rPr>
        <w:t>ões</w:t>
      </w:r>
      <w:r w:rsidRPr="00F8681E">
        <w:rPr>
          <w:lang w:val="pt-BR"/>
        </w:rPr>
        <w:t xml:space="preserve"> entre todas as camadas e frameworks por meio de um diagrama de sequ</w:t>
      </w:r>
      <w:r>
        <w:rPr>
          <w:lang w:val="pt-BR"/>
        </w:rPr>
        <w:t>ê</w:t>
      </w:r>
      <w:r w:rsidRPr="00F8681E">
        <w:rPr>
          <w:lang w:val="pt-BR"/>
        </w:rPr>
        <w:t>ncia</w:t>
      </w:r>
      <w:r>
        <w:rPr>
          <w:lang w:val="pt-BR"/>
        </w:rPr>
        <w:t xml:space="preserve"> e uma descrição textual.</w:t>
      </w:r>
      <w:r w:rsidRPr="00F8681E">
        <w:rPr>
          <w:lang w:val="pt-BR"/>
        </w:rPr>
        <w:t xml:space="preserve"> &gt;</w:t>
      </w:r>
    </w:p>
    <w:p w:rsidR="00312BF1" w:rsidRDefault="00312BF1" w:rsidP="008529B9">
      <w:pPr>
        <w:pStyle w:val="Legenda"/>
      </w:pPr>
      <w:bookmarkStart w:id="336" w:name="_Toc389848074"/>
      <w:r w:rsidRPr="00F265C8">
        <w:t xml:space="preserve">Figura </w:t>
      </w:r>
      <w:fldSimple w:instr=" SEQ Figura \* ARABIC ">
        <w:r w:rsidR="003F5814">
          <w:rPr>
            <w:noProof/>
          </w:rPr>
          <w:t>10</w:t>
        </w:r>
      </w:fldSimple>
      <w:r>
        <w:t xml:space="preserve"> – Diagrama de </w:t>
      </w:r>
      <w:proofErr w:type="spellStart"/>
      <w:r>
        <w:t>Sequencia</w:t>
      </w:r>
      <w:proofErr w:type="spellEnd"/>
      <w:r>
        <w:t xml:space="preserve"> do Sistema &lt;X&gt;</w:t>
      </w:r>
      <w:bookmarkEnd w:id="336"/>
    </w:p>
    <w:p w:rsidR="00312BF1" w:rsidRDefault="00312BF1" w:rsidP="008529B9">
      <w:pPr>
        <w:pStyle w:val="TCC-CorpodoTexto"/>
        <w:rPr>
          <w:lang w:val="pt-BR"/>
        </w:rPr>
      </w:pPr>
    </w:p>
    <w:p w:rsidR="00312BF1" w:rsidRPr="007B1121" w:rsidRDefault="00312BF1" w:rsidP="008529B9">
      <w:pPr>
        <w:pStyle w:val="TCC-CorpodoTexto"/>
        <w:rPr>
          <w:lang w:val="pt-BR"/>
        </w:rPr>
      </w:pPr>
      <w:r>
        <w:rPr>
          <w:lang w:val="pt-BR"/>
        </w:rPr>
        <w:t xml:space="preserve">&lt; Vocês devem especificar cada um </w:t>
      </w:r>
      <w:proofErr w:type="gramStart"/>
      <w:r>
        <w:rPr>
          <w:lang w:val="pt-BR"/>
        </w:rPr>
        <w:t>dos design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patterns</w:t>
      </w:r>
      <w:proofErr w:type="spellEnd"/>
      <w:r>
        <w:rPr>
          <w:lang w:val="pt-BR"/>
        </w:rPr>
        <w:t xml:space="preserve"> utilizados e o motivo de terem escolhido. &gt;</w:t>
      </w:r>
    </w:p>
    <w:p w:rsidR="00404D88" w:rsidRPr="00B86810" w:rsidRDefault="00404D88" w:rsidP="00404D88">
      <w:pPr>
        <w:pStyle w:val="TCC-CorpodoTexto"/>
        <w:rPr>
          <w:lang w:val="pt-BR"/>
        </w:rPr>
      </w:pPr>
      <w:r>
        <w:rPr>
          <w:lang w:val="pt-BR"/>
        </w:rPr>
        <w:t xml:space="preserve">&lt; Especificar caso haja alguma camada de autenticação ou qualquer outro tipo de camada que permeie todo o sistema. Utilizar </w:t>
      </w:r>
      <w:r w:rsidR="00DC5001">
        <w:rPr>
          <w:lang w:val="pt-BR"/>
        </w:rPr>
        <w:t>uma descrição textual e um</w:t>
      </w:r>
      <w:r>
        <w:rPr>
          <w:lang w:val="pt-BR"/>
        </w:rPr>
        <w:t xml:space="preserve"> diagrama de </w:t>
      </w:r>
      <w:proofErr w:type="spellStart"/>
      <w:r>
        <w:rPr>
          <w:lang w:val="pt-BR"/>
        </w:rPr>
        <w:t>seq</w:t>
      </w:r>
      <w:r w:rsidR="00315464">
        <w:rPr>
          <w:lang w:val="pt-BR"/>
        </w:rPr>
        <w:t>uencia</w:t>
      </w:r>
      <w:proofErr w:type="spellEnd"/>
      <w:r w:rsidR="00315464">
        <w:rPr>
          <w:lang w:val="pt-BR"/>
        </w:rPr>
        <w:t xml:space="preserve"> para evidenciar o fluxo utilizado na autenticação do sistema.</w:t>
      </w:r>
      <w:r w:rsidR="00312BF1">
        <w:rPr>
          <w:lang w:val="pt-BR"/>
        </w:rPr>
        <w:t xml:space="preserve"> </w:t>
      </w:r>
      <w:r>
        <w:rPr>
          <w:lang w:val="pt-BR"/>
        </w:rPr>
        <w:t>&gt;</w:t>
      </w:r>
    </w:p>
    <w:p w:rsidR="00404D88" w:rsidRDefault="00404D88" w:rsidP="00404D88">
      <w:pPr>
        <w:pStyle w:val="Legenda"/>
      </w:pPr>
      <w:bookmarkStart w:id="337" w:name="_Toc389848075"/>
      <w:r w:rsidRPr="00F265C8">
        <w:t xml:space="preserve">Figura </w:t>
      </w:r>
      <w:fldSimple w:instr=" SEQ Figura \* ARABIC ">
        <w:r w:rsidR="003F5814">
          <w:rPr>
            <w:noProof/>
          </w:rPr>
          <w:t>11</w:t>
        </w:r>
      </w:fldSimple>
      <w:r>
        <w:t xml:space="preserve"> – Diagrama de </w:t>
      </w:r>
      <w:proofErr w:type="spellStart"/>
      <w:r>
        <w:t>Sequencia</w:t>
      </w:r>
      <w:proofErr w:type="spellEnd"/>
      <w:r>
        <w:t xml:space="preserve"> </w:t>
      </w:r>
      <w:r w:rsidR="00315464">
        <w:t xml:space="preserve">de Autenticação </w:t>
      </w:r>
      <w:r>
        <w:t>&lt;X&gt;</w:t>
      </w:r>
      <w:bookmarkEnd w:id="337"/>
    </w:p>
    <w:p w:rsidR="00315464" w:rsidRDefault="00315464" w:rsidP="008529B9">
      <w:pPr>
        <w:pStyle w:val="TCC-CorpodoTexto"/>
        <w:rPr>
          <w:lang w:val="pt-BR"/>
        </w:rPr>
      </w:pPr>
    </w:p>
    <w:p w:rsidR="003819D5" w:rsidRDefault="003819D5" w:rsidP="003819D5">
      <w:pPr>
        <w:pStyle w:val="TCC-Titulo2"/>
      </w:pPr>
      <w:bookmarkStart w:id="338" w:name="_Toc372978130"/>
      <w:bookmarkStart w:id="339" w:name="_Toc372997265"/>
      <w:bookmarkStart w:id="340" w:name="_Toc372978131"/>
      <w:bookmarkStart w:id="341" w:name="_Toc372997266"/>
      <w:bookmarkStart w:id="342" w:name="_Toc372978144"/>
      <w:bookmarkStart w:id="343" w:name="_Toc372997279"/>
      <w:bookmarkStart w:id="344" w:name="_Toc345621983"/>
      <w:bookmarkStart w:id="345" w:name="_Toc389848119"/>
      <w:bookmarkEnd w:id="338"/>
      <w:bookmarkEnd w:id="339"/>
      <w:bookmarkEnd w:id="340"/>
      <w:bookmarkEnd w:id="341"/>
      <w:bookmarkEnd w:id="342"/>
      <w:bookmarkEnd w:id="343"/>
      <w:r>
        <w:t>Diagrama de Classes de Domínio</w:t>
      </w:r>
      <w:bookmarkEnd w:id="344"/>
      <w:bookmarkEnd w:id="345"/>
    </w:p>
    <w:p w:rsidR="003819D5" w:rsidRDefault="003819D5" w:rsidP="003819D5">
      <w:pPr>
        <w:pStyle w:val="TCC-CorpodoTexto"/>
        <w:rPr>
          <w:lang w:val="pt-BR"/>
        </w:rPr>
      </w:pPr>
      <w:r>
        <w:t>&lt;</w:t>
      </w:r>
      <w:r w:rsidR="00D02CC5">
        <w:rPr>
          <w:lang w:val="pt-BR"/>
        </w:rPr>
        <w:t xml:space="preserve"> </w:t>
      </w:r>
      <w:r>
        <w:t>Caso o desenvolvimento não utilize o modelo orientado a objetos</w:t>
      </w:r>
      <w:r w:rsidR="004E2145">
        <w:rPr>
          <w:lang w:val="pt-BR"/>
        </w:rPr>
        <w:t xml:space="preserve"> esta</w:t>
      </w:r>
      <w:r>
        <w:t xml:space="preserve"> </w:t>
      </w:r>
      <w:r w:rsidR="00BD6FD7">
        <w:rPr>
          <w:lang w:val="pt-BR"/>
        </w:rPr>
        <w:t xml:space="preserve">seção </w:t>
      </w:r>
      <w:r>
        <w:t>pode ser excluída</w:t>
      </w:r>
      <w:r w:rsidR="004E2145">
        <w:rPr>
          <w:lang w:val="pt-BR"/>
        </w:rPr>
        <w:t>, todavia vocês devem consultar o orientar</w:t>
      </w:r>
      <w:r w:rsidR="00FB12E1">
        <w:rPr>
          <w:lang w:val="pt-BR"/>
        </w:rPr>
        <w:t xml:space="preserve"> antes de tomar esta decisão</w:t>
      </w:r>
      <w:r w:rsidR="004E2145">
        <w:rPr>
          <w:lang w:val="pt-BR"/>
        </w:rPr>
        <w:t>.</w:t>
      </w:r>
      <w:r w:rsidR="00D02CC5">
        <w:rPr>
          <w:lang w:val="pt-BR"/>
        </w:rPr>
        <w:t xml:space="preserve"> </w:t>
      </w:r>
      <w:r>
        <w:t>&gt;</w:t>
      </w:r>
    </w:p>
    <w:p w:rsidR="00D02CC5" w:rsidRPr="008529B9" w:rsidRDefault="00D02CC5" w:rsidP="003819D5">
      <w:pPr>
        <w:pStyle w:val="TCC-CorpodoTexto"/>
        <w:rPr>
          <w:lang w:val="pt-BR"/>
        </w:rPr>
      </w:pPr>
      <w:r>
        <w:rPr>
          <w:lang w:val="pt-BR"/>
        </w:rPr>
        <w:t>&lt; No diagrama de classes de domínio incluir todas as classes assim como todos os atributos. Não é necessário mostrar os métodos e construtores das classes. &gt;</w:t>
      </w:r>
    </w:p>
    <w:p w:rsidR="00465876" w:rsidRPr="003819D5" w:rsidRDefault="00465876" w:rsidP="00465876">
      <w:pPr>
        <w:pStyle w:val="Legenda"/>
      </w:pPr>
      <w:bookmarkStart w:id="346" w:name="_Toc389848076"/>
      <w:r w:rsidRPr="00F265C8">
        <w:t xml:space="preserve">Figura </w:t>
      </w:r>
      <w:fldSimple w:instr=" SEQ Figura \* ARABIC ">
        <w:r w:rsidR="003F5814">
          <w:rPr>
            <w:noProof/>
          </w:rPr>
          <w:t>12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de classes de domínio do subsistema</w:t>
      </w:r>
      <w:bookmarkEnd w:id="346"/>
    </w:p>
    <w:p w:rsidR="00ED4028" w:rsidRDefault="005F7578" w:rsidP="00217CFD">
      <w:pPr>
        <w:pStyle w:val="TCC-Titulo2"/>
        <w:rPr>
          <w:lang w:val="pt-BR"/>
        </w:rPr>
      </w:pPr>
      <w:bookmarkStart w:id="347" w:name="_Toc372978146"/>
      <w:bookmarkStart w:id="348" w:name="_Toc372997281"/>
      <w:bookmarkStart w:id="349" w:name="_Toc372978147"/>
      <w:bookmarkStart w:id="350" w:name="_Toc372997282"/>
      <w:bookmarkStart w:id="351" w:name="_Toc372978148"/>
      <w:bookmarkStart w:id="352" w:name="_Toc372997283"/>
      <w:bookmarkStart w:id="353" w:name="_Toc345247672"/>
      <w:bookmarkStart w:id="354" w:name="_Toc345247874"/>
      <w:bookmarkStart w:id="355" w:name="_Toc345621985"/>
      <w:bookmarkStart w:id="356" w:name="_Toc389848120"/>
      <w:bookmarkEnd w:id="347"/>
      <w:bookmarkEnd w:id="348"/>
      <w:bookmarkEnd w:id="349"/>
      <w:bookmarkEnd w:id="350"/>
      <w:bookmarkEnd w:id="351"/>
      <w:bookmarkEnd w:id="352"/>
      <w:r w:rsidRPr="00F04EED">
        <w:t xml:space="preserve">Projeto </w:t>
      </w:r>
      <w:bookmarkEnd w:id="353"/>
      <w:bookmarkEnd w:id="354"/>
      <w:r w:rsidR="00217CFD">
        <w:t>Físico do Banco de dados</w:t>
      </w:r>
      <w:bookmarkEnd w:id="355"/>
      <w:bookmarkEnd w:id="356"/>
    </w:p>
    <w:p w:rsidR="004E2145" w:rsidRPr="002267B8" w:rsidRDefault="004E2145" w:rsidP="002267B8">
      <w:pPr>
        <w:pStyle w:val="TCC-CorpodoTexto"/>
        <w:rPr>
          <w:lang w:val="pt-BR"/>
        </w:rPr>
      </w:pPr>
      <w:r>
        <w:rPr>
          <w:lang w:val="pt-BR"/>
        </w:rPr>
        <w:t>&lt;Diagrama que representa o modelo físico.</w:t>
      </w:r>
      <w:r w:rsidR="00D02CC5">
        <w:rPr>
          <w:lang w:val="pt-BR"/>
        </w:rPr>
        <w:t xml:space="preserve"> </w:t>
      </w:r>
      <w:r>
        <w:rPr>
          <w:lang w:val="pt-BR"/>
        </w:rPr>
        <w:t>&gt;</w:t>
      </w:r>
    </w:p>
    <w:p w:rsidR="00196DD9" w:rsidRPr="00196DD9" w:rsidRDefault="00196DD9" w:rsidP="00196DD9">
      <w:pPr>
        <w:pStyle w:val="Legenda"/>
      </w:pPr>
      <w:bookmarkStart w:id="357" w:name="_Toc389848077"/>
      <w:r w:rsidRPr="00F265C8">
        <w:t xml:space="preserve">Figura </w:t>
      </w:r>
      <w:fldSimple w:instr=" SEQ Figura \* ARABIC ">
        <w:r w:rsidR="003F5814">
          <w:rPr>
            <w:noProof/>
          </w:rPr>
          <w:t>13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Diagrama Físico do Banco de Dados</w:t>
      </w:r>
      <w:bookmarkEnd w:id="357"/>
    </w:p>
    <w:p w:rsidR="005F7578" w:rsidRPr="00F04EED" w:rsidRDefault="005F7578" w:rsidP="00232321">
      <w:pPr>
        <w:pStyle w:val="TCC-Titulo1"/>
      </w:pPr>
      <w:bookmarkStart w:id="358" w:name="_Toc345247674"/>
      <w:bookmarkStart w:id="359" w:name="_Toc345247876"/>
      <w:bookmarkStart w:id="360" w:name="_Toc345621986"/>
      <w:bookmarkStart w:id="361" w:name="_Toc389848121"/>
      <w:r w:rsidRPr="00F04EED">
        <w:lastRenderedPageBreak/>
        <w:t>CONSIDERAÇÕES FINAIS</w:t>
      </w:r>
      <w:bookmarkEnd w:id="358"/>
      <w:bookmarkEnd w:id="359"/>
      <w:bookmarkEnd w:id="360"/>
      <w:bookmarkEnd w:id="361"/>
    </w:p>
    <w:p w:rsidR="002D00D3" w:rsidRDefault="003819D5" w:rsidP="009270B0">
      <w:pPr>
        <w:pStyle w:val="TCC-CorpodoTexto"/>
      </w:pPr>
      <w:r>
        <w:t>&lt;Descreva as lições aprendidas pelo grupo</w:t>
      </w:r>
      <w:r w:rsidR="00C95E00">
        <w:rPr>
          <w:lang w:val="pt-BR"/>
        </w:rPr>
        <w:t xml:space="preserve">. No mínimo um parágrafo. </w:t>
      </w:r>
      <w:r>
        <w:t>&gt;</w:t>
      </w:r>
    </w:p>
    <w:p w:rsidR="003819D5" w:rsidRDefault="003819D5" w:rsidP="003819D5">
      <w:pPr>
        <w:pStyle w:val="TCC-CorpodoTexto"/>
      </w:pPr>
      <w:r>
        <w:t>&lt;Descreva as lições aprendidas pelo cliente, caso existam</w:t>
      </w:r>
      <w:r w:rsidR="00C95E00">
        <w:rPr>
          <w:lang w:val="pt-BR"/>
        </w:rPr>
        <w:t xml:space="preserve">. No mínimo um parágrafo. </w:t>
      </w:r>
      <w:r>
        <w:t>&gt;</w:t>
      </w:r>
    </w:p>
    <w:p w:rsidR="003819D5" w:rsidRDefault="003819D5" w:rsidP="003819D5">
      <w:pPr>
        <w:pStyle w:val="TCC-CorpodoTexto"/>
        <w:rPr>
          <w:lang w:val="pt-BR"/>
        </w:rPr>
      </w:pPr>
      <w:r>
        <w:t>&lt;Descreva se o objetivo do sistema foi alcançado</w:t>
      </w:r>
      <w:r w:rsidR="00C95E00">
        <w:rPr>
          <w:lang w:val="pt-BR"/>
        </w:rPr>
        <w:t xml:space="preserve">. No mínimo um parágrafo. </w:t>
      </w:r>
      <w:r>
        <w:t>&gt;</w:t>
      </w:r>
    </w:p>
    <w:p w:rsidR="00C95E00" w:rsidRPr="00202620" w:rsidRDefault="00C95E00" w:rsidP="003819D5">
      <w:pPr>
        <w:pStyle w:val="TCC-CorpodoTexto"/>
        <w:rPr>
          <w:lang w:val="pt-BR"/>
        </w:rPr>
      </w:pPr>
      <w:r>
        <w:rPr>
          <w:lang w:val="pt-BR"/>
        </w:rPr>
        <w:t xml:space="preserve">&lt;Esta </w:t>
      </w:r>
      <w:r w:rsidR="00BD6FD7">
        <w:rPr>
          <w:lang w:val="pt-BR"/>
        </w:rPr>
        <w:t xml:space="preserve">seção </w:t>
      </w:r>
      <w:r>
        <w:rPr>
          <w:lang w:val="pt-BR"/>
        </w:rPr>
        <w:t xml:space="preserve">deve ter no mínimo </w:t>
      </w:r>
      <w:r w:rsidR="00E6390D">
        <w:rPr>
          <w:lang w:val="pt-BR"/>
        </w:rPr>
        <w:t>2</w:t>
      </w:r>
      <w:r>
        <w:rPr>
          <w:lang w:val="pt-BR"/>
        </w:rPr>
        <w:t xml:space="preserve">00 </w:t>
      </w:r>
      <w:proofErr w:type="gramStart"/>
      <w:r>
        <w:rPr>
          <w:lang w:val="pt-BR"/>
        </w:rPr>
        <w:t>palavras.&gt;</w:t>
      </w:r>
      <w:proofErr w:type="gramEnd"/>
    </w:p>
    <w:p w:rsidR="003819D5" w:rsidRDefault="00874064" w:rsidP="002267B8">
      <w:pPr>
        <w:pStyle w:val="TCC-Titulo1"/>
      </w:pPr>
      <w:bookmarkStart w:id="362" w:name="_Toc389848122"/>
      <w:r>
        <w:lastRenderedPageBreak/>
        <w:t>T</w:t>
      </w:r>
      <w:r w:rsidR="007301EA">
        <w:rPr>
          <w:lang w:val="pt-BR"/>
        </w:rPr>
        <w:t>RABALHOS FUTUROS</w:t>
      </w:r>
      <w:bookmarkEnd w:id="362"/>
    </w:p>
    <w:p w:rsidR="00874064" w:rsidRDefault="00874064" w:rsidP="002267B8">
      <w:pPr>
        <w:pStyle w:val="TCC-CorpodoTexto"/>
        <w:rPr>
          <w:lang w:val="pt-BR"/>
        </w:rPr>
      </w:pPr>
      <w:bookmarkStart w:id="363" w:name="_Toc345247675"/>
      <w:bookmarkStart w:id="364" w:name="_Toc345247877"/>
      <w:r>
        <w:t>&lt;Descreva as atividades futuras</w:t>
      </w:r>
      <w:r w:rsidR="00346A22">
        <w:t xml:space="preserve">. </w:t>
      </w:r>
      <w:r w:rsidR="00C95E00">
        <w:rPr>
          <w:lang w:val="pt-BR"/>
        </w:rPr>
        <w:t xml:space="preserve">No mínimo </w:t>
      </w:r>
      <w:r w:rsidR="00E6390D">
        <w:rPr>
          <w:lang w:val="pt-BR"/>
        </w:rPr>
        <w:t>100 palavras.</w:t>
      </w:r>
      <w:r w:rsidR="00C95E00">
        <w:rPr>
          <w:lang w:val="pt-BR"/>
        </w:rPr>
        <w:t xml:space="preserve"> </w:t>
      </w:r>
      <w:r>
        <w:t>&gt;</w:t>
      </w:r>
    </w:p>
    <w:p w:rsidR="00E6390D" w:rsidRPr="008529B9" w:rsidRDefault="00E6390D" w:rsidP="002267B8">
      <w:pPr>
        <w:pStyle w:val="TCC-CorpodoTexto"/>
        <w:rPr>
          <w:lang w:val="pt-BR"/>
        </w:rPr>
      </w:pPr>
    </w:p>
    <w:p w:rsidR="00F54451" w:rsidRPr="002267B8" w:rsidRDefault="00F54451" w:rsidP="002267B8">
      <w:pPr>
        <w:pStyle w:val="TCC-Titulo1"/>
      </w:pPr>
      <w:bookmarkStart w:id="365" w:name="_Toc389848123"/>
      <w:r w:rsidRPr="00175629">
        <w:lastRenderedPageBreak/>
        <w:t>R</w:t>
      </w:r>
      <w:r w:rsidR="00C1094A">
        <w:t>EFERÊNCIAS</w:t>
      </w:r>
      <w:bookmarkEnd w:id="363"/>
      <w:bookmarkEnd w:id="364"/>
      <w:bookmarkEnd w:id="365"/>
    </w:p>
    <w:p w:rsidR="00160F10" w:rsidRPr="00202620" w:rsidRDefault="00FA748F" w:rsidP="00202620">
      <w:pPr>
        <w:pStyle w:val="TCC-CorpodoTexto"/>
        <w:ind w:firstLine="0"/>
        <w:rPr>
          <w:lang w:val="pt-BR"/>
        </w:rPr>
      </w:pPr>
      <w:r w:rsidRPr="00FA748F">
        <w:t>&lt;</w:t>
      </w:r>
      <w:r w:rsidR="00D071B8">
        <w:rPr>
          <w:lang w:val="pt-BR"/>
        </w:rPr>
        <w:t xml:space="preserve"> </w:t>
      </w:r>
      <w:r w:rsidRPr="00202620">
        <w:rPr>
          <w:lang w:val="pt-BR"/>
        </w:rPr>
        <w:t>Adicionar as referências mencionadas no corpo do documento, utilizar o padrão ABNT.</w:t>
      </w:r>
      <w:r w:rsidR="00B61290">
        <w:rPr>
          <w:lang w:val="pt-BR"/>
        </w:rPr>
        <w:t xml:space="preserve"> </w:t>
      </w:r>
      <w:r w:rsidR="00B61290" w:rsidRPr="00202620">
        <w:rPr>
          <w:lang w:val="pt-BR"/>
        </w:rPr>
        <w:t>Como guia de ref</w:t>
      </w:r>
      <w:r w:rsidR="00B61290">
        <w:rPr>
          <w:lang w:val="pt-BR"/>
        </w:rPr>
        <w:t>er</w:t>
      </w:r>
      <w:r w:rsidR="009B7ECB">
        <w:rPr>
          <w:lang w:val="pt-BR"/>
        </w:rPr>
        <w:t>ê</w:t>
      </w:r>
      <w:r w:rsidR="00B61290" w:rsidRPr="00202620">
        <w:rPr>
          <w:lang w:val="pt-BR"/>
        </w:rPr>
        <w:t>ncia</w:t>
      </w:r>
      <w:r w:rsidR="00B61290">
        <w:rPr>
          <w:lang w:val="pt-BR"/>
        </w:rPr>
        <w:t xml:space="preserve"> </w:t>
      </w:r>
      <w:r w:rsidR="00B61290" w:rsidRPr="00202620">
        <w:rPr>
          <w:lang w:val="pt-BR"/>
        </w:rPr>
        <w:t xml:space="preserve">utilizar </w:t>
      </w:r>
      <w:r w:rsidR="00250B42">
        <w:rPr>
          <w:lang w:val="pt-BR"/>
        </w:rPr>
        <w:t>as normas descritas no</w:t>
      </w:r>
      <w:r w:rsidR="00160F10">
        <w:rPr>
          <w:lang w:val="pt-BR"/>
        </w:rPr>
        <w:t>s</w:t>
      </w:r>
      <w:r w:rsidR="00250B42">
        <w:rPr>
          <w:lang w:val="pt-BR"/>
        </w:rPr>
        <w:t xml:space="preserve"> </w:t>
      </w:r>
      <w:r w:rsidR="00160F10">
        <w:rPr>
          <w:lang w:val="pt-BR"/>
        </w:rPr>
        <w:t>documentos “</w:t>
      </w:r>
      <w:hyperlink r:id="rId13" w:history="1">
        <w:r w:rsidR="00160F10" w:rsidRPr="00202620">
          <w:rPr>
            <w:lang w:val="pt-BR"/>
          </w:rPr>
          <w:t>BoletimEF.org_ABNT-Diretrizes-para-apresentacao-de-dissertacoes-e-teses.pdf</w:t>
        </w:r>
      </w:hyperlink>
      <w:r w:rsidR="00160F10">
        <w:rPr>
          <w:lang w:val="pt-BR"/>
        </w:rPr>
        <w:t>”</w:t>
      </w:r>
      <w:r w:rsidR="00160F10" w:rsidRPr="00202620">
        <w:rPr>
          <w:lang w:val="pt-BR"/>
        </w:rPr>
        <w:t xml:space="preserve"> e </w:t>
      </w:r>
      <w:r w:rsidR="00160F10">
        <w:rPr>
          <w:lang w:val="pt-BR"/>
        </w:rPr>
        <w:t>“</w:t>
      </w:r>
      <w:hyperlink r:id="rId14" w:history="1">
        <w:r w:rsidR="00160F10" w:rsidRPr="00202620">
          <w:rPr>
            <w:lang w:val="pt-BR"/>
          </w:rPr>
          <w:t xml:space="preserve">Manual </w:t>
        </w:r>
        <w:proofErr w:type="spellStart"/>
        <w:r w:rsidR="00160F10" w:rsidRPr="00202620">
          <w:rPr>
            <w:lang w:val="pt-BR"/>
          </w:rPr>
          <w:t>Academico</w:t>
        </w:r>
        <w:proofErr w:type="spellEnd"/>
        <w:r w:rsidR="00160F10" w:rsidRPr="00202620">
          <w:rPr>
            <w:lang w:val="pt-BR"/>
          </w:rPr>
          <w:t xml:space="preserve"> 2010.pdf</w:t>
        </w:r>
      </w:hyperlink>
      <w:r w:rsidR="00160F10">
        <w:rPr>
          <w:lang w:val="pt-BR"/>
        </w:rPr>
        <w:t xml:space="preserve">” disponibilizados para download no site da </w:t>
      </w:r>
      <w:proofErr w:type="gramStart"/>
      <w:r w:rsidR="00160F10">
        <w:rPr>
          <w:lang w:val="pt-BR"/>
        </w:rPr>
        <w:t>disciplina</w:t>
      </w:r>
      <w:r w:rsidR="00250B42">
        <w:rPr>
          <w:lang w:val="pt-BR"/>
        </w:rPr>
        <w:t>.</w:t>
      </w:r>
      <w:r w:rsidR="00B61290" w:rsidRPr="00202620">
        <w:rPr>
          <w:lang w:val="pt-BR"/>
        </w:rPr>
        <w:t>&gt;</w:t>
      </w:r>
      <w:proofErr w:type="gramEnd"/>
      <w:r w:rsidR="00160F10" w:rsidRPr="00202620">
        <w:rPr>
          <w:lang w:val="pt-BR"/>
        </w:rPr>
        <w:t xml:space="preserve"> </w:t>
      </w:r>
    </w:p>
    <w:p w:rsidR="00897B0C" w:rsidRPr="00B73F41" w:rsidRDefault="00897B0C" w:rsidP="002A2F97">
      <w:pPr>
        <w:pStyle w:val="TCC-CorpodoTexto"/>
        <w:ind w:firstLine="0"/>
        <w:rPr>
          <w:lang w:val="en-US"/>
        </w:rPr>
      </w:pPr>
      <w:r>
        <w:rPr>
          <w:lang w:val="pt-BR"/>
        </w:rPr>
        <w:t>&lt;</w:t>
      </w:r>
      <w:r w:rsidR="00D071B8">
        <w:rPr>
          <w:lang w:val="pt-BR"/>
        </w:rPr>
        <w:t xml:space="preserve"> </w:t>
      </w:r>
      <w:r>
        <w:rPr>
          <w:lang w:val="pt-BR"/>
        </w:rPr>
        <w:t xml:space="preserve">Priorizar a utilização das referências do material de aula apresentado por seus professores, ou seja, utilizar como material de referência os livros referenciados em sala de aula. </w:t>
      </w:r>
      <w:r w:rsidRPr="00B73F41">
        <w:rPr>
          <w:lang w:val="en-US"/>
        </w:rPr>
        <w:t>&gt;</w:t>
      </w:r>
    </w:p>
    <w:p w:rsidR="00897B0C" w:rsidRDefault="00852063" w:rsidP="002A2F97">
      <w:pPr>
        <w:pStyle w:val="TCC-CorpodoTexto"/>
        <w:ind w:firstLine="0"/>
        <w:rPr>
          <w:lang w:val="pt-BR"/>
        </w:rPr>
      </w:pPr>
      <w:r w:rsidRPr="00B73F41">
        <w:rPr>
          <w:lang w:val="en-US"/>
        </w:rPr>
        <w:t xml:space="preserve">LEFFINGWELL, Dean; WIDRIG, Don. Managing software requirements: a use case approach. </w:t>
      </w:r>
      <w:proofErr w:type="spellStart"/>
      <w:r w:rsidRPr="00B73F41">
        <w:rPr>
          <w:lang w:val="pt-BR"/>
        </w:rPr>
        <w:t>Addison</w:t>
      </w:r>
      <w:proofErr w:type="spellEnd"/>
      <w:r w:rsidRPr="00B73F41">
        <w:rPr>
          <w:lang w:val="pt-BR"/>
        </w:rPr>
        <w:t>-Wesley Professional, 2003.</w:t>
      </w:r>
    </w:p>
    <w:p w:rsidR="00D41136" w:rsidRDefault="00DA1EB5" w:rsidP="00FA748F">
      <w:pPr>
        <w:pStyle w:val="TCC-TituloApndice"/>
        <w:ind w:left="658" w:hanging="658"/>
      </w:pPr>
      <w:bookmarkStart w:id="366" w:name="_Toc345247678"/>
      <w:bookmarkStart w:id="367" w:name="_Toc345247880"/>
      <w:bookmarkStart w:id="368" w:name="_Toc345621988"/>
      <w:bookmarkStart w:id="369" w:name="_Toc389848124"/>
      <w:r w:rsidRPr="00A41CBE">
        <w:lastRenderedPageBreak/>
        <w:t>Storyboard do Subsistema &lt;Nome do Subsistema&gt;</w:t>
      </w:r>
      <w:bookmarkEnd w:id="366"/>
      <w:bookmarkEnd w:id="367"/>
      <w:bookmarkEnd w:id="368"/>
      <w:bookmarkEnd w:id="369"/>
    </w:p>
    <w:p w:rsidR="007505A5" w:rsidRDefault="00196DD9" w:rsidP="00196DD9">
      <w:pPr>
        <w:pStyle w:val="TCC-CorpodoTexto"/>
        <w:ind w:firstLine="0"/>
      </w:pPr>
      <w:r>
        <w:t>&lt;Caso tenham sido colocados no corpo da monografia</w:t>
      </w:r>
      <w:r w:rsidR="00D071B8">
        <w:rPr>
          <w:lang w:val="pt-BR"/>
        </w:rPr>
        <w:t>, na realização dos casos de uso</w:t>
      </w:r>
      <w:r>
        <w:t>, este item pode ser excluído.&gt;</w:t>
      </w:r>
    </w:p>
    <w:p w:rsidR="00D41136" w:rsidRDefault="00DA1EB5" w:rsidP="00FA748F">
      <w:pPr>
        <w:pStyle w:val="TCC-TituloApndice"/>
        <w:ind w:left="658" w:hanging="658"/>
      </w:pPr>
      <w:bookmarkStart w:id="370" w:name="_Toc345247679"/>
      <w:bookmarkStart w:id="371" w:name="_Toc345247881"/>
      <w:bookmarkStart w:id="372" w:name="_Toc345621989"/>
      <w:bookmarkStart w:id="373" w:name="_Toc389848125"/>
      <w:r w:rsidRPr="00A41CBE">
        <w:lastRenderedPageBreak/>
        <w:t>Dicionário de Dados</w:t>
      </w:r>
      <w:bookmarkEnd w:id="370"/>
      <w:bookmarkEnd w:id="371"/>
      <w:bookmarkEnd w:id="372"/>
      <w:bookmarkEnd w:id="373"/>
    </w:p>
    <w:p w:rsidR="00FA748F" w:rsidRPr="0026135E" w:rsidRDefault="00D071B8" w:rsidP="00FA748F">
      <w:pPr>
        <w:pStyle w:val="TCC-CorpodoTexto"/>
        <w:rPr>
          <w:lang w:val="pt-BR"/>
        </w:rPr>
      </w:pPr>
      <w:r>
        <w:rPr>
          <w:lang w:val="pt-BR"/>
        </w:rPr>
        <w:t>&lt;</w:t>
      </w:r>
      <w:r>
        <w:t>Caso tenham sido colocados no corpo da monografia</w:t>
      </w:r>
      <w:r>
        <w:rPr>
          <w:lang w:val="pt-BR"/>
        </w:rPr>
        <w:t>, na realização dos casos de uso</w:t>
      </w:r>
      <w:r>
        <w:t>, este item pode ser excluído.</w:t>
      </w:r>
      <w:r>
        <w:rPr>
          <w:lang w:val="pt-BR"/>
        </w:rPr>
        <w:t xml:space="preserve"> &gt;</w:t>
      </w:r>
    </w:p>
    <w:p w:rsidR="00D071B8" w:rsidRDefault="00D071B8" w:rsidP="00FA748F">
      <w:pPr>
        <w:pStyle w:val="TCC-CorpodoTexto"/>
        <w:rPr>
          <w:lang w:val="pt-BR"/>
        </w:rPr>
      </w:pPr>
    </w:p>
    <w:p w:rsidR="00D071B8" w:rsidRPr="008529B9" w:rsidRDefault="00D071B8" w:rsidP="00FA748F">
      <w:pPr>
        <w:pStyle w:val="TCC-CorpodoTexto"/>
        <w:rPr>
          <w:lang w:val="pt-BR"/>
        </w:rPr>
      </w:pPr>
    </w:p>
    <w:p w:rsidR="00D41136" w:rsidRDefault="00DA1EB5" w:rsidP="00FA748F">
      <w:pPr>
        <w:pStyle w:val="TCC-TituloApndice"/>
        <w:ind w:left="658" w:hanging="658"/>
      </w:pPr>
      <w:bookmarkStart w:id="374" w:name="_Toc345247680"/>
      <w:bookmarkStart w:id="375" w:name="_Toc345247882"/>
      <w:bookmarkStart w:id="376" w:name="_Toc345621990"/>
      <w:bookmarkStart w:id="377" w:name="_Toc389848126"/>
      <w:r w:rsidRPr="00A41CBE">
        <w:lastRenderedPageBreak/>
        <w:t>Glossário</w:t>
      </w:r>
      <w:bookmarkEnd w:id="374"/>
      <w:bookmarkEnd w:id="375"/>
      <w:bookmarkEnd w:id="376"/>
      <w:bookmarkEnd w:id="377"/>
    </w:p>
    <w:p w:rsidR="00182A37" w:rsidRPr="00F265C8" w:rsidRDefault="00182A37" w:rsidP="00182A37">
      <w:pPr>
        <w:pStyle w:val="Legenda"/>
      </w:pPr>
      <w:bookmarkStart w:id="378" w:name="_Toc389848057"/>
      <w:r>
        <w:t xml:space="preserve">Tabela </w:t>
      </w:r>
      <w:fldSimple w:instr=" SEQ Tabela \* ARABIC ">
        <w:r w:rsidR="003F5814">
          <w:rPr>
            <w:noProof/>
          </w:rPr>
          <w:t>22</w:t>
        </w:r>
      </w:fldSimple>
      <w:r>
        <w:t xml:space="preserve"> – Glossário de Termos</w:t>
      </w:r>
      <w:bookmarkEnd w:id="378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796"/>
      </w:tblGrid>
      <w:tr w:rsidR="00182A37" w:rsidRPr="00A0396F" w:rsidTr="00182A37">
        <w:tc>
          <w:tcPr>
            <w:tcW w:w="1276" w:type="dxa"/>
            <w:tcBorders>
              <w:bottom w:val="single" w:sz="4" w:space="0" w:color="auto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Termo</w:t>
            </w:r>
          </w:p>
        </w:tc>
        <w:tc>
          <w:tcPr>
            <w:tcW w:w="7796" w:type="dxa"/>
            <w:tcBorders>
              <w:bottom w:val="single" w:sz="4" w:space="0" w:color="auto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182A37" w:rsidRPr="00A0396F" w:rsidTr="00182A37">
        <w:tc>
          <w:tcPr>
            <w:tcW w:w="1276" w:type="dxa"/>
            <w:tcBorders>
              <w:bottom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7796" w:type="dxa"/>
            <w:tcBorders>
              <w:bottom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182A37" w:rsidRPr="00A0396F" w:rsidTr="00182A37">
        <w:tc>
          <w:tcPr>
            <w:tcW w:w="1276" w:type="dxa"/>
            <w:tcBorders>
              <w:top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7796" w:type="dxa"/>
            <w:tcBorders>
              <w:top w:val="nil"/>
            </w:tcBorders>
          </w:tcPr>
          <w:p w:rsidR="00182A37" w:rsidRPr="00B9079C" w:rsidRDefault="00182A37" w:rsidP="00932E7D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Default="00FA748F" w:rsidP="00F175E3">
      <w:pPr>
        <w:pStyle w:val="TCC-TituloApndice"/>
        <w:ind w:left="658" w:hanging="658"/>
      </w:pPr>
      <w:bookmarkStart w:id="379" w:name="_Toc389848127"/>
      <w:r>
        <w:lastRenderedPageBreak/>
        <w:t>Plano de Teste</w:t>
      </w:r>
      <w:bookmarkStart w:id="380" w:name="_Toc349518979"/>
      <w:bookmarkStart w:id="381" w:name="_Toc89080230"/>
      <w:bookmarkEnd w:id="379"/>
    </w:p>
    <w:p w:rsidR="00737800" w:rsidRPr="006735B9" w:rsidRDefault="00737800" w:rsidP="006735B9">
      <w:pPr>
        <w:pStyle w:val="Apendice-Titulo1"/>
      </w:pPr>
      <w:bookmarkStart w:id="382" w:name="_Toc32202339"/>
      <w:bookmarkStart w:id="383" w:name="_Toc89080226"/>
      <w:bookmarkStart w:id="384" w:name="_Toc349518977"/>
      <w:bookmarkStart w:id="385" w:name="_Toc389848128"/>
      <w:r w:rsidRPr="006735B9">
        <w:t xml:space="preserve">Propósito do </w:t>
      </w:r>
      <w:bookmarkEnd w:id="382"/>
      <w:bookmarkEnd w:id="383"/>
      <w:r w:rsidRPr="006735B9">
        <w:t>documento</w:t>
      </w:r>
      <w:bookmarkEnd w:id="384"/>
      <w:bookmarkEnd w:id="385"/>
    </w:p>
    <w:p w:rsidR="00737800" w:rsidRDefault="00737800" w:rsidP="00737800">
      <w:pPr>
        <w:pStyle w:val="TCC-CorpodoTexto"/>
      </w:pPr>
      <w:r w:rsidRPr="006A57A7">
        <w:t>&lt;Descrição sucinta sobre o sistema como um todo e explicação em linhas gerais sobre o plano de testes, bem como quais serão os testes a serem executados e seus métodos&gt;</w:t>
      </w:r>
    </w:p>
    <w:p w:rsidR="00F44EE8" w:rsidRPr="00907B9C" w:rsidRDefault="00F44EE8" w:rsidP="006735B9">
      <w:pPr>
        <w:pStyle w:val="Apendice-Titulo1"/>
      </w:pPr>
      <w:bookmarkStart w:id="386" w:name="_Toc354079559"/>
      <w:bookmarkStart w:id="387" w:name="_Toc349518980"/>
      <w:bookmarkStart w:id="388" w:name="_Toc389848129"/>
      <w:bookmarkEnd w:id="380"/>
      <w:bookmarkEnd w:id="386"/>
      <w:r w:rsidRPr="006735B9">
        <w:t>A</w:t>
      </w:r>
      <w:r w:rsidR="00907B9C" w:rsidRPr="006735B9">
        <w:t>bordagem</w:t>
      </w:r>
      <w:r w:rsidR="00907B9C">
        <w:t xml:space="preserve"> de Testes</w:t>
      </w:r>
      <w:bookmarkEnd w:id="381"/>
      <w:bookmarkEnd w:id="387"/>
      <w:bookmarkEnd w:id="388"/>
    </w:p>
    <w:p w:rsidR="00F44EE8" w:rsidRPr="006A57A7" w:rsidRDefault="00F44EE8" w:rsidP="00907B9C">
      <w:pPr>
        <w:pStyle w:val="TCC-CorpodoTexto"/>
      </w:pPr>
      <w:r w:rsidRPr="006A57A7">
        <w:t>&lt;</w:t>
      </w:r>
      <w:r>
        <w:t xml:space="preserve">Descrever quais testes serão executados: </w:t>
      </w:r>
      <w:r w:rsidRPr="006A57A7">
        <w:t xml:space="preserve">testes funcionais, de </w:t>
      </w:r>
      <w:proofErr w:type="spellStart"/>
      <w:r w:rsidRPr="006A57A7">
        <w:t>perfomance</w:t>
      </w:r>
      <w:proofErr w:type="spellEnd"/>
      <w:r w:rsidRPr="006A57A7">
        <w:t>, carga, stress, volume, interconectividade, interface, recuperação, conformidade, segurança, regressão, tratamento de erros e testes de controle&gt;</w:t>
      </w:r>
    </w:p>
    <w:p w:rsidR="006735B9" w:rsidRPr="006735B9" w:rsidRDefault="006735B9" w:rsidP="00B106E4">
      <w:pPr>
        <w:pStyle w:val="PargrafodaLista"/>
        <w:keepNext/>
        <w:numPr>
          <w:ilvl w:val="0"/>
          <w:numId w:val="11"/>
        </w:numPr>
        <w:spacing w:before="240" w:after="240"/>
        <w:outlineLvl w:val="1"/>
        <w:rPr>
          <w:rFonts w:ascii="Arial" w:hAnsi="Arial" w:cs="Arial"/>
          <w:b/>
          <w:bCs/>
          <w:i/>
          <w:iCs/>
          <w:vanish/>
        </w:rPr>
      </w:pPr>
      <w:bookmarkStart w:id="389" w:name="_Toc350901501"/>
      <w:bookmarkStart w:id="390" w:name="_Toc351192285"/>
      <w:bookmarkStart w:id="391" w:name="_Toc351193396"/>
      <w:bookmarkStart w:id="392" w:name="_Toc352233709"/>
      <w:bookmarkStart w:id="393" w:name="_Toc352886012"/>
      <w:bookmarkStart w:id="394" w:name="_Toc352886345"/>
      <w:bookmarkStart w:id="395" w:name="_Toc352886563"/>
      <w:bookmarkStart w:id="396" w:name="_Toc354079038"/>
      <w:bookmarkStart w:id="397" w:name="_Toc354079128"/>
      <w:bookmarkStart w:id="398" w:name="_Toc354079564"/>
      <w:bookmarkStart w:id="399" w:name="_Toc354176734"/>
      <w:bookmarkStart w:id="400" w:name="_Toc364699567"/>
      <w:bookmarkStart w:id="401" w:name="_Toc366452119"/>
      <w:bookmarkStart w:id="402" w:name="_Toc366525976"/>
      <w:bookmarkStart w:id="403" w:name="_Toc372978159"/>
      <w:bookmarkStart w:id="404" w:name="_Toc372997294"/>
      <w:bookmarkStart w:id="405" w:name="_Toc389848130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</w:p>
    <w:p w:rsidR="006735B9" w:rsidRPr="006735B9" w:rsidRDefault="006735B9" w:rsidP="00B106E4">
      <w:pPr>
        <w:pStyle w:val="PargrafodaLista"/>
        <w:keepNext/>
        <w:numPr>
          <w:ilvl w:val="0"/>
          <w:numId w:val="11"/>
        </w:numPr>
        <w:spacing w:before="240" w:after="240"/>
        <w:outlineLvl w:val="1"/>
        <w:rPr>
          <w:rFonts w:ascii="Arial" w:hAnsi="Arial" w:cs="Arial"/>
          <w:b/>
          <w:bCs/>
          <w:i/>
          <w:iCs/>
          <w:vanish/>
        </w:rPr>
      </w:pPr>
      <w:bookmarkStart w:id="406" w:name="_Toc350901502"/>
      <w:bookmarkStart w:id="407" w:name="_Toc351192286"/>
      <w:bookmarkStart w:id="408" w:name="_Toc351193397"/>
      <w:bookmarkStart w:id="409" w:name="_Toc352233710"/>
      <w:bookmarkStart w:id="410" w:name="_Toc352886013"/>
      <w:bookmarkStart w:id="411" w:name="_Toc352886346"/>
      <w:bookmarkStart w:id="412" w:name="_Toc352886564"/>
      <w:bookmarkStart w:id="413" w:name="_Toc354079039"/>
      <w:bookmarkStart w:id="414" w:name="_Toc354079129"/>
      <w:bookmarkStart w:id="415" w:name="_Toc354079565"/>
      <w:bookmarkStart w:id="416" w:name="_Toc354176735"/>
      <w:bookmarkStart w:id="417" w:name="_Toc364699568"/>
      <w:bookmarkStart w:id="418" w:name="_Toc366452120"/>
      <w:bookmarkStart w:id="419" w:name="_Toc366525977"/>
      <w:bookmarkStart w:id="420" w:name="_Toc372978160"/>
      <w:bookmarkStart w:id="421" w:name="_Toc372997295"/>
      <w:bookmarkStart w:id="422" w:name="_Toc389848131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</w:p>
    <w:p w:rsidR="006735B9" w:rsidRPr="006735B9" w:rsidRDefault="006735B9" w:rsidP="00B106E4">
      <w:pPr>
        <w:pStyle w:val="PargrafodaLista"/>
        <w:keepNext/>
        <w:numPr>
          <w:ilvl w:val="0"/>
          <w:numId w:val="11"/>
        </w:numPr>
        <w:spacing w:before="240" w:after="240"/>
        <w:outlineLvl w:val="1"/>
        <w:rPr>
          <w:rFonts w:ascii="Arial" w:hAnsi="Arial" w:cs="Arial"/>
          <w:b/>
          <w:bCs/>
          <w:i/>
          <w:iCs/>
          <w:vanish/>
        </w:rPr>
      </w:pPr>
      <w:bookmarkStart w:id="423" w:name="_Toc350901503"/>
      <w:bookmarkStart w:id="424" w:name="_Toc351192287"/>
      <w:bookmarkStart w:id="425" w:name="_Toc351193398"/>
      <w:bookmarkStart w:id="426" w:name="_Toc352233711"/>
      <w:bookmarkStart w:id="427" w:name="_Toc352886014"/>
      <w:bookmarkStart w:id="428" w:name="_Toc352886347"/>
      <w:bookmarkStart w:id="429" w:name="_Toc352886565"/>
      <w:bookmarkStart w:id="430" w:name="_Toc354079040"/>
      <w:bookmarkStart w:id="431" w:name="_Toc354079130"/>
      <w:bookmarkStart w:id="432" w:name="_Toc354079566"/>
      <w:bookmarkStart w:id="433" w:name="_Toc354176736"/>
      <w:bookmarkStart w:id="434" w:name="_Toc364699569"/>
      <w:bookmarkStart w:id="435" w:name="_Toc366452121"/>
      <w:bookmarkStart w:id="436" w:name="_Toc366525978"/>
      <w:bookmarkStart w:id="437" w:name="_Toc372978161"/>
      <w:bookmarkStart w:id="438" w:name="_Toc372997296"/>
      <w:bookmarkStart w:id="439" w:name="_Toc38984813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</w:p>
    <w:p w:rsidR="00F44EE8" w:rsidRPr="006735B9" w:rsidRDefault="00F44EE8" w:rsidP="006735B9">
      <w:pPr>
        <w:pStyle w:val="Apendice-Titulo2"/>
      </w:pPr>
      <w:bookmarkStart w:id="440" w:name="_Toc389848133"/>
      <w:r w:rsidRPr="006735B9">
        <w:t>Teste Funcional</w:t>
      </w:r>
      <w:bookmarkEnd w:id="440"/>
      <w:r w:rsidRPr="006735B9">
        <w:t xml:space="preserve"> </w:t>
      </w:r>
    </w:p>
    <w:p w:rsidR="00F44EE8" w:rsidRDefault="00F44EE8" w:rsidP="00737800">
      <w:pPr>
        <w:pStyle w:val="TCC-CorpodoTexto"/>
      </w:pPr>
      <w:r w:rsidRPr="006A57A7">
        <w:t>&lt;Descrição e objetivo do Teste Funcional&gt;</w:t>
      </w:r>
    </w:p>
    <w:p w:rsidR="00FC59CC" w:rsidRPr="00FC59CC" w:rsidRDefault="00FC59CC" w:rsidP="00FC59CC">
      <w:pPr>
        <w:pStyle w:val="Legenda"/>
      </w:pPr>
      <w:bookmarkStart w:id="441" w:name="_Toc389848058"/>
      <w:r>
        <w:t xml:space="preserve">Tabela </w:t>
      </w:r>
      <w:fldSimple w:instr=" SEQ Tabela \* ARABIC ">
        <w:r w:rsidR="003F5814">
          <w:rPr>
            <w:noProof/>
          </w:rPr>
          <w:t>23</w:t>
        </w:r>
      </w:fldSimple>
      <w:r>
        <w:t xml:space="preserve"> – Descrição do Teste Funcional</w:t>
      </w:r>
      <w:bookmarkEnd w:id="441"/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6154"/>
      </w:tblGrid>
      <w:tr w:rsidR="00893D09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Tipo de Teste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Objetivo do Teste: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Técnica: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Início: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Finalização: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F44EE8" w:rsidRPr="006735B9" w:rsidRDefault="00F44EE8" w:rsidP="006735B9">
      <w:pPr>
        <w:pStyle w:val="Apendice-Titulo2"/>
      </w:pPr>
      <w:bookmarkStart w:id="442" w:name="_Toc389848134"/>
      <w:r w:rsidRPr="006735B9">
        <w:t>Teste Não-Funcional</w:t>
      </w:r>
      <w:bookmarkEnd w:id="442"/>
    </w:p>
    <w:p w:rsidR="00F44EE8" w:rsidRDefault="00F44EE8" w:rsidP="00737800">
      <w:pPr>
        <w:pStyle w:val="TCC-CorpodoTexto"/>
      </w:pPr>
      <w:r w:rsidRPr="006A57A7">
        <w:t>&lt;Descrição e objetivo do Teste Não-Funcional&gt;</w:t>
      </w:r>
    </w:p>
    <w:p w:rsidR="00FC59CC" w:rsidRPr="00FC59CC" w:rsidRDefault="00FC59CC" w:rsidP="00FC59CC">
      <w:pPr>
        <w:pStyle w:val="Legenda"/>
      </w:pPr>
      <w:bookmarkStart w:id="443" w:name="_Toc389848059"/>
      <w:r>
        <w:t xml:space="preserve">Tabela </w:t>
      </w:r>
      <w:fldSimple w:instr=" SEQ Tabela \* ARABIC ">
        <w:r w:rsidR="003F5814">
          <w:rPr>
            <w:noProof/>
          </w:rPr>
          <w:t>24</w:t>
        </w:r>
      </w:fldSimple>
      <w:r>
        <w:t xml:space="preserve"> – Descrição do Teste Não Funcional</w:t>
      </w:r>
      <w:bookmarkEnd w:id="443"/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6154"/>
      </w:tblGrid>
      <w:tr w:rsidR="00893D09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Tipo de Teste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93D09" w:rsidRPr="006A57A7" w:rsidRDefault="00893D09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Objetivo do Teste:</w:t>
            </w:r>
          </w:p>
        </w:tc>
        <w:tc>
          <w:tcPr>
            <w:tcW w:w="61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Técnica: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Início: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44EE8" w:rsidRPr="006A57A7" w:rsidTr="004417EF">
        <w:trPr>
          <w:cantSplit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Critério de Finalização:</w:t>
            </w:r>
          </w:p>
        </w:tc>
        <w:tc>
          <w:tcPr>
            <w:tcW w:w="615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EE8" w:rsidRPr="006A57A7" w:rsidRDefault="00F44EE8" w:rsidP="00F44EE8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F44EE8" w:rsidRPr="00F44EE8" w:rsidRDefault="00F44EE8" w:rsidP="00B833F3">
      <w:pPr>
        <w:pStyle w:val="Apendice-Titulo2"/>
      </w:pPr>
      <w:bookmarkStart w:id="444" w:name="_Toc349518983"/>
      <w:bookmarkStart w:id="445" w:name="_Toc389848135"/>
      <w:r w:rsidRPr="00F44EE8">
        <w:t>Ferramentas</w:t>
      </w:r>
      <w:bookmarkEnd w:id="444"/>
      <w:bookmarkEnd w:id="445"/>
    </w:p>
    <w:p w:rsidR="00F44EE8" w:rsidRDefault="00F44EE8" w:rsidP="00737800">
      <w:pPr>
        <w:pStyle w:val="TCC-CorpodoTexto"/>
      </w:pPr>
      <w:r w:rsidRPr="006A57A7">
        <w:t>As seguintes ferramentas serão empregadas neste projeto.</w:t>
      </w:r>
    </w:p>
    <w:p w:rsidR="00907B9C" w:rsidRDefault="00907B9C" w:rsidP="00907B9C">
      <w:pPr>
        <w:pStyle w:val="Legenda"/>
      </w:pPr>
      <w:bookmarkStart w:id="446" w:name="_Toc389848060"/>
      <w:r>
        <w:lastRenderedPageBreak/>
        <w:t xml:space="preserve">Tabela </w:t>
      </w:r>
      <w:fldSimple w:instr=" SEQ Tabela \* ARABIC ">
        <w:r w:rsidR="003F5814">
          <w:rPr>
            <w:noProof/>
          </w:rPr>
          <w:t>25</w:t>
        </w:r>
      </w:fldSimple>
      <w:r>
        <w:t xml:space="preserve"> – </w:t>
      </w:r>
      <w:r w:rsidR="00FC59CC">
        <w:t>Ferramentas de Teste</w:t>
      </w:r>
      <w:bookmarkEnd w:id="446"/>
      <w:r w:rsidRPr="00F175E3"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843"/>
        <w:gridCol w:w="2126"/>
        <w:gridCol w:w="1100"/>
      </w:tblGrid>
      <w:tr w:rsidR="00907B9C" w:rsidRPr="0074426D" w:rsidTr="00C51894">
        <w:tc>
          <w:tcPr>
            <w:tcW w:w="4111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Tarefa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Ferramenta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Fabricante</w:t>
            </w: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Versão</w:t>
            </w:r>
          </w:p>
        </w:tc>
      </w:tr>
      <w:tr w:rsidR="00907B9C" w:rsidRPr="00A0396F" w:rsidTr="00C51894">
        <w:tc>
          <w:tcPr>
            <w:tcW w:w="4111" w:type="dxa"/>
            <w:tcBorders>
              <w:bottom w:val="nil"/>
            </w:tcBorders>
          </w:tcPr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das Atividades de Teste</w:t>
            </w:r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893D09" w:rsidRPr="00A0396F" w:rsidTr="00C51894">
        <w:tc>
          <w:tcPr>
            <w:tcW w:w="4111" w:type="dxa"/>
            <w:tcBorders>
              <w:bottom w:val="nil"/>
            </w:tcBorders>
          </w:tcPr>
          <w:p w:rsidR="00893D09" w:rsidRPr="006A57A7" w:rsidRDefault="00893D09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dos Casos de Teste</w:t>
            </w:r>
          </w:p>
        </w:tc>
        <w:tc>
          <w:tcPr>
            <w:tcW w:w="1843" w:type="dxa"/>
            <w:tcBorders>
              <w:bottom w:val="nil"/>
            </w:tcBorders>
          </w:tcPr>
          <w:p w:rsidR="00893D09" w:rsidRPr="00B9079C" w:rsidRDefault="00893D0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:rsidR="00893D09" w:rsidRPr="00B9079C" w:rsidRDefault="00893D0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bottom w:val="nil"/>
            </w:tcBorders>
          </w:tcPr>
          <w:p w:rsidR="00893D09" w:rsidRPr="00B9079C" w:rsidRDefault="00893D0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07B9C" w:rsidRPr="00A0396F" w:rsidTr="00C51894">
        <w:tc>
          <w:tcPr>
            <w:tcW w:w="4111" w:type="dxa"/>
            <w:tcBorders>
              <w:top w:val="nil"/>
              <w:bottom w:val="nil"/>
            </w:tcBorders>
          </w:tcPr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</w:t>
            </w:r>
            <w:r w:rsidR="00893D09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e </w:t>
            </w:r>
            <w:proofErr w:type="spellStart"/>
            <w:r w:rsidR="00893D09">
              <w:rPr>
                <w:rFonts w:ascii="Arial" w:hAnsi="Arial" w:cs="Arial"/>
                <w:b/>
                <w:sz w:val="22"/>
                <w:szCs w:val="22"/>
                <w:lang w:val="pt-BR"/>
              </w:rPr>
              <w:t>Defeitp</w:t>
            </w:r>
            <w:proofErr w:type="spellEnd"/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07B9C" w:rsidRPr="00A0396F" w:rsidTr="00C51894">
        <w:tc>
          <w:tcPr>
            <w:tcW w:w="4111" w:type="dxa"/>
            <w:tcBorders>
              <w:top w:val="nil"/>
              <w:bottom w:val="nil"/>
            </w:tcBorders>
          </w:tcPr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Ferramenta de Automação </w:t>
            </w:r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top w:val="nil"/>
              <w:bottom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907B9C" w:rsidRPr="00A0396F" w:rsidTr="00907B9C">
        <w:tc>
          <w:tcPr>
            <w:tcW w:w="4111" w:type="dxa"/>
            <w:tcBorders>
              <w:top w:val="nil"/>
            </w:tcBorders>
          </w:tcPr>
          <w:p w:rsidR="00907B9C" w:rsidRPr="006A57A7" w:rsidRDefault="00893D09" w:rsidP="0090171C">
            <w:pPr>
              <w:pStyle w:val="Corpodetexto1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Gerenciamento de Testes Estáticos</w:t>
            </w:r>
          </w:p>
          <w:p w:rsidR="00907B9C" w:rsidRPr="006A57A7" w:rsidRDefault="00907B9C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100" w:type="dxa"/>
            <w:tcBorders>
              <w:top w:val="nil"/>
            </w:tcBorders>
          </w:tcPr>
          <w:p w:rsidR="00907B9C" w:rsidRPr="00B9079C" w:rsidRDefault="00907B9C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Pr="006A57A7" w:rsidRDefault="00F44EE8" w:rsidP="006735B9">
      <w:pPr>
        <w:pStyle w:val="Apendice-Titulo1"/>
      </w:pPr>
      <w:bookmarkStart w:id="447" w:name="_Toc349518984"/>
      <w:bookmarkStart w:id="448" w:name="_Toc389848136"/>
      <w:r w:rsidRPr="006A57A7">
        <w:t>R</w:t>
      </w:r>
      <w:r w:rsidR="00907B9C">
        <w:t>ecursos</w:t>
      </w:r>
      <w:bookmarkEnd w:id="447"/>
      <w:bookmarkEnd w:id="448"/>
    </w:p>
    <w:p w:rsidR="00F44EE8" w:rsidRPr="006A57A7" w:rsidRDefault="00F44EE8" w:rsidP="006735B9">
      <w:pPr>
        <w:pStyle w:val="Apendice-Titulo2"/>
      </w:pPr>
      <w:bookmarkStart w:id="449" w:name="_Toc349518985"/>
      <w:bookmarkStart w:id="450" w:name="_Toc389848137"/>
      <w:r w:rsidRPr="006A57A7">
        <w:t>Recursos do Sistema / Ambiente de Teste</w:t>
      </w:r>
      <w:bookmarkEnd w:id="449"/>
      <w:bookmarkEnd w:id="450"/>
    </w:p>
    <w:p w:rsidR="00F44EE8" w:rsidRPr="006A57A7" w:rsidRDefault="00F44EE8" w:rsidP="00F44EE8">
      <w:pPr>
        <w:rPr>
          <w:rFonts w:cs="Arial"/>
        </w:rPr>
      </w:pPr>
    </w:p>
    <w:p w:rsidR="00F44EE8" w:rsidRDefault="00F44EE8" w:rsidP="00737800">
      <w:pPr>
        <w:pStyle w:val="TCC-CorpodoTexto"/>
      </w:pPr>
      <w:r w:rsidRPr="006A57A7">
        <w:t>&lt;Descrição dos Recursos do Sistema / Ambiente de Teste&gt;</w:t>
      </w:r>
    </w:p>
    <w:p w:rsidR="00F44EE8" w:rsidRPr="00F175E3" w:rsidRDefault="00F44EE8" w:rsidP="006735B9">
      <w:pPr>
        <w:pStyle w:val="Apendice-Titulo1"/>
      </w:pPr>
      <w:bookmarkStart w:id="451" w:name="_Toc349518986"/>
      <w:bookmarkStart w:id="452" w:name="_Toc389848138"/>
      <w:r w:rsidRPr="00F175E3">
        <w:t>P</w:t>
      </w:r>
      <w:r w:rsidR="00907B9C">
        <w:t>rogramação dos Testes</w:t>
      </w:r>
      <w:bookmarkEnd w:id="451"/>
      <w:bookmarkEnd w:id="452"/>
    </w:p>
    <w:p w:rsidR="00F44EE8" w:rsidRPr="006A57A7" w:rsidRDefault="00F44EE8" w:rsidP="006735B9">
      <w:pPr>
        <w:pStyle w:val="Apendice-Titulo2"/>
      </w:pPr>
      <w:bookmarkStart w:id="453" w:name="_Toc349518987"/>
      <w:bookmarkStart w:id="454" w:name="_Toc389848139"/>
      <w:r w:rsidRPr="006A57A7">
        <w:t>Geral</w:t>
      </w:r>
      <w:bookmarkEnd w:id="453"/>
      <w:bookmarkEnd w:id="454"/>
    </w:p>
    <w:p w:rsidR="00F44EE8" w:rsidRDefault="00F44EE8" w:rsidP="00737800">
      <w:pPr>
        <w:pStyle w:val="TCC-CorpodoTexto"/>
      </w:pPr>
      <w:r w:rsidRPr="006A57A7">
        <w:t xml:space="preserve">Na tabela abaixo </w:t>
      </w:r>
      <w:r>
        <w:t>deve ser colocado</w:t>
      </w:r>
      <w:r w:rsidRPr="006A57A7">
        <w:t xml:space="preserve"> o cronograma relativo aos produtos de teste entregues ao longo da vida do projeto. </w:t>
      </w:r>
    </w:p>
    <w:p w:rsidR="00FC59CC" w:rsidRPr="00FC59CC" w:rsidRDefault="00FC59CC" w:rsidP="00FC59CC">
      <w:pPr>
        <w:pStyle w:val="Legenda"/>
      </w:pPr>
      <w:bookmarkStart w:id="455" w:name="_Toc389848061"/>
      <w:r>
        <w:t xml:space="preserve">Tabela </w:t>
      </w:r>
      <w:fldSimple w:instr=" SEQ Tabela \* ARABIC ">
        <w:r w:rsidR="003F5814">
          <w:rPr>
            <w:noProof/>
          </w:rPr>
          <w:t>26</w:t>
        </w:r>
      </w:fldSimple>
      <w:r>
        <w:t xml:space="preserve"> – Programação dos Testes</w:t>
      </w:r>
      <w:bookmarkEnd w:id="455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552"/>
        <w:gridCol w:w="2409"/>
      </w:tblGrid>
      <w:tr w:rsidR="006735B9" w:rsidTr="00C51894">
        <w:tc>
          <w:tcPr>
            <w:tcW w:w="4111" w:type="dxa"/>
            <w:tcBorders>
              <w:bottom w:val="single" w:sz="4" w:space="0" w:color="auto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Release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Caso de Teste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Data</w:t>
            </w:r>
          </w:p>
        </w:tc>
      </w:tr>
      <w:tr w:rsidR="006735B9" w:rsidRPr="00A0396F" w:rsidTr="00C51894"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:rsidR="006735B9" w:rsidRPr="006A57A7" w:rsidRDefault="006735B9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735B9" w:rsidRPr="00A0396F" w:rsidTr="00C51894">
        <w:tc>
          <w:tcPr>
            <w:tcW w:w="4111" w:type="dxa"/>
            <w:tcBorders>
              <w:top w:val="nil"/>
              <w:bottom w:val="nil"/>
            </w:tcBorders>
          </w:tcPr>
          <w:p w:rsidR="006735B9" w:rsidRPr="006A57A7" w:rsidRDefault="006735B9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735B9" w:rsidRPr="00A0396F" w:rsidTr="006735B9">
        <w:tc>
          <w:tcPr>
            <w:tcW w:w="4111" w:type="dxa"/>
            <w:tcBorders>
              <w:top w:val="nil"/>
            </w:tcBorders>
          </w:tcPr>
          <w:p w:rsidR="006735B9" w:rsidRPr="006A57A7" w:rsidRDefault="006735B9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2552" w:type="dxa"/>
            <w:tcBorders>
              <w:top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:rsidR="006735B9" w:rsidRPr="00B9079C" w:rsidRDefault="006735B9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Pr="006A57A7" w:rsidRDefault="00F44EE8" w:rsidP="00F44EE8">
      <w:pPr>
        <w:rPr>
          <w:rFonts w:cs="Arial"/>
          <w:lang w:val="es-ES_tradnl"/>
        </w:rPr>
      </w:pPr>
    </w:p>
    <w:p w:rsidR="00F44EE8" w:rsidRPr="006A57A7" w:rsidRDefault="00F44EE8" w:rsidP="00737800">
      <w:pPr>
        <w:pStyle w:val="TCC-CorpodoTexto"/>
      </w:pPr>
      <w:r w:rsidRPr="006A57A7">
        <w:t>Nas subseções seguintes consta o planejamento detalhado dos testes para cada iteração.</w:t>
      </w:r>
    </w:p>
    <w:p w:rsidR="00F44EE8" w:rsidRPr="006A57A7" w:rsidRDefault="00F44EE8" w:rsidP="006735B9">
      <w:pPr>
        <w:pStyle w:val="Apendice-Titulo2"/>
      </w:pPr>
      <w:bookmarkStart w:id="456" w:name="_Toc349518988"/>
      <w:bookmarkStart w:id="457" w:name="_Toc389848140"/>
      <w:r w:rsidRPr="006A57A7">
        <w:lastRenderedPageBreak/>
        <w:t xml:space="preserve">Objetivos </w:t>
      </w:r>
      <w:r>
        <w:t>e Prioridades</w:t>
      </w:r>
      <w:bookmarkEnd w:id="456"/>
      <w:bookmarkEnd w:id="457"/>
    </w:p>
    <w:p w:rsidR="00F44EE8" w:rsidRPr="00737800" w:rsidRDefault="00F44EE8" w:rsidP="00737800">
      <w:pPr>
        <w:pStyle w:val="TCC-CorpodoTexto"/>
      </w:pPr>
      <w:r w:rsidRPr="00737800">
        <w:t>&lt;Descrever nessa seção informações a respeito dos objetivos específicos dos testes programados para cada iteração do projeto, bem como quais requisitos funcionais / não-funcionais serão prioritariamente verificados.&gt;</w:t>
      </w:r>
    </w:p>
    <w:p w:rsidR="00F44EE8" w:rsidRPr="006A57A7" w:rsidRDefault="00F44EE8" w:rsidP="00B106E4">
      <w:pPr>
        <w:pStyle w:val="PargrafodaLista"/>
        <w:keepNext/>
        <w:numPr>
          <w:ilvl w:val="0"/>
          <w:numId w:val="10"/>
        </w:numPr>
        <w:spacing w:before="240" w:after="6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58" w:name="_Toc350901512"/>
      <w:bookmarkStart w:id="459" w:name="_Toc351192296"/>
      <w:bookmarkStart w:id="460" w:name="_Toc351193407"/>
      <w:bookmarkStart w:id="461" w:name="_Toc352233720"/>
      <w:bookmarkStart w:id="462" w:name="_Toc352886023"/>
      <w:bookmarkStart w:id="463" w:name="_Toc352886356"/>
      <w:bookmarkStart w:id="464" w:name="_Toc352886574"/>
      <w:bookmarkStart w:id="465" w:name="_Toc354079049"/>
      <w:bookmarkStart w:id="466" w:name="_Toc354079139"/>
      <w:bookmarkStart w:id="467" w:name="_Toc354079575"/>
      <w:bookmarkStart w:id="468" w:name="_Toc354176745"/>
      <w:bookmarkStart w:id="469" w:name="_Toc364699578"/>
      <w:bookmarkStart w:id="470" w:name="_Toc366452130"/>
      <w:bookmarkStart w:id="471" w:name="_Toc366525987"/>
      <w:bookmarkStart w:id="472" w:name="_Toc372978170"/>
      <w:bookmarkStart w:id="473" w:name="_Toc372997305"/>
      <w:bookmarkStart w:id="474" w:name="_Toc389848141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</w:p>
    <w:p w:rsidR="00F44EE8" w:rsidRPr="006A57A7" w:rsidRDefault="00F44EE8" w:rsidP="00B106E4">
      <w:pPr>
        <w:pStyle w:val="PargrafodaLista"/>
        <w:keepNext/>
        <w:numPr>
          <w:ilvl w:val="1"/>
          <w:numId w:val="10"/>
        </w:numPr>
        <w:spacing w:before="240" w:after="6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75" w:name="_Toc350901513"/>
      <w:bookmarkStart w:id="476" w:name="_Toc351192297"/>
      <w:bookmarkStart w:id="477" w:name="_Toc351193408"/>
      <w:bookmarkStart w:id="478" w:name="_Toc352233721"/>
      <w:bookmarkStart w:id="479" w:name="_Toc352886024"/>
      <w:bookmarkStart w:id="480" w:name="_Toc352886357"/>
      <w:bookmarkStart w:id="481" w:name="_Toc352886575"/>
      <w:bookmarkStart w:id="482" w:name="_Toc354079050"/>
      <w:bookmarkStart w:id="483" w:name="_Toc354079140"/>
      <w:bookmarkStart w:id="484" w:name="_Toc354079576"/>
      <w:bookmarkStart w:id="485" w:name="_Toc354176746"/>
      <w:bookmarkStart w:id="486" w:name="_Toc364699579"/>
      <w:bookmarkStart w:id="487" w:name="_Toc366452131"/>
      <w:bookmarkStart w:id="488" w:name="_Toc366525988"/>
      <w:bookmarkStart w:id="489" w:name="_Toc372978171"/>
      <w:bookmarkStart w:id="490" w:name="_Toc372997306"/>
      <w:bookmarkStart w:id="491" w:name="_Toc389848142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</w:p>
    <w:p w:rsidR="00F44EE8" w:rsidRPr="006A57A7" w:rsidRDefault="00F44EE8" w:rsidP="00B106E4">
      <w:pPr>
        <w:pStyle w:val="PargrafodaLista"/>
        <w:keepNext/>
        <w:numPr>
          <w:ilvl w:val="1"/>
          <w:numId w:val="10"/>
        </w:numPr>
        <w:spacing w:before="240" w:after="60"/>
        <w:jc w:val="both"/>
        <w:outlineLvl w:val="1"/>
        <w:rPr>
          <w:rFonts w:cs="Arial"/>
          <w:b/>
          <w:bCs/>
          <w:vanish/>
          <w:color w:val="333333"/>
          <w:sz w:val="36"/>
          <w:szCs w:val="28"/>
          <w:lang w:eastAsia="en-US"/>
        </w:rPr>
      </w:pPr>
      <w:bookmarkStart w:id="492" w:name="_Toc350901514"/>
      <w:bookmarkStart w:id="493" w:name="_Toc351192298"/>
      <w:bookmarkStart w:id="494" w:name="_Toc351193409"/>
      <w:bookmarkStart w:id="495" w:name="_Toc352233722"/>
      <w:bookmarkStart w:id="496" w:name="_Toc352886025"/>
      <w:bookmarkStart w:id="497" w:name="_Toc352886358"/>
      <w:bookmarkStart w:id="498" w:name="_Toc352886576"/>
      <w:bookmarkStart w:id="499" w:name="_Toc354079051"/>
      <w:bookmarkStart w:id="500" w:name="_Toc354079141"/>
      <w:bookmarkStart w:id="501" w:name="_Toc354079577"/>
      <w:bookmarkStart w:id="502" w:name="_Toc354176747"/>
      <w:bookmarkStart w:id="503" w:name="_Toc364699580"/>
      <w:bookmarkStart w:id="504" w:name="_Toc366452132"/>
      <w:bookmarkStart w:id="505" w:name="_Toc366525989"/>
      <w:bookmarkStart w:id="506" w:name="_Toc372978172"/>
      <w:bookmarkStart w:id="507" w:name="_Toc372997307"/>
      <w:bookmarkStart w:id="508" w:name="_Toc389848143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</w:p>
    <w:p w:rsidR="00F44EE8" w:rsidRDefault="00054E00" w:rsidP="006735B9">
      <w:pPr>
        <w:pStyle w:val="Apendice-Titulo2"/>
      </w:pPr>
      <w:bookmarkStart w:id="509" w:name="_Toc349518989"/>
      <w:bookmarkStart w:id="510" w:name="_Toc389848144"/>
      <w:r w:rsidRPr="00054E00">
        <w:t>Rastreabilidade dos Casos de Testes X Requisitos</w:t>
      </w:r>
      <w:bookmarkEnd w:id="509"/>
      <w:bookmarkEnd w:id="510"/>
    </w:p>
    <w:p w:rsidR="00FC59CC" w:rsidRPr="00FC59CC" w:rsidRDefault="00FC59CC" w:rsidP="00FC59CC">
      <w:pPr>
        <w:pStyle w:val="Legenda"/>
      </w:pPr>
      <w:bookmarkStart w:id="511" w:name="_Toc389848062"/>
      <w:r>
        <w:t xml:space="preserve">Tabela </w:t>
      </w:r>
      <w:fldSimple w:instr=" SEQ Tabela \* ARABIC ">
        <w:r w:rsidR="003F5814">
          <w:rPr>
            <w:noProof/>
          </w:rPr>
          <w:t>27</w:t>
        </w:r>
      </w:fldSimple>
      <w:r>
        <w:t xml:space="preserve"> – Abordagem dos Testes</w:t>
      </w:r>
      <w:bookmarkEnd w:id="511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C51894" w:rsidTr="004F2F87">
        <w:tc>
          <w:tcPr>
            <w:tcW w:w="4536" w:type="dxa"/>
            <w:tcBorders>
              <w:bottom w:val="single" w:sz="4" w:space="0" w:color="auto"/>
            </w:tcBorders>
          </w:tcPr>
          <w:p w:rsidR="00C51894" w:rsidRPr="00B9079C" w:rsidRDefault="00054E00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Requisitos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C51894" w:rsidRPr="00B9079C" w:rsidRDefault="00054E00" w:rsidP="005E6173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ID do Caso de Teste</w:t>
            </w:r>
            <w:r w:rsidDel="00054E00">
              <w:rPr>
                <w:rFonts w:cs="Arial"/>
                <w:b/>
                <w:lang w:val="pt-BR" w:eastAsia="pt-BR"/>
              </w:rPr>
              <w:t xml:space="preserve"> </w:t>
            </w:r>
          </w:p>
        </w:tc>
      </w:tr>
      <w:tr w:rsidR="00C51894" w:rsidRPr="00A0396F" w:rsidTr="004F2F87"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:rsidR="008B3636" w:rsidRPr="008529B9" w:rsidRDefault="005E08C4" w:rsidP="0026135E">
            <w:pPr>
              <w:pStyle w:val="Corpodetexto1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529B9">
              <w:rPr>
                <w:rFonts w:ascii="Arial" w:hAnsi="Arial" w:cs="Arial"/>
                <w:sz w:val="22"/>
                <w:szCs w:val="22"/>
                <w:lang w:val="en-US"/>
              </w:rPr>
              <w:t>SSS01, SSS02, SSS03</w:t>
            </w: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:rsidR="00C51894" w:rsidRDefault="00054E00" w:rsidP="0090171C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CT-01- Nome do Caso de Teste</w:t>
            </w:r>
            <w:r>
              <w:rPr>
                <w:rFonts w:cs="Arial"/>
                <w:lang w:val="pt-BR" w:eastAsia="pt-BR"/>
              </w:rPr>
              <w:t xml:space="preserve"> </w:t>
            </w:r>
          </w:p>
          <w:p w:rsidR="008B3636" w:rsidRPr="00B9079C" w:rsidRDefault="00054E00" w:rsidP="005E6173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CT-02- Nome do Caso de Teste</w:t>
            </w:r>
          </w:p>
        </w:tc>
      </w:tr>
      <w:tr w:rsidR="00C51894" w:rsidRPr="00A0396F" w:rsidTr="004F2F87">
        <w:tc>
          <w:tcPr>
            <w:tcW w:w="4536" w:type="dxa"/>
            <w:tcBorders>
              <w:top w:val="nil"/>
              <w:bottom w:val="nil"/>
            </w:tcBorders>
          </w:tcPr>
          <w:p w:rsidR="00C51894" w:rsidRPr="006A57A7" w:rsidRDefault="00C51894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nil"/>
              <w:bottom w:val="nil"/>
            </w:tcBorders>
          </w:tcPr>
          <w:p w:rsidR="00C51894" w:rsidRPr="00B9079C" w:rsidRDefault="00C51894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C51894" w:rsidRPr="00A0396F" w:rsidTr="004F2F87">
        <w:tc>
          <w:tcPr>
            <w:tcW w:w="4536" w:type="dxa"/>
            <w:tcBorders>
              <w:top w:val="nil"/>
            </w:tcBorders>
          </w:tcPr>
          <w:p w:rsidR="00C51894" w:rsidRPr="006A57A7" w:rsidRDefault="00C51894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nil"/>
            </w:tcBorders>
          </w:tcPr>
          <w:p w:rsidR="00C51894" w:rsidRPr="00B9079C" w:rsidRDefault="00C51894" w:rsidP="0090171C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F44EE8" w:rsidRDefault="00F44EE8" w:rsidP="006735B9">
      <w:pPr>
        <w:pStyle w:val="Apendice-Titulo1"/>
      </w:pPr>
      <w:bookmarkStart w:id="512" w:name="_Toc349518990"/>
      <w:bookmarkStart w:id="513" w:name="_Toc389848145"/>
      <w:proofErr w:type="spellStart"/>
      <w:r w:rsidRPr="006A57A7">
        <w:t>M</w:t>
      </w:r>
      <w:r w:rsidR="00907B9C">
        <w:t>ilestones</w:t>
      </w:r>
      <w:proofErr w:type="spellEnd"/>
      <w:r w:rsidR="00907B9C">
        <w:t xml:space="preserve"> do projeto em teste</w:t>
      </w:r>
      <w:bookmarkEnd w:id="512"/>
      <w:bookmarkEnd w:id="513"/>
    </w:p>
    <w:p w:rsidR="00FC59CC" w:rsidRPr="00FC59CC" w:rsidRDefault="00FC59CC" w:rsidP="00FC59CC">
      <w:pPr>
        <w:pStyle w:val="Legenda"/>
      </w:pPr>
      <w:bookmarkStart w:id="514" w:name="_Toc389848063"/>
      <w:r>
        <w:t xml:space="preserve">Tabela </w:t>
      </w:r>
      <w:fldSimple w:instr=" SEQ Tabela \* ARABIC ">
        <w:r w:rsidR="003F5814">
          <w:rPr>
            <w:noProof/>
          </w:rPr>
          <w:t>28</w:t>
        </w:r>
      </w:fldSimple>
      <w:r>
        <w:t xml:space="preserve"> – Abordagem dos Testes</w:t>
      </w:r>
      <w:bookmarkEnd w:id="514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985"/>
        <w:gridCol w:w="2019"/>
        <w:gridCol w:w="2199"/>
      </w:tblGrid>
      <w:tr w:rsidR="004F2F87" w:rsidRPr="0074426D" w:rsidTr="004F2F87">
        <w:tc>
          <w:tcPr>
            <w:tcW w:w="2977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proofErr w:type="spellStart"/>
            <w:r w:rsidRPr="00B9079C">
              <w:rPr>
                <w:rFonts w:cs="Arial"/>
                <w:b/>
                <w:lang w:val="pt-BR" w:eastAsia="pt-BR"/>
              </w:rPr>
              <w:t>Milestone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Esforço</w:t>
            </w:r>
          </w:p>
        </w:tc>
        <w:tc>
          <w:tcPr>
            <w:tcW w:w="2019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Data de Início</w:t>
            </w:r>
          </w:p>
        </w:tc>
        <w:tc>
          <w:tcPr>
            <w:tcW w:w="2199" w:type="dxa"/>
            <w:tcBorders>
              <w:bottom w:val="single" w:sz="4" w:space="0" w:color="auto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Data de Termino</w:t>
            </w:r>
          </w:p>
        </w:tc>
      </w:tr>
      <w:tr w:rsidR="004F2F87" w:rsidRPr="00A0396F" w:rsidTr="004F2F87">
        <w:tc>
          <w:tcPr>
            <w:tcW w:w="2977" w:type="dxa"/>
            <w:tcBorders>
              <w:top w:val="single" w:sz="4" w:space="0" w:color="auto"/>
              <w:bottom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Plano de Teste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single" w:sz="4" w:space="0" w:color="auto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single" w:sz="4" w:space="0" w:color="auto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  <w:tr w:rsidR="004F2F87" w:rsidRPr="00A0396F" w:rsidTr="004F2F87"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Elaborar casos de Teste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  <w:tr w:rsidR="004F2F87" w:rsidRPr="00A0396F" w:rsidTr="004F2F87">
        <w:tc>
          <w:tcPr>
            <w:tcW w:w="2977" w:type="dxa"/>
            <w:tcBorders>
              <w:top w:val="nil"/>
              <w:bottom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Executar Teste</w:t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nil"/>
              <w:bottom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  <w:tr w:rsidR="004F2F87" w:rsidRPr="00A0396F" w:rsidTr="004F2F87">
        <w:tc>
          <w:tcPr>
            <w:tcW w:w="2977" w:type="dxa"/>
            <w:tcBorders>
              <w:top w:val="nil"/>
            </w:tcBorders>
            <w:vAlign w:val="center"/>
          </w:tcPr>
          <w:p w:rsidR="004F2F87" w:rsidRPr="006A57A7" w:rsidRDefault="004F2F87" w:rsidP="0090171C">
            <w:pPr>
              <w:pStyle w:val="Corpodetexto1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A57A7">
              <w:rPr>
                <w:rFonts w:ascii="Arial" w:hAnsi="Arial" w:cs="Arial"/>
                <w:sz w:val="22"/>
                <w:szCs w:val="22"/>
                <w:lang w:val="pt-BR"/>
              </w:rPr>
              <w:t>Avaliar Resultados de Teste</w:t>
            </w:r>
          </w:p>
        </w:tc>
        <w:tc>
          <w:tcPr>
            <w:tcW w:w="1985" w:type="dxa"/>
            <w:tcBorders>
              <w:top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t>Alto/Médio/Baixo</w:t>
            </w:r>
          </w:p>
        </w:tc>
        <w:tc>
          <w:tcPr>
            <w:tcW w:w="2019" w:type="dxa"/>
            <w:tcBorders>
              <w:top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  <w:tc>
          <w:tcPr>
            <w:tcW w:w="2199" w:type="dxa"/>
            <w:tcBorders>
              <w:top w:val="nil"/>
            </w:tcBorders>
          </w:tcPr>
          <w:p w:rsidR="004F2F87" w:rsidRPr="00B9079C" w:rsidRDefault="004F2F87" w:rsidP="0090171C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d/mm/aaaa"/>
                  </w:textInput>
                </w:ffData>
              </w:fldChar>
            </w:r>
            <w:r w:rsidRPr="00B9079C">
              <w:rPr>
                <w:rFonts w:cs="Arial"/>
                <w:sz w:val="22"/>
                <w:szCs w:val="22"/>
                <w:lang w:val="es-ES_tradnl" w:eastAsia="pt-BR"/>
              </w:rPr>
              <w:instrText xml:space="preserve"> FORMTEXT </w:instrTex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separate"/>
            </w:r>
            <w:r w:rsidR="00FC59CC" w:rsidRPr="00B9079C">
              <w:rPr>
                <w:rFonts w:cs="Arial"/>
                <w:noProof/>
                <w:sz w:val="22"/>
                <w:szCs w:val="22"/>
                <w:lang w:val="pt-BR" w:eastAsia="pt-BR"/>
              </w:rPr>
              <w:t>dd/mm/aaaa</w:t>
            </w:r>
            <w:r w:rsidRPr="00B9079C">
              <w:rPr>
                <w:rFonts w:cs="Arial"/>
                <w:sz w:val="22"/>
                <w:szCs w:val="22"/>
                <w:lang w:val="pt-BR" w:eastAsia="pt-BR"/>
              </w:rPr>
              <w:fldChar w:fldCharType="end"/>
            </w:r>
          </w:p>
        </w:tc>
      </w:tr>
    </w:tbl>
    <w:p w:rsidR="00F44EE8" w:rsidRPr="006A57A7" w:rsidRDefault="00F44EE8" w:rsidP="00F44EE8">
      <w:pPr>
        <w:rPr>
          <w:rFonts w:cs="Arial"/>
        </w:rPr>
      </w:pPr>
    </w:p>
    <w:p w:rsidR="00FA748F" w:rsidRDefault="00FA748F" w:rsidP="00FA748F">
      <w:pPr>
        <w:pStyle w:val="TCC-TituloApndice"/>
        <w:ind w:left="658" w:hanging="658"/>
      </w:pPr>
      <w:bookmarkStart w:id="515" w:name="_Toc389848146"/>
      <w:r>
        <w:lastRenderedPageBreak/>
        <w:t>EAP</w:t>
      </w:r>
      <w:bookmarkEnd w:id="515"/>
    </w:p>
    <w:p w:rsidR="002A2F97" w:rsidRDefault="002A2F97" w:rsidP="002A2F97">
      <w:pPr>
        <w:pStyle w:val="Legenda"/>
      </w:pPr>
      <w:bookmarkStart w:id="516" w:name="_Toc389848078"/>
      <w:r w:rsidRPr="00F265C8">
        <w:t xml:space="preserve">Figura </w:t>
      </w:r>
      <w:fldSimple w:instr=" SEQ Figura \* ARABIC ">
        <w:r w:rsidR="003F5814">
          <w:rPr>
            <w:noProof/>
          </w:rPr>
          <w:t>14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516"/>
    </w:p>
    <w:p w:rsidR="00B73F41" w:rsidRDefault="00B73F41" w:rsidP="00B73F41"/>
    <w:p w:rsidR="00B73F41" w:rsidRPr="00B73F41" w:rsidRDefault="00B73F41" w:rsidP="00B73F41">
      <w:pPr>
        <w:pStyle w:val="TCC-CorpodoTexto"/>
      </w:pPr>
      <w:r>
        <w:t>&lt;Precisam estar no substantivo&gt;</w:t>
      </w:r>
    </w:p>
    <w:p w:rsidR="0025672F" w:rsidRDefault="0025672F" w:rsidP="0025672F">
      <w:pPr>
        <w:pStyle w:val="TCC-TituloApndice"/>
        <w:ind w:left="658" w:hanging="658"/>
        <w:rPr>
          <w:lang w:val="pt-BR"/>
        </w:rPr>
      </w:pPr>
      <w:bookmarkStart w:id="517" w:name="_Toc389848147"/>
      <w:bookmarkEnd w:id="15"/>
      <w:r>
        <w:rPr>
          <w:lang w:val="pt-BR"/>
        </w:rPr>
        <w:lastRenderedPageBreak/>
        <w:t>Cronograma de trabalho</w:t>
      </w:r>
      <w:bookmarkEnd w:id="517"/>
    </w:p>
    <w:p w:rsidR="00412DA3" w:rsidRPr="008529B9" w:rsidRDefault="00412DA3" w:rsidP="008529B9">
      <w:pPr>
        <w:pStyle w:val="TCC-CorpodoTexto"/>
        <w:rPr>
          <w:lang w:val="pt-BR"/>
        </w:rPr>
      </w:pPr>
      <w:r>
        <w:rPr>
          <w:lang w:val="pt-BR"/>
        </w:rPr>
        <w:t>&lt; Ao final do projeto adicionem o cronograma de trabalho que foi efetivamente realizado, este item não é obrigatório. &gt;</w:t>
      </w:r>
    </w:p>
    <w:p w:rsidR="0073676C" w:rsidRDefault="0073676C" w:rsidP="008529B9">
      <w:pPr>
        <w:pStyle w:val="Legenda"/>
      </w:pPr>
      <w:bookmarkStart w:id="518" w:name="_Toc389848064"/>
      <w:r>
        <w:t xml:space="preserve">Tabela </w:t>
      </w:r>
      <w:fldSimple w:instr=" SEQ Tabela \* ARABIC ">
        <w:r w:rsidR="003F5814">
          <w:rPr>
            <w:noProof/>
          </w:rPr>
          <w:t>29</w:t>
        </w:r>
      </w:fldSimple>
      <w:r>
        <w:t xml:space="preserve"> – Cronograma de Trabalho</w:t>
      </w:r>
      <w:bookmarkEnd w:id="518"/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15"/>
        <w:gridCol w:w="5022"/>
        <w:gridCol w:w="2943"/>
      </w:tblGrid>
      <w:tr w:rsidR="0073676C" w:rsidRPr="00B9079C" w:rsidTr="008529B9">
        <w:tc>
          <w:tcPr>
            <w:tcW w:w="1215" w:type="dxa"/>
            <w:tcBorders>
              <w:bottom w:val="single" w:sz="4" w:space="0" w:color="auto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Reunião</w:t>
            </w:r>
          </w:p>
        </w:tc>
        <w:tc>
          <w:tcPr>
            <w:tcW w:w="5022" w:type="dxa"/>
            <w:tcBorders>
              <w:bottom w:val="single" w:sz="4" w:space="0" w:color="auto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</w:t>
            </w:r>
            <w:r>
              <w:rPr>
                <w:rFonts w:cs="Arial"/>
                <w:b/>
                <w:lang w:val="pt-BR" w:eastAsia="pt-BR"/>
              </w:rPr>
              <w:t>ocumentação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Apresentação</w:t>
            </w:r>
          </w:p>
        </w:tc>
      </w:tr>
      <w:tr w:rsidR="0073676C" w:rsidRPr="00B9079C" w:rsidTr="008529B9">
        <w:tc>
          <w:tcPr>
            <w:tcW w:w="1215" w:type="dxa"/>
            <w:tcBorders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1</w:t>
            </w:r>
          </w:p>
        </w:tc>
        <w:tc>
          <w:tcPr>
            <w:tcW w:w="5022" w:type="dxa"/>
            <w:tcBorders>
              <w:bottom w:val="nil"/>
            </w:tcBorders>
          </w:tcPr>
          <w:p w:rsidR="0073676C" w:rsidRPr="00B9079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  <w:tc>
          <w:tcPr>
            <w:tcW w:w="2943" w:type="dxa"/>
            <w:tcBorders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2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Capítulos 1,2,3 e Apêndice E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3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Capítulos 4,5,6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-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4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 7 (Metade dos casos de uso)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Primeira Versão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5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</w:t>
            </w:r>
            <w:r w:rsidR="005E08C4">
              <w:rPr>
                <w:rFonts w:cs="Arial"/>
                <w:lang w:val="pt-BR" w:eastAsia="pt-BR"/>
              </w:rPr>
              <w:t>s</w:t>
            </w:r>
            <w:r>
              <w:rPr>
                <w:rFonts w:cs="Arial"/>
                <w:lang w:val="pt-BR" w:eastAsia="pt-BR"/>
              </w:rPr>
              <w:t xml:space="preserve"> 7 (Todos os casos de uso) </w:t>
            </w:r>
            <w:r w:rsidR="005E08C4">
              <w:rPr>
                <w:rFonts w:cs="Arial"/>
                <w:lang w:val="pt-BR" w:eastAsia="pt-BR"/>
              </w:rPr>
              <w:t>e 8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Segunda Versão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  <w:bottom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6</w:t>
            </w:r>
          </w:p>
        </w:tc>
        <w:tc>
          <w:tcPr>
            <w:tcW w:w="5022" w:type="dxa"/>
            <w:tcBorders>
              <w:top w:val="nil"/>
              <w:bottom w:val="nil"/>
            </w:tcBorders>
          </w:tcPr>
          <w:p w:rsidR="0073676C" w:rsidRPr="00B9079C" w:rsidRDefault="0073676C" w:rsidP="0026135E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Capítulo</w:t>
            </w:r>
            <w:r w:rsidR="005E08C4">
              <w:rPr>
                <w:rFonts w:cs="Arial"/>
                <w:lang w:val="pt-BR" w:eastAsia="pt-BR"/>
              </w:rPr>
              <w:t>s</w:t>
            </w:r>
            <w:r>
              <w:rPr>
                <w:rFonts w:cs="Arial"/>
                <w:lang w:val="pt-BR" w:eastAsia="pt-BR"/>
              </w:rPr>
              <w:t xml:space="preserve"> 9, 10, 11 e todos os apêndices.</w:t>
            </w:r>
          </w:p>
        </w:tc>
        <w:tc>
          <w:tcPr>
            <w:tcW w:w="2943" w:type="dxa"/>
            <w:tcBorders>
              <w:top w:val="nil"/>
              <w:bottom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Terceira Versão</w:t>
            </w:r>
          </w:p>
        </w:tc>
      </w:tr>
      <w:tr w:rsidR="0073676C" w:rsidRPr="00B9079C" w:rsidTr="008529B9">
        <w:tc>
          <w:tcPr>
            <w:tcW w:w="1215" w:type="dxa"/>
            <w:tcBorders>
              <w:top w:val="nil"/>
            </w:tcBorders>
          </w:tcPr>
          <w:p w:rsidR="0073676C" w:rsidRDefault="0073676C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7</w:t>
            </w:r>
          </w:p>
        </w:tc>
        <w:tc>
          <w:tcPr>
            <w:tcW w:w="5022" w:type="dxa"/>
            <w:tcBorders>
              <w:top w:val="nil"/>
            </w:tcBorders>
          </w:tcPr>
          <w:p w:rsidR="0073676C" w:rsidRPr="00B9079C" w:rsidRDefault="005E08C4" w:rsidP="003F5814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Final</w:t>
            </w:r>
          </w:p>
        </w:tc>
        <w:tc>
          <w:tcPr>
            <w:tcW w:w="2943" w:type="dxa"/>
            <w:tcBorders>
              <w:top w:val="nil"/>
            </w:tcBorders>
          </w:tcPr>
          <w:p w:rsidR="0073676C" w:rsidRDefault="0073676C" w:rsidP="008529B9">
            <w:pPr>
              <w:pStyle w:val="TCC-TextodeTabela"/>
              <w:jc w:val="center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Quarta Versão</w:t>
            </w:r>
          </w:p>
        </w:tc>
      </w:tr>
    </w:tbl>
    <w:p w:rsidR="0025672F" w:rsidRDefault="00412DA3" w:rsidP="008529B9">
      <w:pPr>
        <w:pStyle w:val="TCC-CorpodoTexto"/>
        <w:ind w:firstLine="0"/>
        <w:rPr>
          <w:lang w:val="pt-BR"/>
        </w:rPr>
      </w:pPr>
      <w:r>
        <w:rPr>
          <w:lang w:val="pt-BR"/>
        </w:rPr>
        <w:t>&gt;</w:t>
      </w:r>
    </w:p>
    <w:p w:rsidR="009B196C" w:rsidRDefault="009B196C" w:rsidP="009B196C">
      <w:pPr>
        <w:pStyle w:val="TCC-TituloApndice"/>
        <w:ind w:left="658" w:hanging="658"/>
        <w:rPr>
          <w:lang w:val="pt-BR"/>
        </w:rPr>
      </w:pPr>
      <w:bookmarkStart w:id="519" w:name="_Toc389848148"/>
      <w:r>
        <w:rPr>
          <w:lang w:val="pt-BR"/>
        </w:rPr>
        <w:lastRenderedPageBreak/>
        <w:t>Estimativas de Custo de Desenvolvimento</w:t>
      </w:r>
      <w:bookmarkEnd w:id="519"/>
    </w:p>
    <w:p w:rsidR="009B196C" w:rsidRPr="00B73F41" w:rsidRDefault="009B196C" w:rsidP="00B73F41">
      <w:pPr>
        <w:pStyle w:val="TCC-CorpodoTexto"/>
      </w:pPr>
      <w:r w:rsidRPr="00B73F41">
        <w:t>&lt;Em construção. &gt;</w:t>
      </w:r>
    </w:p>
    <w:p w:rsidR="0025672F" w:rsidRPr="008529B9" w:rsidRDefault="0025672F" w:rsidP="002A2F97">
      <w:pPr>
        <w:pStyle w:val="TCC-CorpodoTexto"/>
        <w:rPr>
          <w:lang w:val="pt-BR"/>
        </w:rPr>
      </w:pPr>
    </w:p>
    <w:sectPr w:rsidR="0025672F" w:rsidRPr="008529B9" w:rsidSect="002267B8">
      <w:footerReference w:type="default" r:id="rId15"/>
      <w:pgSz w:w="11907" w:h="16839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6A2" w:rsidRDefault="000956A2">
      <w:r>
        <w:separator/>
      </w:r>
    </w:p>
    <w:p w:rsidR="000956A2" w:rsidRDefault="000956A2"/>
  </w:endnote>
  <w:endnote w:type="continuationSeparator" w:id="0">
    <w:p w:rsidR="000956A2" w:rsidRDefault="000956A2">
      <w:r>
        <w:continuationSeparator/>
      </w:r>
    </w:p>
    <w:p w:rsidR="000956A2" w:rsidRDefault="000956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CA" w:rsidRDefault="00433ACA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058B0">
      <w:rPr>
        <w:noProof/>
      </w:rPr>
      <w:t>xv</w:t>
    </w:r>
    <w:r>
      <w:fldChar w:fldCharType="end"/>
    </w:r>
  </w:p>
  <w:p w:rsidR="00433ACA" w:rsidRDefault="00433AC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CA" w:rsidRDefault="00433ACA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1560">
      <w:rPr>
        <w:noProof/>
      </w:rPr>
      <w:t>30</w:t>
    </w:r>
    <w:r>
      <w:fldChar w:fldCharType="end"/>
    </w:r>
  </w:p>
  <w:p w:rsidR="00433ACA" w:rsidRDefault="00433A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6A2" w:rsidRDefault="000956A2">
      <w:r>
        <w:separator/>
      </w:r>
    </w:p>
    <w:p w:rsidR="000956A2" w:rsidRDefault="000956A2"/>
  </w:footnote>
  <w:footnote w:type="continuationSeparator" w:id="0">
    <w:p w:rsidR="000956A2" w:rsidRDefault="000956A2">
      <w:r>
        <w:continuationSeparator/>
      </w:r>
    </w:p>
    <w:p w:rsidR="000956A2" w:rsidRDefault="000956A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1FF76FC7"/>
    <w:multiLevelType w:val="hybridMultilevel"/>
    <w:tmpl w:val="02C48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7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8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4371283"/>
    <w:multiLevelType w:val="hybridMultilevel"/>
    <w:tmpl w:val="B1022C72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5C171F5E"/>
    <w:multiLevelType w:val="hybridMultilevel"/>
    <w:tmpl w:val="0F5EF03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3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3"/>
  </w:num>
  <w:num w:numId="5">
    <w:abstractNumId w:val="7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5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4"/>
  </w:num>
  <w:num w:numId="19">
    <w:abstractNumId w:val="10"/>
  </w:num>
  <w:num w:numId="20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287"/>
    <w:rsid w:val="000044A0"/>
    <w:rsid w:val="000058D9"/>
    <w:rsid w:val="000059F1"/>
    <w:rsid w:val="00005A00"/>
    <w:rsid w:val="00007481"/>
    <w:rsid w:val="000105A1"/>
    <w:rsid w:val="00010FE9"/>
    <w:rsid w:val="000110B1"/>
    <w:rsid w:val="00011B1D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B8"/>
    <w:rsid w:val="000340BA"/>
    <w:rsid w:val="00036354"/>
    <w:rsid w:val="0003662A"/>
    <w:rsid w:val="000367B7"/>
    <w:rsid w:val="00036C5B"/>
    <w:rsid w:val="0003740B"/>
    <w:rsid w:val="00037A07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7C4"/>
    <w:rsid w:val="00086569"/>
    <w:rsid w:val="00087C64"/>
    <w:rsid w:val="00087EAD"/>
    <w:rsid w:val="00087F9C"/>
    <w:rsid w:val="000908F4"/>
    <w:rsid w:val="000914A3"/>
    <w:rsid w:val="00091535"/>
    <w:rsid w:val="00092525"/>
    <w:rsid w:val="00092C45"/>
    <w:rsid w:val="00092DB4"/>
    <w:rsid w:val="00094335"/>
    <w:rsid w:val="00094725"/>
    <w:rsid w:val="000956A2"/>
    <w:rsid w:val="00096117"/>
    <w:rsid w:val="000972F2"/>
    <w:rsid w:val="00097535"/>
    <w:rsid w:val="000A0C52"/>
    <w:rsid w:val="000A13BF"/>
    <w:rsid w:val="000A1626"/>
    <w:rsid w:val="000A1762"/>
    <w:rsid w:val="000A213E"/>
    <w:rsid w:val="000A33DD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E77CF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6D5A"/>
    <w:rsid w:val="00167468"/>
    <w:rsid w:val="00170258"/>
    <w:rsid w:val="00170BEA"/>
    <w:rsid w:val="001717C8"/>
    <w:rsid w:val="00171F62"/>
    <w:rsid w:val="0017247C"/>
    <w:rsid w:val="00172A8B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3801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0E8F"/>
    <w:rsid w:val="001F2310"/>
    <w:rsid w:val="001F2B92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8B0"/>
    <w:rsid w:val="00205ED3"/>
    <w:rsid w:val="002073EC"/>
    <w:rsid w:val="0021033C"/>
    <w:rsid w:val="00211267"/>
    <w:rsid w:val="002113C5"/>
    <w:rsid w:val="00212C44"/>
    <w:rsid w:val="00213AE6"/>
    <w:rsid w:val="00213B13"/>
    <w:rsid w:val="00214486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1908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C025F"/>
    <w:rsid w:val="002C1118"/>
    <w:rsid w:val="002C1AD5"/>
    <w:rsid w:val="002C267B"/>
    <w:rsid w:val="002C26BE"/>
    <w:rsid w:val="002C30D8"/>
    <w:rsid w:val="002C4549"/>
    <w:rsid w:val="002C4829"/>
    <w:rsid w:val="002C513E"/>
    <w:rsid w:val="002D00D3"/>
    <w:rsid w:val="002D053B"/>
    <w:rsid w:val="002D0E75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13E"/>
    <w:rsid w:val="002E3A83"/>
    <w:rsid w:val="002E3B7D"/>
    <w:rsid w:val="002E5F52"/>
    <w:rsid w:val="002E63DE"/>
    <w:rsid w:val="002E6424"/>
    <w:rsid w:val="002E6931"/>
    <w:rsid w:val="002E7894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6C26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A46"/>
    <w:rsid w:val="00312BF1"/>
    <w:rsid w:val="0031346B"/>
    <w:rsid w:val="003139D0"/>
    <w:rsid w:val="003152A7"/>
    <w:rsid w:val="00315464"/>
    <w:rsid w:val="0031578D"/>
    <w:rsid w:val="00315D5E"/>
    <w:rsid w:val="0031680C"/>
    <w:rsid w:val="00317C96"/>
    <w:rsid w:val="0032062E"/>
    <w:rsid w:val="00321A5F"/>
    <w:rsid w:val="0032302A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A3C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8E5"/>
    <w:rsid w:val="00364E1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51CA"/>
    <w:rsid w:val="003A6006"/>
    <w:rsid w:val="003A62A9"/>
    <w:rsid w:val="003A6589"/>
    <w:rsid w:val="003A7758"/>
    <w:rsid w:val="003A77A1"/>
    <w:rsid w:val="003A7A9E"/>
    <w:rsid w:val="003B1B8B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56B"/>
    <w:rsid w:val="003C1EA4"/>
    <w:rsid w:val="003C2C5C"/>
    <w:rsid w:val="003C2F08"/>
    <w:rsid w:val="003C4DBA"/>
    <w:rsid w:val="003C5087"/>
    <w:rsid w:val="003C57AB"/>
    <w:rsid w:val="003C5A8B"/>
    <w:rsid w:val="003C5AF1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5F51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22B4"/>
    <w:rsid w:val="00433ACA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50023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713B7"/>
    <w:rsid w:val="00471EE7"/>
    <w:rsid w:val="0047309A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0D14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297"/>
    <w:rsid w:val="004E36F4"/>
    <w:rsid w:val="004E3CBC"/>
    <w:rsid w:val="004E4B51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3648"/>
    <w:rsid w:val="00504D0F"/>
    <w:rsid w:val="0050546B"/>
    <w:rsid w:val="00505D3D"/>
    <w:rsid w:val="00505DB8"/>
    <w:rsid w:val="0050639F"/>
    <w:rsid w:val="00506681"/>
    <w:rsid w:val="005071E2"/>
    <w:rsid w:val="005073F0"/>
    <w:rsid w:val="00507AE1"/>
    <w:rsid w:val="00510069"/>
    <w:rsid w:val="0051028B"/>
    <w:rsid w:val="00510D69"/>
    <w:rsid w:val="00511A5E"/>
    <w:rsid w:val="00511BBF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51DD"/>
    <w:rsid w:val="005267D5"/>
    <w:rsid w:val="00526D45"/>
    <w:rsid w:val="00532CA9"/>
    <w:rsid w:val="005330FB"/>
    <w:rsid w:val="0053315D"/>
    <w:rsid w:val="00533373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47F39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4C7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67F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726"/>
    <w:rsid w:val="005E6E7C"/>
    <w:rsid w:val="005E78DB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1003"/>
    <w:rsid w:val="00613A89"/>
    <w:rsid w:val="00613F16"/>
    <w:rsid w:val="0061550B"/>
    <w:rsid w:val="00615984"/>
    <w:rsid w:val="00615DC9"/>
    <w:rsid w:val="00617E48"/>
    <w:rsid w:val="006216E5"/>
    <w:rsid w:val="00621717"/>
    <w:rsid w:val="0062255B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2B7"/>
    <w:rsid w:val="0064244C"/>
    <w:rsid w:val="00643156"/>
    <w:rsid w:val="00643D50"/>
    <w:rsid w:val="00645E79"/>
    <w:rsid w:val="0064601F"/>
    <w:rsid w:val="0064652B"/>
    <w:rsid w:val="0064711B"/>
    <w:rsid w:val="006476B2"/>
    <w:rsid w:val="00652BB9"/>
    <w:rsid w:val="00654557"/>
    <w:rsid w:val="00654860"/>
    <w:rsid w:val="00654C24"/>
    <w:rsid w:val="00656207"/>
    <w:rsid w:val="006563B0"/>
    <w:rsid w:val="00657992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621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91"/>
    <w:rsid w:val="006A6F6D"/>
    <w:rsid w:val="006A7DE0"/>
    <w:rsid w:val="006A7DF7"/>
    <w:rsid w:val="006B0E6D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3FA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072C2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26D48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244E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1121"/>
    <w:rsid w:val="007B112E"/>
    <w:rsid w:val="007B22A0"/>
    <w:rsid w:val="007B2AF0"/>
    <w:rsid w:val="007B34D4"/>
    <w:rsid w:val="007B5B10"/>
    <w:rsid w:val="007B64B3"/>
    <w:rsid w:val="007B71F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5750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2063"/>
    <w:rsid w:val="008529B9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4C2B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8AA"/>
    <w:rsid w:val="008C69E4"/>
    <w:rsid w:val="008C7804"/>
    <w:rsid w:val="008D078D"/>
    <w:rsid w:val="008D1141"/>
    <w:rsid w:val="008D161D"/>
    <w:rsid w:val="008D1A71"/>
    <w:rsid w:val="008D22B9"/>
    <w:rsid w:val="008D2E9C"/>
    <w:rsid w:val="008D3F53"/>
    <w:rsid w:val="008D5605"/>
    <w:rsid w:val="008D56EE"/>
    <w:rsid w:val="008D5D62"/>
    <w:rsid w:val="008D7269"/>
    <w:rsid w:val="008D73AA"/>
    <w:rsid w:val="008D7B76"/>
    <w:rsid w:val="008D7F49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6C89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BD0"/>
    <w:rsid w:val="00990CD8"/>
    <w:rsid w:val="00991466"/>
    <w:rsid w:val="00991A47"/>
    <w:rsid w:val="0099357F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7216"/>
    <w:rsid w:val="009A7BC3"/>
    <w:rsid w:val="009A7F19"/>
    <w:rsid w:val="009B03EB"/>
    <w:rsid w:val="009B0442"/>
    <w:rsid w:val="009B196C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B7D"/>
    <w:rsid w:val="009C2C95"/>
    <w:rsid w:val="009C2CA8"/>
    <w:rsid w:val="009C3482"/>
    <w:rsid w:val="009C4174"/>
    <w:rsid w:val="009C60DF"/>
    <w:rsid w:val="009C625B"/>
    <w:rsid w:val="009C6633"/>
    <w:rsid w:val="009C6D77"/>
    <w:rsid w:val="009C7A73"/>
    <w:rsid w:val="009D16A6"/>
    <w:rsid w:val="009D4B68"/>
    <w:rsid w:val="009E1560"/>
    <w:rsid w:val="009E1EBB"/>
    <w:rsid w:val="009E25A3"/>
    <w:rsid w:val="009E2EA7"/>
    <w:rsid w:val="009E4349"/>
    <w:rsid w:val="009E4751"/>
    <w:rsid w:val="009E4B59"/>
    <w:rsid w:val="009E51E6"/>
    <w:rsid w:val="009E5E21"/>
    <w:rsid w:val="009E6A91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4D21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17143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7A0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1144"/>
    <w:rsid w:val="00A612F2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805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A79EB"/>
    <w:rsid w:val="00AB0335"/>
    <w:rsid w:val="00AB06A7"/>
    <w:rsid w:val="00AB1388"/>
    <w:rsid w:val="00AB295F"/>
    <w:rsid w:val="00AB2BFC"/>
    <w:rsid w:val="00AB3124"/>
    <w:rsid w:val="00AB31FC"/>
    <w:rsid w:val="00AB325F"/>
    <w:rsid w:val="00AB4573"/>
    <w:rsid w:val="00AB559D"/>
    <w:rsid w:val="00AB5CAE"/>
    <w:rsid w:val="00AB5FFF"/>
    <w:rsid w:val="00AB64EC"/>
    <w:rsid w:val="00AB7E8F"/>
    <w:rsid w:val="00AC1F56"/>
    <w:rsid w:val="00AC263A"/>
    <w:rsid w:val="00AC3954"/>
    <w:rsid w:val="00AC7BB6"/>
    <w:rsid w:val="00AD0D81"/>
    <w:rsid w:val="00AD43F6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2D15"/>
    <w:rsid w:val="00B2440D"/>
    <w:rsid w:val="00B25112"/>
    <w:rsid w:val="00B26054"/>
    <w:rsid w:val="00B263B4"/>
    <w:rsid w:val="00B26C33"/>
    <w:rsid w:val="00B26D1D"/>
    <w:rsid w:val="00B26E90"/>
    <w:rsid w:val="00B30AF3"/>
    <w:rsid w:val="00B32B58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70C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608D"/>
    <w:rsid w:val="00B664BE"/>
    <w:rsid w:val="00B702D2"/>
    <w:rsid w:val="00B725EE"/>
    <w:rsid w:val="00B73A13"/>
    <w:rsid w:val="00B73BF1"/>
    <w:rsid w:val="00B73F41"/>
    <w:rsid w:val="00B740DC"/>
    <w:rsid w:val="00B749F4"/>
    <w:rsid w:val="00B74BC3"/>
    <w:rsid w:val="00B7783A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21E"/>
    <w:rsid w:val="00B9079C"/>
    <w:rsid w:val="00B930CA"/>
    <w:rsid w:val="00B9326B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5CFB"/>
    <w:rsid w:val="00BB6CF0"/>
    <w:rsid w:val="00BC1362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392A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1A4B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9ED"/>
    <w:rsid w:val="00C95E00"/>
    <w:rsid w:val="00C96057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12D0"/>
    <w:rsid w:val="00CC1EDF"/>
    <w:rsid w:val="00CC293F"/>
    <w:rsid w:val="00CC3284"/>
    <w:rsid w:val="00CC343A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C7E09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70B"/>
    <w:rsid w:val="00CD4A27"/>
    <w:rsid w:val="00CD5D55"/>
    <w:rsid w:val="00CD69AB"/>
    <w:rsid w:val="00CD6D55"/>
    <w:rsid w:val="00CD7368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4087"/>
    <w:rsid w:val="00CF4504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0C11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37ED5"/>
    <w:rsid w:val="00D41136"/>
    <w:rsid w:val="00D42222"/>
    <w:rsid w:val="00D42F8E"/>
    <w:rsid w:val="00D43F73"/>
    <w:rsid w:val="00D44535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80026"/>
    <w:rsid w:val="00D80186"/>
    <w:rsid w:val="00D80564"/>
    <w:rsid w:val="00D811D7"/>
    <w:rsid w:val="00D829F7"/>
    <w:rsid w:val="00D82ABF"/>
    <w:rsid w:val="00D82AFC"/>
    <w:rsid w:val="00D849D8"/>
    <w:rsid w:val="00D84D15"/>
    <w:rsid w:val="00D85863"/>
    <w:rsid w:val="00D8776D"/>
    <w:rsid w:val="00D905E7"/>
    <w:rsid w:val="00D92976"/>
    <w:rsid w:val="00D9447C"/>
    <w:rsid w:val="00D94BB0"/>
    <w:rsid w:val="00D95E5D"/>
    <w:rsid w:val="00D96839"/>
    <w:rsid w:val="00D96C7E"/>
    <w:rsid w:val="00D96F39"/>
    <w:rsid w:val="00D97677"/>
    <w:rsid w:val="00D97957"/>
    <w:rsid w:val="00DA040E"/>
    <w:rsid w:val="00DA09BD"/>
    <w:rsid w:val="00DA18DB"/>
    <w:rsid w:val="00DA1EB5"/>
    <w:rsid w:val="00DA2D55"/>
    <w:rsid w:val="00DA3C5C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8D"/>
    <w:rsid w:val="00DB72D2"/>
    <w:rsid w:val="00DC00B6"/>
    <w:rsid w:val="00DC017B"/>
    <w:rsid w:val="00DC053B"/>
    <w:rsid w:val="00DC0597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E9F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1928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4BEE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DC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882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FB8"/>
    <w:rsid w:val="00E66BC9"/>
    <w:rsid w:val="00E67B16"/>
    <w:rsid w:val="00E70A73"/>
    <w:rsid w:val="00E70B87"/>
    <w:rsid w:val="00E710D7"/>
    <w:rsid w:val="00E717ED"/>
    <w:rsid w:val="00E71A73"/>
    <w:rsid w:val="00E72A36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1044"/>
    <w:rsid w:val="00F13711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1DF2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2E73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B8C4E4-ADF0-4F08-BAFE-73AF1BA8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0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google.com/viewer?a=v&amp;pid=sites&amp;srcid=ZGVmYXVsdGRvbWFpbnxpbXBhY3RhYWRzb3BlfGd4OjE0MzJlNjAyYTdjMmUzYz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ei.cmu.edu/reports/04tr008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google.com/viewer?a=v&amp;pid=sites&amp;srcid=ZGVmYXVsdGRvbWFpbnxpbXBhY3RhYWRzb3BlfGd4OjJhNzM0YzNkNmRmNzAxMj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D4A49-161D-4C24-9CE8-895803F36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64</Pages>
  <Words>8617</Words>
  <Characters>46537</Characters>
  <Application>Microsoft Office Word</Application>
  <DocSecurity>0</DocSecurity>
  <Lines>387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55044</CharactersWithSpaces>
  <SharedDoc>false</SharedDoc>
  <HLinks>
    <vt:vector size="648" baseType="variant">
      <vt:variant>
        <vt:i4>7274610</vt:i4>
      </vt:variant>
      <vt:variant>
        <vt:i4>780</vt:i4>
      </vt:variant>
      <vt:variant>
        <vt:i4>0</vt:i4>
      </vt:variant>
      <vt:variant>
        <vt:i4>5</vt:i4>
      </vt:variant>
      <vt:variant>
        <vt:lpwstr>https://docs.google.com/viewer?a=v&amp;pid=sites&amp;srcid=ZGVmYXVsdGRvbWFpbnxpbXBhY3RhYWRzb3BlfGd4OjJhNzM0YzNkNmRmNzAxMjA</vt:lpwstr>
      </vt:variant>
      <vt:variant>
        <vt:lpwstr/>
      </vt:variant>
      <vt:variant>
        <vt:i4>7733359</vt:i4>
      </vt:variant>
      <vt:variant>
        <vt:i4>777</vt:i4>
      </vt:variant>
      <vt:variant>
        <vt:i4>0</vt:i4>
      </vt:variant>
      <vt:variant>
        <vt:i4>5</vt:i4>
      </vt:variant>
      <vt:variant>
        <vt:lpwstr>https://docs.google.com/viewer?a=v&amp;pid=sites&amp;srcid=ZGVmYXVsdGRvbWFpbnxpbXBhY3RhYWRzb3BlfGd4OjE0MzJlNjAyYTdjMmUzYzI</vt:lpwstr>
      </vt:variant>
      <vt:variant>
        <vt:lpwstr/>
      </vt:variant>
      <vt:variant>
        <vt:i4>7209086</vt:i4>
      </vt:variant>
      <vt:variant>
        <vt:i4>711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1769535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_Toc389848148</vt:lpwstr>
      </vt:variant>
      <vt:variant>
        <vt:i4>1769535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_Toc389848147</vt:lpwstr>
      </vt:variant>
      <vt:variant>
        <vt:i4>1769535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_Toc389848146</vt:lpwstr>
      </vt:variant>
      <vt:variant>
        <vt:i4>1769535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_Toc389848145</vt:lpwstr>
      </vt:variant>
      <vt:variant>
        <vt:i4>1769535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_Toc389848144</vt:lpwstr>
      </vt:variant>
      <vt:variant>
        <vt:i4>1769535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_Toc389848140</vt:lpwstr>
      </vt:variant>
      <vt:variant>
        <vt:i4>1835071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_Toc389848139</vt:lpwstr>
      </vt:variant>
      <vt:variant>
        <vt:i4>1835071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_Toc389848138</vt:lpwstr>
      </vt:variant>
      <vt:variant>
        <vt:i4>1835071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_Toc389848137</vt:lpwstr>
      </vt:variant>
      <vt:variant>
        <vt:i4>1835071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_Toc389848136</vt:lpwstr>
      </vt:variant>
      <vt:variant>
        <vt:i4>1835071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_Toc389848135</vt:lpwstr>
      </vt:variant>
      <vt:variant>
        <vt:i4>1835071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_Toc389848134</vt:lpwstr>
      </vt:variant>
      <vt:variant>
        <vt:i4>1835071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_Toc389848133</vt:lpwstr>
      </vt:variant>
      <vt:variant>
        <vt:i4>1900607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_Toc389848129</vt:lpwstr>
      </vt:variant>
      <vt:variant>
        <vt:i4>1900607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_Toc389848128</vt:lpwstr>
      </vt:variant>
      <vt:variant>
        <vt:i4>1900607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_Toc389848127</vt:lpwstr>
      </vt:variant>
      <vt:variant>
        <vt:i4>1900607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_Toc389848126</vt:lpwstr>
      </vt:variant>
      <vt:variant>
        <vt:i4>1900607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_Toc389848125</vt:lpwstr>
      </vt:variant>
      <vt:variant>
        <vt:i4>1900607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_Toc389848124</vt:lpwstr>
      </vt:variant>
      <vt:variant>
        <vt:i4>1900607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_Toc389848123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_Toc389848122</vt:lpwstr>
      </vt:variant>
      <vt:variant>
        <vt:i4>1900607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_Toc389848121</vt:lpwstr>
      </vt:variant>
      <vt:variant>
        <vt:i4>1900607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_Toc389848120</vt:lpwstr>
      </vt:variant>
      <vt:variant>
        <vt:i4>1966143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_Toc389848119</vt:lpwstr>
      </vt:variant>
      <vt:variant>
        <vt:i4>1966143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_Toc389848118</vt:lpwstr>
      </vt:variant>
      <vt:variant>
        <vt:i4>1966143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_Toc389848117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_Toc389848116</vt:lpwstr>
      </vt:variant>
      <vt:variant>
        <vt:i4>1966143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_Toc389848115</vt:lpwstr>
      </vt:variant>
      <vt:variant>
        <vt:i4>1966143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_Toc389848114</vt:lpwstr>
      </vt:variant>
      <vt:variant>
        <vt:i4>1966143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_Toc389848113</vt:lpwstr>
      </vt:variant>
      <vt:variant>
        <vt:i4>1966143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_Toc389848112</vt:lpwstr>
      </vt:variant>
      <vt:variant>
        <vt:i4>1966143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_Toc389848111</vt:lpwstr>
      </vt:variant>
      <vt:variant>
        <vt:i4>1966143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_Toc389848110</vt:lpwstr>
      </vt:variant>
      <vt:variant>
        <vt:i4>2031679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_Toc389848109</vt:lpwstr>
      </vt:variant>
      <vt:variant>
        <vt:i4>2031679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_Toc389848108</vt:lpwstr>
      </vt:variant>
      <vt:variant>
        <vt:i4>2031679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_Toc389848107</vt:lpwstr>
      </vt:variant>
      <vt:variant>
        <vt:i4>2031679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_Toc389848106</vt:lpwstr>
      </vt:variant>
      <vt:variant>
        <vt:i4>2031679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_Toc389848105</vt:lpwstr>
      </vt:variant>
      <vt:variant>
        <vt:i4>2031679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_Toc389848104</vt:lpwstr>
      </vt:variant>
      <vt:variant>
        <vt:i4>2031679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_Toc389848103</vt:lpwstr>
      </vt:variant>
      <vt:variant>
        <vt:i4>2031679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_Toc389848102</vt:lpwstr>
      </vt:variant>
      <vt:variant>
        <vt:i4>2031679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_Toc389848101</vt:lpwstr>
      </vt:variant>
      <vt:variant>
        <vt:i4>2031679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_Toc389848100</vt:lpwstr>
      </vt:variant>
      <vt:variant>
        <vt:i4>1441854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_Toc389848097</vt:lpwstr>
      </vt:variant>
      <vt:variant>
        <vt:i4>1441854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_Toc389848096</vt:lpwstr>
      </vt:variant>
      <vt:variant>
        <vt:i4>1441854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_Toc389848095</vt:lpwstr>
      </vt:variant>
      <vt:variant>
        <vt:i4>1441854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_Toc389848094</vt:lpwstr>
      </vt:variant>
      <vt:variant>
        <vt:i4>1441854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_Toc389848093</vt:lpwstr>
      </vt:variant>
      <vt:variant>
        <vt:i4>1441854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_Toc389848092</vt:lpwstr>
      </vt:variant>
      <vt:variant>
        <vt:i4>1441854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_Toc389848091</vt:lpwstr>
      </vt:variant>
      <vt:variant>
        <vt:i4>1441854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_Toc389848090</vt:lpwstr>
      </vt:variant>
      <vt:variant>
        <vt:i4>1507390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_Toc389848089</vt:lpwstr>
      </vt:variant>
      <vt:variant>
        <vt:i4>1507390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_Toc389848088</vt:lpwstr>
      </vt:variant>
      <vt:variant>
        <vt:i4>1507390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_Toc389848087</vt:lpwstr>
      </vt:variant>
      <vt:variant>
        <vt:i4>1507390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_Toc389848086</vt:lpwstr>
      </vt:variant>
      <vt:variant>
        <vt:i4>1507390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_Toc389848085</vt:lpwstr>
      </vt:variant>
      <vt:variant>
        <vt:i4>1507390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_Toc389848084</vt:lpwstr>
      </vt:variant>
      <vt:variant>
        <vt:i4>1507390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_Toc389848083</vt:lpwstr>
      </vt:variant>
      <vt:variant>
        <vt:i4>1507390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_Toc389848082</vt:lpwstr>
      </vt:variant>
      <vt:variant>
        <vt:i4>1507390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_Toc389848081</vt:lpwstr>
      </vt:variant>
      <vt:variant>
        <vt:i4>1507390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_Toc389848080</vt:lpwstr>
      </vt:variant>
      <vt:variant>
        <vt:i4>1572926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_Toc389848079</vt:lpwstr>
      </vt:variant>
      <vt:variant>
        <vt:i4>1638462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_Toc389848064</vt:lpwstr>
      </vt:variant>
      <vt:variant>
        <vt:i4>1638462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_Toc389848063</vt:lpwstr>
      </vt:variant>
      <vt:variant>
        <vt:i4>1638462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_Toc389848062</vt:lpwstr>
      </vt:variant>
      <vt:variant>
        <vt:i4>1638462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_Toc389848061</vt:lpwstr>
      </vt:variant>
      <vt:variant>
        <vt:i4>1638462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_Toc389848060</vt:lpwstr>
      </vt:variant>
      <vt:variant>
        <vt:i4>1703998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_Toc389848059</vt:lpwstr>
      </vt:variant>
      <vt:variant>
        <vt:i4>1703998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_Toc389848058</vt:lpwstr>
      </vt:variant>
      <vt:variant>
        <vt:i4>1703998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_Toc389848057</vt:lpwstr>
      </vt:variant>
      <vt:variant>
        <vt:i4>1703998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_Toc389848056</vt:lpwstr>
      </vt:variant>
      <vt:variant>
        <vt:i4>1703998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_Toc389848055</vt:lpwstr>
      </vt:variant>
      <vt:variant>
        <vt:i4>1703998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_Toc389848054</vt:lpwstr>
      </vt:variant>
      <vt:variant>
        <vt:i4>1703998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_Toc389848053</vt:lpwstr>
      </vt:variant>
      <vt:variant>
        <vt:i4>1703998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_Toc389848052</vt:lpwstr>
      </vt:variant>
      <vt:variant>
        <vt:i4>1703998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_Toc389848051</vt:lpwstr>
      </vt:variant>
      <vt:variant>
        <vt:i4>1703998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_Toc389848050</vt:lpwstr>
      </vt:variant>
      <vt:variant>
        <vt:i4>1769534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_Toc389848049</vt:lpwstr>
      </vt:variant>
      <vt:variant>
        <vt:i4>1769534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_Toc389848048</vt:lpwstr>
      </vt:variant>
      <vt:variant>
        <vt:i4>1769534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_Toc389848047</vt:lpwstr>
      </vt:variant>
      <vt:variant>
        <vt:i4>1769534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_Toc389848046</vt:lpwstr>
      </vt:variant>
      <vt:variant>
        <vt:i4>1769534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_Toc389848045</vt:lpwstr>
      </vt:variant>
      <vt:variant>
        <vt:i4>1769534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_Toc389848044</vt:lpwstr>
      </vt:variant>
      <vt:variant>
        <vt:i4>1769534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_Toc389848043</vt:lpwstr>
      </vt:variant>
      <vt:variant>
        <vt:i4>1769534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_Toc389848042</vt:lpwstr>
      </vt:variant>
      <vt:variant>
        <vt:i4>1769534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_Toc389848041</vt:lpwstr>
      </vt:variant>
      <vt:variant>
        <vt:i4>1769534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_Toc389848040</vt:lpwstr>
      </vt:variant>
      <vt:variant>
        <vt:i4>1835070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_Toc389848039</vt:lpwstr>
      </vt:variant>
      <vt:variant>
        <vt:i4>1835070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_Toc389848038</vt:lpwstr>
      </vt:variant>
      <vt:variant>
        <vt:i4>1835070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_Toc389848037</vt:lpwstr>
      </vt:variant>
      <vt:variant>
        <vt:i4>1835070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_Toc389848036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_Toc389848078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_Toc389848077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_Toc389848076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_Toc389848075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_Toc389848074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_Toc389848073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_Toc389848072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_Toc389848071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_Toc389848070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_Toc389848069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_Toc389848068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_Toc389848067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_Toc389848066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_Toc389848065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subject/>
  <dc:creator>Ana Maria</dc:creator>
  <cp:keywords/>
  <cp:lastModifiedBy>Tanato TNT</cp:lastModifiedBy>
  <cp:revision>11</cp:revision>
  <cp:lastPrinted>2010-01-20T19:01:00Z</cp:lastPrinted>
  <dcterms:created xsi:type="dcterms:W3CDTF">2015-02-17T22:24:00Z</dcterms:created>
  <dcterms:modified xsi:type="dcterms:W3CDTF">2015-03-13T01:20:00Z</dcterms:modified>
</cp:coreProperties>
</file>