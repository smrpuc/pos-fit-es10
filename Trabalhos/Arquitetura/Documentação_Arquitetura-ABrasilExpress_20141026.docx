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83307C" w:rsidRDefault="003B54CA" w:rsidP="002113C5">
      <w:pPr>
        <w:pStyle w:val="TCC-Capa-Titulo"/>
      </w:pPr>
      <w:r>
        <w:t>&lt;coloque o título do seu tcc aqui&gt;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83307C" w:rsidRDefault="003B54CA" w:rsidP="00401B2F">
      <w:pPr>
        <w:pStyle w:val="TCC-PrTextuais-12-Centralizado"/>
      </w:pPr>
      <w:r>
        <w:t>&lt;</w:t>
      </w:r>
      <w:r w:rsidRPr="00972E49">
        <w:t xml:space="preserve">coloque </w:t>
      </w:r>
      <w:r w:rsidR="002113C5">
        <w:t>nome completo dos integrantes do grupo aqui</w:t>
      </w:r>
      <w:r w:rsidRPr="00972E49">
        <w:t>&gt;</w:t>
      </w:r>
    </w:p>
    <w:p w:rsidR="007D7601" w:rsidRDefault="007D7601" w:rsidP="00401B2F">
      <w:pPr>
        <w:pStyle w:val="TCC-PrTextuais-12-Centralizado"/>
      </w:pPr>
    </w:p>
    <w:p w:rsidR="00952FC4" w:rsidRPr="00297290" w:rsidRDefault="00952FC4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7301EA" w:rsidRDefault="003B54CA" w:rsidP="00401B2F">
      <w:pPr>
        <w:pStyle w:val="TCC-PrTextuais-12-Centralizado"/>
        <w:rPr>
          <w:lang w:val="pt-BR"/>
        </w:rPr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A78D5" w:rsidRPr="003E77E4" w:rsidRDefault="003E77E4" w:rsidP="00401B2F">
      <w:pPr>
        <w:pStyle w:val="TCC-PrTextuais-12-Centralizado"/>
        <w:rPr>
          <w:lang w:val="pt-BR"/>
        </w:rPr>
      </w:pPr>
      <w:r>
        <w:rPr>
          <w:lang w:val="pt-BR"/>
        </w:rPr>
        <w:t>2014</w:t>
      </w:r>
    </w:p>
    <w:p w:rsidR="00F54451" w:rsidRPr="00AB4573" w:rsidRDefault="008A78D5" w:rsidP="000535CD">
      <w:pPr>
        <w:pStyle w:val="TCC-PrTextuais-12-Centralizado"/>
      </w:pPr>
      <w:r>
        <w:br w:type="page"/>
      </w:r>
      <w:r w:rsidR="00F54451" w:rsidRPr="007505A5">
        <w:lastRenderedPageBreak/>
        <w:t>LISTA DE FIGURAS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0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ins w:id="1" w:author="Administrador" w:date="2014-09-03T21:54:00Z">
        <w:r w:rsidR="000C367D" w:rsidRPr="00AA1B8E">
          <w:rPr>
            <w:rStyle w:val="Hyperlink"/>
            <w:noProof/>
          </w:rPr>
          <w:fldChar w:fldCharType="begin"/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"_Toc397544598"</w:instrText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 w:rsidRPr="00AA1B8E">
          <w:rPr>
            <w:rStyle w:val="Hyperlink"/>
            <w:noProof/>
          </w:rPr>
          <w:fldChar w:fldCharType="separate"/>
        </w:r>
        <w:r w:rsidR="000C367D" w:rsidRPr="00AA1B8E">
          <w:rPr>
            <w:rStyle w:val="Hyperlink"/>
            <w:noProof/>
          </w:rPr>
          <w:t>Figura 1 – Analise das Causas Raízes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_Toc397544598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2" w:author="Tanato TNT" w:date="2014-09-23T20:42:00Z">
        <w:r w:rsidR="00D118AE">
          <w:rPr>
            <w:noProof/>
            <w:webHidden/>
          </w:rPr>
          <w:t>5</w:t>
        </w:r>
      </w:ins>
      <w:ins w:id="3" w:author="Administrador" w:date="2014-09-03T21:54:00Z">
        <w:del w:id="4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" w:author="Administrador" w:date="2014-09-03T21:54:00Z"/>
          <w:rFonts w:ascii="Calibri" w:hAnsi="Calibri"/>
          <w:noProof/>
          <w:sz w:val="22"/>
          <w:szCs w:val="22"/>
        </w:rPr>
      </w:pPr>
      <w:ins w:id="6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"_Toc397544599"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7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2 – Delimitação da Fronteira Sistêmica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_Toc397544599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8" w:author="Tanato TNT" w:date="2014-09-23T20:42:00Z">
        <w:r w:rsidR="00D118AE">
          <w:rPr>
            <w:noProof/>
            <w:webHidden/>
          </w:rPr>
          <w:t>6</w:t>
        </w:r>
      </w:ins>
      <w:ins w:id="9" w:author="Administrador" w:date="2014-09-03T21:54:00Z">
        <w:del w:id="10" w:author="Tanato TNT" w:date="2014-09-23T20:42:00Z">
          <w:r w:rsidRPr="00D118AE" w:rsidDel="00D118AE">
            <w:rPr>
              <w:noProof/>
              <w:webHidden/>
            </w:rPr>
            <w:delText>4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" w:author="Administrador" w:date="2014-09-03T21:54:00Z"/>
          <w:rFonts w:ascii="Calibri" w:hAnsi="Calibri"/>
          <w:noProof/>
          <w:sz w:val="22"/>
          <w:szCs w:val="22"/>
        </w:rPr>
      </w:pPr>
      <w:ins w:id="12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"_Toc397544600"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3 – 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Tanato TNT" w:date="2014-09-23T20:42:00Z">
        <w:r w:rsidR="00D118AE">
          <w:rPr>
            <w:noProof/>
            <w:webHidden/>
          </w:rPr>
          <w:t>7</w:t>
        </w:r>
      </w:ins>
      <w:ins w:id="14" w:author="Administrador" w:date="2014-09-03T21:54:00Z">
        <w:del w:id="15" w:author="Tanato TNT" w:date="2014-09-23T20:42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6" w:author="Administrador" w:date="2014-09-03T21:54:00Z"/>
          <w:rFonts w:ascii="Calibri" w:hAnsi="Calibri"/>
          <w:noProof/>
          <w:sz w:val="22"/>
          <w:szCs w:val="22"/>
        </w:rPr>
      </w:pPr>
      <w:ins w:id="17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"_Toc397544601"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5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Tanato TNT" w:date="2014-09-23T20:42:00Z">
        <w:r w:rsidR="00D118AE">
          <w:rPr>
            <w:noProof/>
            <w:webHidden/>
          </w:rPr>
          <w:t>8</w:t>
        </w:r>
      </w:ins>
      <w:ins w:id="19" w:author="Administrador" w:date="2014-09-03T21:54:00Z">
        <w:del w:id="20" w:author="Tanato TNT" w:date="2014-09-23T20:42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1" w:author="Administrador" w:date="2014-09-03T21:54:00Z"/>
          <w:rFonts w:ascii="Calibri" w:hAnsi="Calibri"/>
          <w:noProof/>
          <w:sz w:val="22"/>
          <w:szCs w:val="22"/>
        </w:rPr>
      </w:pPr>
      <w:ins w:id="22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"_Toc397544602"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23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6 – Diagrama de Contexto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_Toc397544602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24" w:author="Tanato TNT" w:date="2014-09-23T20:42:00Z">
        <w:r w:rsidR="00D118AE">
          <w:rPr>
            <w:noProof/>
            <w:webHidden/>
          </w:rPr>
          <w:t>9</w:t>
        </w:r>
      </w:ins>
      <w:ins w:id="25" w:author="Administrador" w:date="2014-09-03T21:54:00Z">
        <w:del w:id="26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7" w:author="Administrador" w:date="2014-09-03T21:54:00Z"/>
          <w:rFonts w:ascii="Calibri" w:hAnsi="Calibri"/>
          <w:noProof/>
          <w:sz w:val="22"/>
          <w:szCs w:val="22"/>
        </w:rPr>
      </w:pPr>
      <w:ins w:id="2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"_Toc397544603"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6 – 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Tanato TNT" w:date="2014-09-23T20:42:00Z">
        <w:r w:rsidR="00D118AE">
          <w:rPr>
            <w:noProof/>
            <w:webHidden/>
          </w:rPr>
          <w:t>10</w:t>
        </w:r>
      </w:ins>
      <w:ins w:id="30" w:author="Administrador" w:date="2014-09-03T21:54:00Z">
        <w:del w:id="3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2" w:author="Administrador" w:date="2014-09-03T21:54:00Z"/>
          <w:rFonts w:ascii="Calibri" w:hAnsi="Calibri"/>
          <w:noProof/>
          <w:sz w:val="22"/>
          <w:szCs w:val="22"/>
        </w:rPr>
      </w:pPr>
      <w:ins w:id="3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"_Toc397544604"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7 – 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Tanato TNT" w:date="2014-09-23T20:42:00Z">
        <w:r w:rsidR="00D118AE">
          <w:rPr>
            <w:noProof/>
            <w:webHidden/>
          </w:rPr>
          <w:t>10</w:t>
        </w:r>
      </w:ins>
      <w:ins w:id="35" w:author="Administrador" w:date="2014-09-03T21:54:00Z">
        <w:del w:id="3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7" w:author="Administrador" w:date="2014-09-03T21:54:00Z"/>
          <w:rFonts w:ascii="Calibri" w:hAnsi="Calibri"/>
          <w:noProof/>
          <w:sz w:val="22"/>
          <w:szCs w:val="22"/>
        </w:rPr>
      </w:pPr>
      <w:ins w:id="3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"_Toc397544605"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8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Tanato TNT" w:date="2014-09-23T20:42:00Z">
        <w:r w:rsidR="00D118AE">
          <w:rPr>
            <w:noProof/>
            <w:webHidden/>
          </w:rPr>
          <w:t>10</w:t>
        </w:r>
      </w:ins>
      <w:ins w:id="40" w:author="Administrador" w:date="2014-09-03T21:54:00Z">
        <w:del w:id="4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2" w:author="Administrador" w:date="2014-09-03T21:54:00Z"/>
          <w:rFonts w:ascii="Calibri" w:hAnsi="Calibri"/>
          <w:noProof/>
          <w:sz w:val="22"/>
          <w:szCs w:val="22"/>
        </w:rPr>
      </w:pPr>
      <w:ins w:id="4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"_Toc397544606"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9 –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Tanato TNT" w:date="2014-09-23T20:42:00Z">
        <w:r w:rsidR="00D118AE">
          <w:rPr>
            <w:noProof/>
            <w:webHidden/>
          </w:rPr>
          <w:t>10</w:t>
        </w:r>
      </w:ins>
      <w:ins w:id="45" w:author="Administrador" w:date="2014-09-03T21:54:00Z">
        <w:del w:id="4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7" w:author="Administrador" w:date="2014-09-03T21:54:00Z"/>
          <w:rFonts w:ascii="Calibri" w:hAnsi="Calibri"/>
          <w:noProof/>
          <w:sz w:val="22"/>
          <w:szCs w:val="22"/>
        </w:rPr>
      </w:pPr>
      <w:ins w:id="4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"_Toc397544607"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10 – DFDs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Tanato TNT" w:date="2014-09-23T20:42:00Z">
        <w:r w:rsidR="00D118AE">
          <w:rPr>
            <w:noProof/>
            <w:webHidden/>
          </w:rPr>
          <w:t>10</w:t>
        </w:r>
      </w:ins>
      <w:ins w:id="50" w:author="Administrador" w:date="2014-09-03T21:54:00Z">
        <w:del w:id="5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2" w:author="Administrador" w:date="2014-09-03T21:54:00Z"/>
          <w:rFonts w:ascii="Calibri" w:hAnsi="Calibri"/>
          <w:noProof/>
          <w:sz w:val="22"/>
          <w:szCs w:val="22"/>
        </w:rPr>
      </w:pPr>
      <w:ins w:id="5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"_Toc397544608"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11 – 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Tanato TNT" w:date="2014-09-23T20:42:00Z">
        <w:r w:rsidR="00D118AE">
          <w:rPr>
            <w:noProof/>
            <w:webHidden/>
          </w:rPr>
          <w:t>10</w:t>
        </w:r>
      </w:ins>
      <w:ins w:id="55" w:author="Administrador" w:date="2014-09-03T21:54:00Z">
        <w:del w:id="5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7" w:author="Administrador" w:date="2014-09-03T21:54:00Z"/>
          <w:rFonts w:ascii="Calibri" w:hAnsi="Calibri"/>
          <w:noProof/>
          <w:sz w:val="22"/>
          <w:szCs w:val="22"/>
        </w:rPr>
      </w:pPr>
      <w:del w:id="58" w:author="Administrador" w:date="2014-09-03T21:54:00Z">
        <w:r w:rsidRPr="00D9141A" w:rsidDel="000C367D">
          <w:rPr>
            <w:rStyle w:val="Hyperlink"/>
            <w:noProof/>
          </w:rPr>
          <w:delText>Figura 1 – Analise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9" w:author="Administrador" w:date="2014-09-03T21:54:00Z"/>
          <w:rFonts w:ascii="Calibri" w:hAnsi="Calibri"/>
          <w:noProof/>
          <w:sz w:val="22"/>
          <w:szCs w:val="22"/>
        </w:rPr>
      </w:pPr>
      <w:del w:id="60" w:author="Administrador" w:date="2014-09-03T21:54:00Z">
        <w:r w:rsidRPr="00D9141A" w:rsidDel="000C367D">
          <w:rPr>
            <w:rStyle w:val="Hyperlink"/>
            <w:noProof/>
          </w:rPr>
          <w:delText>Figura 2 – 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1" w:author="Administrador" w:date="2014-09-03T21:54:00Z"/>
          <w:rFonts w:ascii="Calibri" w:hAnsi="Calibri"/>
          <w:noProof/>
          <w:sz w:val="22"/>
          <w:szCs w:val="22"/>
        </w:rPr>
      </w:pPr>
      <w:del w:id="62" w:author="Administrador" w:date="2014-09-03T21:54:00Z">
        <w:r w:rsidRPr="00D9141A" w:rsidDel="000C367D">
          <w:rPr>
            <w:rStyle w:val="Hyperlink"/>
            <w:noProof/>
          </w:rPr>
          <w:delText>Figura 3 – 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3" w:author="Administrador" w:date="2014-09-03T21:54:00Z"/>
          <w:rFonts w:ascii="Calibri" w:hAnsi="Calibri"/>
          <w:noProof/>
          <w:sz w:val="22"/>
          <w:szCs w:val="22"/>
        </w:rPr>
      </w:pPr>
      <w:del w:id="64" w:author="Administrador" w:date="2014-09-03T21:54:00Z">
        <w:r w:rsidRPr="00D9141A" w:rsidDel="000C367D">
          <w:rPr>
            <w:rStyle w:val="Hyperlink"/>
            <w:noProof/>
          </w:rPr>
          <w:delText>Figura 10 – Diagrama de Sequencia do Sistema &lt;X&gt;</w:delText>
        </w:r>
        <w:r w:rsidDel="000C367D">
          <w:rPr>
            <w:noProof/>
            <w:webHidden/>
          </w:rPr>
          <w:tab/>
          <w:delText>9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5" w:author="Administrador" w:date="2014-09-03T21:54:00Z"/>
          <w:rFonts w:ascii="Calibri" w:hAnsi="Calibri"/>
          <w:noProof/>
          <w:sz w:val="22"/>
          <w:szCs w:val="22"/>
        </w:rPr>
      </w:pPr>
      <w:del w:id="66" w:author="Administrador" w:date="2014-09-03T21:54:00Z">
        <w:r w:rsidRPr="00D9141A" w:rsidDel="000C367D">
          <w:rPr>
            <w:rStyle w:val="Hyperlink"/>
            <w:noProof/>
          </w:rPr>
          <w:delText>Figura 11 – Diagrama de Sequencia de Autenticação &lt;X&gt;</w:delText>
        </w:r>
        <w:r w:rsidDel="000C367D">
          <w:rPr>
            <w:noProof/>
            <w:webHidden/>
          </w:rPr>
          <w:tab/>
          <w:delText>9</w:delText>
        </w:r>
      </w:del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67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68" w:author="Administrador" w:date="2014-09-03T21:54:00Z">
        <w:r w:rsidR="000C367D" w:rsidRPr="00640347">
          <w:rPr>
            <w:rStyle w:val="Hyperlink"/>
            <w:noProof/>
          </w:rPr>
          <w:fldChar w:fldCharType="begin"/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"_Toc397544629"</w:instrText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 w:rsidRPr="00640347">
          <w:rPr>
            <w:rStyle w:val="Hyperlink"/>
            <w:noProof/>
          </w:rPr>
          <w:fldChar w:fldCharType="separate"/>
        </w:r>
        <w:r w:rsidR="000C367D" w:rsidRPr="00640347">
          <w:rPr>
            <w:rStyle w:val="Hyperlink"/>
            <w:noProof/>
          </w:rPr>
          <w:t>Tabela 1 – Declaração do Problema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_Toc397544629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69" w:author="Tanato TNT" w:date="2014-09-23T20:43:00Z">
        <w:r w:rsidR="00D118AE">
          <w:rPr>
            <w:noProof/>
            <w:webHidden/>
          </w:rPr>
          <w:t>4</w:t>
        </w:r>
      </w:ins>
      <w:ins w:id="70" w:author="Administrador" w:date="2014-09-03T21:54:00Z">
        <w:del w:id="71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72" w:author="Administrador" w:date="2014-09-03T21:54:00Z"/>
          <w:rFonts w:ascii="Calibri" w:hAnsi="Calibri"/>
          <w:noProof/>
          <w:sz w:val="22"/>
          <w:szCs w:val="22"/>
        </w:rPr>
      </w:pPr>
      <w:ins w:id="73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"_Toc397544630"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2 – </w:t>
        </w:r>
      </w:ins>
      <w:ins w:id="74" w:author="Tanato TNT" w:date="2014-09-23T20:42:00Z">
        <w:r w:rsidR="00D118AE">
          <w:rPr>
            <w:noProof/>
          </w:rPr>
          <w:t>Partes Interessadas e que operam 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75" w:author="Administrador" w:date="2014-09-03T21:54:00Z">
        <w:del w:id="76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Tanato TNT" w:date="2014-09-23T20:43:00Z">
        <w:r w:rsidR="00D118AE">
          <w:rPr>
            <w:noProof/>
            <w:webHidden/>
          </w:rPr>
          <w:t>5</w:t>
        </w:r>
      </w:ins>
      <w:ins w:id="78" w:author="Administrador" w:date="2014-09-03T21:54:00Z">
        <w:del w:id="79" w:author="Tanato TNT" w:date="2014-09-23T20:42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0" w:author="Administrador" w:date="2014-09-03T21:54:00Z"/>
          <w:rFonts w:ascii="Calibri" w:hAnsi="Calibri"/>
          <w:noProof/>
          <w:sz w:val="22"/>
          <w:szCs w:val="22"/>
        </w:rPr>
      </w:pPr>
      <w:ins w:id="8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"_Toc397544631"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3 – </w:t>
        </w:r>
      </w:ins>
      <w:ins w:id="82" w:author="Tanato TNT" w:date="2014-09-23T20:42:00Z">
        <w:r w:rsidR="00D118AE">
          <w:rPr>
            <w:noProof/>
          </w:rPr>
          <w:t>Partes Interessadas que se beneficiam do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83" w:author="Administrador" w:date="2014-09-03T21:54:00Z">
        <w:del w:id="84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Tanato TNT" w:date="2014-09-23T20:43:00Z">
        <w:r w:rsidR="00D118AE">
          <w:rPr>
            <w:noProof/>
            <w:webHidden/>
          </w:rPr>
          <w:t>6</w:t>
        </w:r>
      </w:ins>
      <w:ins w:id="86" w:author="Administrador" w:date="2014-09-03T21:54:00Z">
        <w:del w:id="87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8" w:author="Administrador" w:date="2014-09-03T21:54:00Z"/>
          <w:rFonts w:ascii="Calibri" w:hAnsi="Calibri"/>
          <w:noProof/>
          <w:sz w:val="22"/>
          <w:szCs w:val="22"/>
        </w:rPr>
      </w:pPr>
      <w:ins w:id="8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"_Toc397544632"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4 –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Tanato TNT" w:date="2014-09-23T20:43:00Z">
        <w:r w:rsidR="00D118AE">
          <w:rPr>
            <w:noProof/>
            <w:webHidden/>
          </w:rPr>
          <w:t>6</w:t>
        </w:r>
      </w:ins>
      <w:ins w:id="91" w:author="Administrador" w:date="2014-09-03T21:54:00Z">
        <w:del w:id="92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3" w:author="Administrador" w:date="2014-09-03T21:54:00Z"/>
          <w:rFonts w:ascii="Calibri" w:hAnsi="Calibri"/>
          <w:noProof/>
          <w:sz w:val="22"/>
          <w:szCs w:val="22"/>
        </w:rPr>
      </w:pPr>
      <w:ins w:id="94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"_Toc397544633"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14 – 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5" w:author="Tanato TNT" w:date="2014-09-23T20:43:00Z">
        <w:r w:rsidR="00D118AE">
          <w:rPr>
            <w:noProof/>
            <w:webHidden/>
          </w:rPr>
          <w:t>9</w:t>
        </w:r>
      </w:ins>
      <w:ins w:id="96" w:author="Administrador" w:date="2014-09-03T21:54:00Z">
        <w:del w:id="97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8" w:author="Administrador" w:date="2014-09-03T21:54:00Z"/>
          <w:rFonts w:ascii="Calibri" w:hAnsi="Calibri"/>
          <w:noProof/>
          <w:sz w:val="22"/>
          <w:szCs w:val="22"/>
        </w:rPr>
      </w:pPr>
      <w:ins w:id="9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"_Toc397544634"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15 –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0" w:author="Tanato TNT" w:date="2014-09-23T20:43:00Z">
        <w:r w:rsidR="00D118AE">
          <w:rPr>
            <w:noProof/>
            <w:webHidden/>
          </w:rPr>
          <w:t>9</w:t>
        </w:r>
      </w:ins>
      <w:ins w:id="101" w:author="Administrador" w:date="2014-09-03T21:54:00Z">
        <w:del w:id="102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D118AE" w:rsidRDefault="000C367D">
      <w:pPr>
        <w:pStyle w:val="ndicedeilustraes"/>
        <w:tabs>
          <w:tab w:val="right" w:leader="dot" w:pos="9062"/>
        </w:tabs>
        <w:rPr>
          <w:ins w:id="103" w:author="Administrador" w:date="2014-09-03T21:54:00Z"/>
          <w:rFonts w:ascii="Calibri" w:hAnsi="Calibri"/>
          <w:noProof/>
          <w:sz w:val="22"/>
          <w:szCs w:val="22"/>
        </w:rPr>
      </w:pPr>
      <w:ins w:id="104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"_Toc397544635"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05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17 – Interfaces Externas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_Toc397544635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06" w:author="Tanato TNT" w:date="2014-09-23T20:43:00Z">
        <w:r w:rsidR="00D118AE">
          <w:rPr>
            <w:noProof/>
            <w:webHidden/>
          </w:rPr>
          <w:t>9</w:t>
        </w:r>
      </w:ins>
      <w:ins w:id="107" w:author="Administrador" w:date="2014-09-03T21:54:00Z">
        <w:del w:id="108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09" w:author="Administrador" w:date="2014-09-03T21:54:00Z"/>
          <w:rFonts w:ascii="Calibri" w:hAnsi="Calibri"/>
          <w:noProof/>
          <w:sz w:val="22"/>
          <w:szCs w:val="22"/>
        </w:rPr>
      </w:pPr>
      <w:ins w:id="110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"_Toc397544636"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11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18 – Interfaces Internas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_Toc397544636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12" w:author="Tanato TNT" w:date="2014-09-23T20:43:00Z">
        <w:r w:rsidR="00D118AE">
          <w:rPr>
            <w:noProof/>
            <w:webHidden/>
          </w:rPr>
          <w:t>10</w:t>
        </w:r>
      </w:ins>
      <w:ins w:id="113" w:author="Administrador" w:date="2014-09-03T21:54:00Z">
        <w:del w:id="114" w:author="Tanato TNT" w:date="2014-09-23T20:42:00Z">
          <w:r w:rsidRPr="00D118AE" w:rsidDel="00D118AE">
            <w:rPr>
              <w:noProof/>
              <w:webHidden/>
            </w:rPr>
            <w:delText>8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5" w:author="Administrador" w:date="2014-09-03T21:54:00Z"/>
          <w:rFonts w:ascii="Calibri" w:hAnsi="Calibri"/>
          <w:noProof/>
          <w:sz w:val="22"/>
          <w:szCs w:val="22"/>
        </w:rPr>
      </w:pPr>
      <w:ins w:id="116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"_Toc397544637"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Frameworks e Tecnologias utilizadas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Tanato TNT" w:date="2014-09-23T20:43:00Z">
        <w:r w:rsidR="00D118AE">
          <w:rPr>
            <w:noProof/>
            <w:webHidden/>
          </w:rPr>
          <w:t>11</w:t>
        </w:r>
      </w:ins>
      <w:ins w:id="118" w:author="Administrador" w:date="2014-09-03T21:54:00Z">
        <w:del w:id="119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20" w:author="Administrador" w:date="2014-09-03T21:54:00Z"/>
          <w:rFonts w:ascii="Calibri" w:hAnsi="Calibri"/>
          <w:noProof/>
          <w:sz w:val="22"/>
          <w:szCs w:val="22"/>
        </w:rPr>
      </w:pPr>
      <w:ins w:id="12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"_Toc397544638"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Ambientes de Execução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2" w:author="Tanato TNT" w:date="2014-09-23T20:43:00Z">
        <w:r w:rsidR="00D118AE">
          <w:rPr>
            <w:noProof/>
            <w:webHidden/>
          </w:rPr>
          <w:t>11</w:t>
        </w:r>
      </w:ins>
      <w:ins w:id="123" w:author="Administrador" w:date="2014-09-03T21:54:00Z">
        <w:del w:id="124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5" w:author="Administrador" w:date="2014-09-03T21:54:00Z"/>
          <w:rFonts w:ascii="Calibri" w:hAnsi="Calibri"/>
          <w:noProof/>
          <w:sz w:val="22"/>
          <w:szCs w:val="22"/>
        </w:rPr>
      </w:pPr>
      <w:del w:id="126" w:author="Administrador" w:date="2014-09-03T21:54:00Z">
        <w:r w:rsidRPr="00D9141A" w:rsidDel="000C367D">
          <w:rPr>
            <w:rStyle w:val="Hyperlink"/>
            <w:noProof/>
          </w:rPr>
          <w:delText>Tabela 1 – 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7" w:author="Administrador" w:date="2014-09-03T21:54:00Z"/>
          <w:rFonts w:ascii="Calibri" w:hAnsi="Calibri"/>
          <w:noProof/>
          <w:sz w:val="22"/>
          <w:szCs w:val="22"/>
        </w:rPr>
      </w:pPr>
      <w:del w:id="128" w:author="Administrador" w:date="2014-09-03T21:54:00Z">
        <w:r w:rsidRPr="00D9141A" w:rsidDel="000C367D">
          <w:rPr>
            <w:rStyle w:val="Hyperlink"/>
            <w:noProof/>
          </w:rPr>
          <w:delText>Tabela 2 – 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9" w:author="Administrador" w:date="2014-09-03T21:54:00Z"/>
          <w:rFonts w:ascii="Calibri" w:hAnsi="Calibri"/>
          <w:noProof/>
          <w:sz w:val="22"/>
          <w:szCs w:val="22"/>
        </w:rPr>
      </w:pPr>
      <w:del w:id="130" w:author="Administrador" w:date="2014-09-03T21:54:00Z">
        <w:r w:rsidRPr="00D9141A" w:rsidDel="000C367D">
          <w:rPr>
            <w:rStyle w:val="Hyperlink"/>
            <w:noProof/>
          </w:rPr>
          <w:delText>Tabela 3 – Partes Interessadas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1" w:author="Administrador" w:date="2014-09-03T21:54:00Z"/>
          <w:rFonts w:ascii="Calibri" w:hAnsi="Calibri"/>
          <w:noProof/>
          <w:sz w:val="22"/>
          <w:szCs w:val="22"/>
        </w:rPr>
      </w:pPr>
      <w:del w:id="132" w:author="Administrador" w:date="2014-09-03T21:54:00Z">
        <w:r w:rsidRPr="00D9141A" w:rsidDel="000C367D">
          <w:rPr>
            <w:rStyle w:val="Hyperlink"/>
            <w:noProof/>
          </w:rPr>
          <w:delText>Tabela 4 – 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3" w:author="Administrador" w:date="2014-09-03T21:54:00Z"/>
          <w:rFonts w:ascii="Calibri" w:hAnsi="Calibri"/>
          <w:noProof/>
          <w:sz w:val="22"/>
          <w:szCs w:val="22"/>
        </w:rPr>
      </w:pPr>
      <w:del w:id="134" w:author="Administrador" w:date="2014-09-03T21:54:00Z">
        <w:r w:rsidRPr="00D9141A" w:rsidDel="000C367D">
          <w:rPr>
            <w:rStyle w:val="Hyperlink"/>
            <w:noProof/>
          </w:rPr>
          <w:delText>Tabela 14 – Subsistemas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5" w:author="Administrador" w:date="2014-09-03T21:54:00Z"/>
          <w:rFonts w:ascii="Calibri" w:hAnsi="Calibri"/>
          <w:noProof/>
          <w:sz w:val="22"/>
          <w:szCs w:val="22"/>
        </w:rPr>
      </w:pPr>
      <w:del w:id="136" w:author="Administrador" w:date="2014-09-03T21:54:00Z">
        <w:r w:rsidRPr="00D9141A" w:rsidDel="000C367D">
          <w:rPr>
            <w:rStyle w:val="Hyperlink"/>
            <w:noProof/>
          </w:rPr>
          <w:delText>Tabela 15 – Módulos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7" w:author="Administrador" w:date="2014-09-03T21:54:00Z"/>
          <w:rFonts w:ascii="Calibri" w:hAnsi="Calibri"/>
          <w:noProof/>
          <w:sz w:val="22"/>
          <w:szCs w:val="22"/>
        </w:rPr>
      </w:pPr>
      <w:del w:id="138" w:author="Administrador" w:date="2014-09-03T21:54:00Z">
        <w:r w:rsidRPr="00D9141A" w:rsidDel="000C367D">
          <w:rPr>
            <w:rStyle w:val="Hyperlink"/>
            <w:noProof/>
          </w:rPr>
          <w:delText>Tabela 17 –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9" w:author="Administrador" w:date="2014-09-03T21:54:00Z"/>
          <w:rFonts w:ascii="Calibri" w:hAnsi="Calibri"/>
          <w:noProof/>
          <w:sz w:val="22"/>
          <w:szCs w:val="22"/>
        </w:rPr>
      </w:pPr>
      <w:del w:id="140" w:author="Administrador" w:date="2014-09-03T21:54:00Z">
        <w:r w:rsidRPr="00D9141A" w:rsidDel="000C367D">
          <w:rPr>
            <w:rStyle w:val="Hyperlink"/>
            <w:noProof/>
          </w:rPr>
          <w:delText>Tabela 18 –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965A69" w:rsidRPr="007505A5" w:rsidRDefault="004C5203" w:rsidP="000535CD">
      <w:pPr>
        <w:pStyle w:val="Ttulo"/>
        <w:spacing w:after="360"/>
      </w:pPr>
      <w:r>
        <w:fldChar w:fldCharType="end"/>
      </w:r>
      <w:r w:rsidR="00EA7C8F" w:rsidRPr="00A41CBE">
        <w:br w:type="page"/>
      </w:r>
      <w:bookmarkStart w:id="141" w:name="OLE_LINK1"/>
      <w:r w:rsidR="00A66860" w:rsidRPr="007505A5">
        <w:lastRenderedPageBreak/>
        <w:t>SUMÁRIO</w:t>
      </w:r>
      <w:bookmarkStart w:id="142" w:name="OLE_LINK4"/>
      <w:bookmarkEnd w:id="141"/>
    </w:p>
    <w:p w:rsidR="000C367D" w:rsidRPr="004A53E8" w:rsidRDefault="00810A35">
      <w:pPr>
        <w:pStyle w:val="Sumrio1"/>
        <w:rPr>
          <w:ins w:id="143" w:author="Administrador" w:date="2014-09-03T21:54:00Z"/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ins w:id="144" w:author="Administrador" w:date="2014-09-03T21:54:00Z">
        <w:r w:rsidR="000C367D" w:rsidRPr="006F6E13">
          <w:rPr>
            <w:rStyle w:val="Hyperlink"/>
            <w:noProof/>
          </w:rPr>
          <w:fldChar w:fldCharType="begin"/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"_Toc397544609"</w:instrText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 w:rsidRPr="006F6E13">
          <w:rPr>
            <w:rStyle w:val="Hyperlink"/>
            <w:noProof/>
          </w:rPr>
          <w:fldChar w:fldCharType="separate"/>
        </w:r>
        <w:r w:rsidR="000C367D" w:rsidRPr="006F6E13">
          <w:rPr>
            <w:rStyle w:val="Hyperlink"/>
            <w:noProof/>
          </w:rPr>
          <w:t>1</w:t>
        </w:r>
        <w:r w:rsidR="000C367D" w:rsidRPr="004A53E8">
          <w:rPr>
            <w:rFonts w:ascii="Calibri" w:hAnsi="Calibri"/>
            <w:noProof/>
            <w:szCs w:val="22"/>
          </w:rPr>
          <w:tab/>
        </w:r>
        <w:r w:rsidR="000C367D" w:rsidRPr="006F6E13">
          <w:rPr>
            <w:rStyle w:val="Hyperlink"/>
            <w:noProof/>
          </w:rPr>
          <w:t>INTRODUÇÃO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_Toc397544609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145" w:author="Tanato TNT" w:date="2014-09-23T20:43:00Z">
        <w:r w:rsidR="00D118AE">
          <w:rPr>
            <w:noProof/>
            <w:webHidden/>
          </w:rPr>
          <w:t>1</w:t>
        </w:r>
      </w:ins>
      <w:ins w:id="146" w:author="Administrador" w:date="2014-09-03T21:54:00Z">
        <w:r w:rsidR="000C367D">
          <w:rPr>
            <w:noProof/>
            <w:webHidden/>
          </w:rPr>
          <w:fldChar w:fldCharType="end"/>
        </w:r>
        <w:r w:rsidR="000C367D"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47" w:author="Administrador" w:date="2014-09-03T21:54:00Z"/>
          <w:noProof/>
          <w:sz w:val="22"/>
          <w:lang w:eastAsia="pt-BR"/>
        </w:rPr>
      </w:pPr>
      <w:ins w:id="14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9" w:author="Tanato TNT" w:date="2014-09-23T20:43:00Z">
        <w:r w:rsidR="00D118AE">
          <w:rPr>
            <w:noProof/>
            <w:webHidden/>
          </w:rPr>
          <w:t>1</w:t>
        </w:r>
      </w:ins>
      <w:ins w:id="150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1" w:author="Administrador" w:date="2014-09-03T21:54:00Z"/>
          <w:noProof/>
          <w:sz w:val="22"/>
          <w:lang w:eastAsia="pt-BR"/>
        </w:rPr>
      </w:pPr>
      <w:ins w:id="152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3" w:author="Tanato TNT" w:date="2014-09-23T20:43:00Z">
        <w:r w:rsidR="00D118AE">
          <w:rPr>
            <w:noProof/>
            <w:webHidden/>
          </w:rPr>
          <w:t>1</w:t>
        </w:r>
      </w:ins>
      <w:ins w:id="154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5" w:author="Administrador" w:date="2014-09-03T21:54:00Z"/>
          <w:noProof/>
          <w:sz w:val="22"/>
          <w:lang w:eastAsia="pt-BR"/>
        </w:rPr>
      </w:pPr>
      <w:ins w:id="15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7" w:author="Tanato TNT" w:date="2014-09-23T20:43:00Z">
        <w:r w:rsidR="00D118AE">
          <w:rPr>
            <w:noProof/>
            <w:webHidden/>
          </w:rPr>
          <w:t>3</w:t>
        </w:r>
      </w:ins>
      <w:ins w:id="158" w:author="Administrador" w:date="2014-09-03T21:54:00Z">
        <w:del w:id="159" w:author="Tanato TNT" w:date="2014-09-23T20:43:00Z">
          <w:r w:rsidDel="00D118AE">
            <w:rPr>
              <w:noProof/>
              <w:webHidden/>
            </w:rPr>
            <w:delText>1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60" w:author="Administrador" w:date="2014-09-03T21:54:00Z"/>
          <w:rFonts w:ascii="Calibri" w:hAnsi="Calibri"/>
          <w:noProof/>
          <w:szCs w:val="22"/>
        </w:rPr>
      </w:pPr>
      <w:ins w:id="16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2" w:author="Tanato TNT" w:date="2014-09-23T20:43:00Z">
        <w:r w:rsidR="00D118AE">
          <w:rPr>
            <w:noProof/>
            <w:webHidden/>
          </w:rPr>
          <w:t>4</w:t>
        </w:r>
      </w:ins>
      <w:ins w:id="163" w:author="Administrador" w:date="2014-09-03T21:54:00Z">
        <w:del w:id="16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65" w:author="Administrador" w:date="2014-09-03T21:54:00Z"/>
          <w:noProof/>
          <w:sz w:val="22"/>
          <w:lang w:eastAsia="pt-BR"/>
        </w:rPr>
      </w:pPr>
      <w:ins w:id="16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Declaração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7" w:author="Tanato TNT" w:date="2014-09-23T20:43:00Z">
        <w:r w:rsidR="00D118AE">
          <w:rPr>
            <w:noProof/>
            <w:webHidden/>
          </w:rPr>
          <w:t>4</w:t>
        </w:r>
      </w:ins>
      <w:ins w:id="168" w:author="Administrador" w:date="2014-09-03T21:54:00Z">
        <w:del w:id="16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0" w:author="Administrador" w:date="2014-09-03T21:54:00Z"/>
          <w:noProof/>
          <w:sz w:val="22"/>
          <w:lang w:eastAsia="pt-BR"/>
        </w:rPr>
      </w:pPr>
      <w:ins w:id="17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Análise das Causas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2" w:author="Tanato TNT" w:date="2014-09-23T20:43:00Z">
        <w:r w:rsidR="00D118AE">
          <w:rPr>
            <w:noProof/>
            <w:webHidden/>
          </w:rPr>
          <w:t>5</w:t>
        </w:r>
      </w:ins>
      <w:ins w:id="173" w:author="Administrador" w:date="2014-09-03T21:54:00Z">
        <w:del w:id="17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5" w:author="Administrador" w:date="2014-09-03T21:54:00Z"/>
          <w:noProof/>
          <w:sz w:val="22"/>
          <w:lang w:eastAsia="pt-BR"/>
        </w:rPr>
      </w:pPr>
      <w:ins w:id="17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7" w:author="Tanato TNT" w:date="2014-09-23T20:43:00Z">
        <w:r w:rsidR="00D118AE">
          <w:rPr>
            <w:noProof/>
            <w:webHidden/>
          </w:rPr>
          <w:t>5</w:t>
        </w:r>
      </w:ins>
      <w:ins w:id="178" w:author="Administrador" w:date="2014-09-03T21:54:00Z">
        <w:del w:id="17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0" w:author="Administrador" w:date="2014-09-03T21:54:00Z"/>
          <w:noProof/>
          <w:sz w:val="22"/>
          <w:lang w:eastAsia="pt-BR"/>
        </w:rPr>
      </w:pPr>
      <w:ins w:id="18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2" w:author="Tanato TNT" w:date="2014-09-23T20:43:00Z">
        <w:r w:rsidR="00D118AE">
          <w:rPr>
            <w:noProof/>
            <w:webHidden/>
          </w:rPr>
          <w:t>6</w:t>
        </w:r>
      </w:ins>
      <w:ins w:id="183" w:author="Administrador" w:date="2014-09-03T21:54:00Z">
        <w:del w:id="184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5" w:author="Administrador" w:date="2014-09-03T21:54:00Z"/>
          <w:noProof/>
          <w:sz w:val="22"/>
          <w:lang w:eastAsia="pt-BR"/>
        </w:rPr>
      </w:pPr>
      <w:ins w:id="18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7" w:author="Tanato TNT" w:date="2014-09-23T20:43:00Z">
        <w:r w:rsidR="00D118AE">
          <w:rPr>
            <w:noProof/>
            <w:webHidden/>
          </w:rPr>
          <w:t>6</w:t>
        </w:r>
      </w:ins>
      <w:ins w:id="188" w:author="Administrador" w:date="2014-09-03T21:54:00Z">
        <w:del w:id="189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0" w:author="Administrador" w:date="2014-09-03T21:54:00Z"/>
          <w:rFonts w:ascii="Calibri" w:hAnsi="Calibri"/>
          <w:noProof/>
          <w:szCs w:val="22"/>
        </w:rPr>
      </w:pPr>
      <w:ins w:id="19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"_Toc397544619"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3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2" w:author="Tanato TNT" w:date="2014-09-23T20:43:00Z">
        <w:r w:rsidR="00D118AE">
          <w:rPr>
            <w:noProof/>
            <w:webHidden/>
          </w:rPr>
          <w:t>7</w:t>
        </w:r>
      </w:ins>
      <w:ins w:id="193" w:author="Administrador" w:date="2014-09-03T21:54:00Z">
        <w:del w:id="194" w:author="Tanato TNT" w:date="2014-09-23T20:43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5" w:author="Administrador" w:date="2014-09-03T21:54:00Z"/>
          <w:rFonts w:ascii="Calibri" w:hAnsi="Calibri"/>
          <w:noProof/>
          <w:szCs w:val="22"/>
        </w:rPr>
      </w:pPr>
      <w:ins w:id="19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7" w:author="Tanato TNT" w:date="2014-09-23T20:43:00Z">
        <w:r w:rsidR="00D118AE">
          <w:rPr>
            <w:noProof/>
            <w:webHidden/>
          </w:rPr>
          <w:t>8</w:t>
        </w:r>
      </w:ins>
      <w:ins w:id="198" w:author="Administrador" w:date="2014-09-03T21:54:00Z">
        <w:del w:id="199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0" w:author="Administrador" w:date="2014-09-03T21:54:00Z"/>
          <w:noProof/>
          <w:sz w:val="22"/>
          <w:lang w:eastAsia="pt-BR"/>
        </w:rPr>
      </w:pPr>
      <w:ins w:id="20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2" w:author="Tanato TNT" w:date="2014-09-23T20:43:00Z">
        <w:r w:rsidR="00D118AE">
          <w:rPr>
            <w:noProof/>
            <w:webHidden/>
          </w:rPr>
          <w:t>8</w:t>
        </w:r>
      </w:ins>
      <w:ins w:id="203" w:author="Administrador" w:date="2014-09-03T21:54:00Z">
        <w:del w:id="204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5" w:author="Administrador" w:date="2014-09-03T21:54:00Z"/>
          <w:noProof/>
          <w:sz w:val="22"/>
          <w:lang w:eastAsia="pt-BR"/>
        </w:rPr>
      </w:pPr>
      <w:ins w:id="20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7" w:author="Tanato TNT" w:date="2014-09-23T20:43:00Z">
        <w:r w:rsidR="00D118AE">
          <w:rPr>
            <w:noProof/>
            <w:webHidden/>
          </w:rPr>
          <w:t>9</w:t>
        </w:r>
      </w:ins>
      <w:ins w:id="208" w:author="Administrador" w:date="2014-09-03T21:54:00Z">
        <w:del w:id="209" w:author="Tanato TNT" w:date="2014-09-23T20:43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0" w:author="Administrador" w:date="2014-09-03T21:54:00Z"/>
          <w:noProof/>
          <w:sz w:val="22"/>
          <w:lang w:eastAsia="pt-BR"/>
        </w:rPr>
      </w:pPr>
      <w:ins w:id="21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2" w:author="Tanato TNT" w:date="2014-09-23T20:43:00Z">
        <w:r w:rsidR="00D118AE">
          <w:rPr>
            <w:noProof/>
            <w:webHidden/>
          </w:rPr>
          <w:t>10</w:t>
        </w:r>
      </w:ins>
      <w:ins w:id="213" w:author="Administrador" w:date="2014-09-03T21:54:00Z">
        <w:del w:id="21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5" w:author="Administrador" w:date="2014-09-03T21:54:00Z"/>
          <w:noProof/>
          <w:sz w:val="22"/>
          <w:lang w:eastAsia="pt-BR"/>
        </w:rPr>
      </w:pPr>
      <w:ins w:id="21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7" w:author="Tanato TNT" w:date="2014-09-23T20:43:00Z">
        <w:r w:rsidR="00D118AE">
          <w:rPr>
            <w:noProof/>
            <w:webHidden/>
          </w:rPr>
          <w:t>10</w:t>
        </w:r>
      </w:ins>
      <w:ins w:id="218" w:author="Administrador" w:date="2014-09-03T21:54:00Z">
        <w:del w:id="21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0" w:author="Administrador" w:date="2014-09-03T21:54:00Z"/>
          <w:noProof/>
          <w:sz w:val="22"/>
          <w:lang w:eastAsia="pt-BR"/>
        </w:rPr>
      </w:pPr>
      <w:ins w:id="22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2" w:author="Tanato TNT" w:date="2014-09-23T20:43:00Z">
        <w:r w:rsidR="00D118AE">
          <w:rPr>
            <w:noProof/>
            <w:webHidden/>
          </w:rPr>
          <w:t>10</w:t>
        </w:r>
      </w:ins>
      <w:ins w:id="223" w:author="Administrador" w:date="2014-09-03T21:54:00Z">
        <w:del w:id="22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5" w:author="Administrador" w:date="2014-09-03T21:54:00Z"/>
          <w:noProof/>
          <w:sz w:val="22"/>
          <w:lang w:eastAsia="pt-BR"/>
        </w:rPr>
      </w:pPr>
      <w:ins w:id="22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4.6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7" w:author="Tanato TNT" w:date="2014-09-23T20:43:00Z">
        <w:r w:rsidR="00D118AE">
          <w:rPr>
            <w:noProof/>
            <w:webHidden/>
          </w:rPr>
          <w:t>10</w:t>
        </w:r>
      </w:ins>
      <w:ins w:id="228" w:author="Administrador" w:date="2014-09-03T21:54:00Z">
        <w:del w:id="22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30" w:author="Administrador" w:date="2014-09-03T21:54:00Z"/>
          <w:noProof/>
          <w:sz w:val="22"/>
          <w:lang w:eastAsia="pt-BR"/>
        </w:rPr>
      </w:pPr>
      <w:ins w:id="23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4.7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2" w:author="Tanato TNT" w:date="2014-09-23T20:43:00Z">
        <w:r w:rsidR="00D118AE">
          <w:rPr>
            <w:noProof/>
            <w:webHidden/>
          </w:rPr>
          <w:t>10</w:t>
        </w:r>
      </w:ins>
      <w:ins w:id="233" w:author="Administrador" w:date="2014-09-03T21:54:00Z">
        <w:del w:id="23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235" w:author="Administrador" w:date="2014-09-03T21:54:00Z"/>
          <w:rFonts w:ascii="Calibri" w:hAnsi="Calibri"/>
          <w:noProof/>
          <w:szCs w:val="22"/>
        </w:rPr>
      </w:pPr>
      <w:ins w:id="23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5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PROJETO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7" w:author="Tanato TNT" w:date="2014-09-23T20:43:00Z">
        <w:r w:rsidR="00D118AE">
          <w:rPr>
            <w:noProof/>
            <w:webHidden/>
          </w:rPr>
          <w:t>11</w:t>
        </w:r>
      </w:ins>
      <w:ins w:id="238" w:author="Administrador" w:date="2014-09-03T21:54:00Z">
        <w:del w:id="239" w:author="Tanato TNT" w:date="2014-09-23T20:43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Sumrio1"/>
        <w:rPr>
          <w:del w:id="240" w:author="Administrador" w:date="2014-09-03T21:54:00Z"/>
          <w:rFonts w:ascii="Calibri" w:hAnsi="Calibri"/>
          <w:noProof/>
          <w:szCs w:val="22"/>
        </w:rPr>
      </w:pPr>
      <w:del w:id="241" w:author="Administrador" w:date="2014-09-03T21:54:00Z">
        <w:r w:rsidRPr="00D9141A" w:rsidDel="000C367D">
          <w:rPr>
            <w:rStyle w:val="Hyperlink"/>
            <w:noProof/>
          </w:rPr>
          <w:delText>1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INTRODUÇÃO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2" w:author="Administrador" w:date="2014-09-03T21:54:00Z"/>
          <w:noProof/>
          <w:sz w:val="22"/>
          <w:lang w:eastAsia="pt-BR"/>
        </w:rPr>
      </w:pPr>
      <w:del w:id="243" w:author="Administrador" w:date="2014-09-03T21:54:00Z">
        <w:r w:rsidRPr="00D9141A" w:rsidDel="000C367D">
          <w:rPr>
            <w:rStyle w:val="Hyperlink"/>
            <w:noProof/>
          </w:rPr>
          <w:delText>1.1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 Empresa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4" w:author="Administrador" w:date="2014-09-03T21:54:00Z"/>
          <w:noProof/>
          <w:sz w:val="22"/>
          <w:lang w:eastAsia="pt-BR"/>
        </w:rPr>
      </w:pPr>
      <w:del w:id="245" w:author="Administrador" w:date="2014-09-03T21:54:00Z">
        <w:r w:rsidRPr="00D9141A" w:rsidDel="000C367D">
          <w:rPr>
            <w:rStyle w:val="Hyperlink"/>
            <w:noProof/>
          </w:rPr>
          <w:delText>1.2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 Problema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6" w:author="Administrador" w:date="2014-09-03T21:54:00Z"/>
          <w:noProof/>
          <w:sz w:val="22"/>
          <w:lang w:eastAsia="pt-BR"/>
        </w:rPr>
      </w:pPr>
      <w:del w:id="247" w:author="Administrador" w:date="2014-09-03T21:54:00Z">
        <w:r w:rsidRPr="00D9141A" w:rsidDel="000C367D">
          <w:rPr>
            <w:rStyle w:val="Hyperlink"/>
            <w:noProof/>
          </w:rPr>
          <w:delText>1.3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Objetivo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1"/>
        <w:rPr>
          <w:del w:id="248" w:author="Administrador" w:date="2014-09-03T21:54:00Z"/>
          <w:rFonts w:ascii="Calibri" w:hAnsi="Calibri"/>
          <w:noProof/>
          <w:szCs w:val="22"/>
        </w:rPr>
      </w:pPr>
      <w:del w:id="249" w:author="Administrador" w:date="2014-09-03T21:54:00Z">
        <w:r w:rsidRPr="00D9141A" w:rsidDel="000C367D">
          <w:rPr>
            <w:rStyle w:val="Hyperlink"/>
            <w:noProof/>
          </w:rPr>
          <w:delText>2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ANÁLISE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0" w:author="Administrador" w:date="2014-09-03T21:54:00Z"/>
          <w:noProof/>
          <w:sz w:val="22"/>
          <w:lang w:eastAsia="pt-BR"/>
        </w:rPr>
      </w:pPr>
      <w:del w:id="251" w:author="Administrador" w:date="2014-09-03T21:54:00Z">
        <w:r w:rsidRPr="00D9141A" w:rsidDel="000C367D">
          <w:rPr>
            <w:rStyle w:val="Hyperlink"/>
            <w:noProof/>
          </w:rPr>
          <w:delText>2.1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2" w:author="Administrador" w:date="2014-09-03T21:54:00Z"/>
          <w:noProof/>
          <w:sz w:val="22"/>
          <w:lang w:eastAsia="pt-BR"/>
        </w:rPr>
      </w:pPr>
      <w:del w:id="253" w:author="Administrador" w:date="2014-09-03T21:54:00Z">
        <w:r w:rsidRPr="00D9141A" w:rsidDel="000C367D">
          <w:rPr>
            <w:rStyle w:val="Hyperlink"/>
            <w:noProof/>
          </w:rPr>
          <w:delText>2.2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Análise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4" w:author="Administrador" w:date="2014-09-03T21:54:00Z"/>
          <w:noProof/>
          <w:sz w:val="22"/>
          <w:lang w:eastAsia="pt-BR"/>
        </w:rPr>
      </w:pPr>
      <w:del w:id="255" w:author="Administrador" w:date="2014-09-03T21:54:00Z">
        <w:r w:rsidRPr="00D9141A" w:rsidDel="000C367D">
          <w:rPr>
            <w:rStyle w:val="Hyperlink"/>
            <w:noProof/>
          </w:rPr>
          <w:delText>2.3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6" w:author="Administrador" w:date="2014-09-03T21:54:00Z"/>
          <w:noProof/>
          <w:sz w:val="22"/>
          <w:lang w:eastAsia="pt-BR"/>
        </w:rPr>
      </w:pPr>
      <w:del w:id="257" w:author="Administrador" w:date="2014-09-03T21:54:00Z">
        <w:r w:rsidRPr="00D9141A" w:rsidDel="000C367D">
          <w:rPr>
            <w:rStyle w:val="Hyperlink"/>
            <w:noProof/>
          </w:rPr>
          <w:delText>2.4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8" w:author="Administrador" w:date="2014-09-03T21:54:00Z"/>
          <w:noProof/>
          <w:sz w:val="22"/>
          <w:lang w:eastAsia="pt-BR"/>
        </w:rPr>
      </w:pPr>
      <w:del w:id="259" w:author="Administrador" w:date="2014-09-03T21:54:00Z">
        <w:r w:rsidRPr="00D9141A" w:rsidDel="000C367D">
          <w:rPr>
            <w:rStyle w:val="Hyperlink"/>
            <w:noProof/>
          </w:rPr>
          <w:delText>2.5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1"/>
        <w:rPr>
          <w:del w:id="260" w:author="Administrador" w:date="2014-09-03T21:54:00Z"/>
          <w:rFonts w:ascii="Calibri" w:hAnsi="Calibri"/>
          <w:noProof/>
          <w:szCs w:val="22"/>
        </w:rPr>
      </w:pPr>
      <w:del w:id="261" w:author="Administrador" w:date="2014-09-03T21:54:00Z">
        <w:r w:rsidRPr="00D9141A" w:rsidDel="000C367D">
          <w:rPr>
            <w:rStyle w:val="Hyperlink"/>
            <w:noProof/>
          </w:rPr>
          <w:delText>3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Sumrio1"/>
        <w:rPr>
          <w:del w:id="262" w:author="Administrador" w:date="2014-09-03T21:54:00Z"/>
          <w:rFonts w:ascii="Calibri" w:hAnsi="Calibri"/>
          <w:noProof/>
          <w:szCs w:val="22"/>
        </w:rPr>
      </w:pPr>
      <w:del w:id="263" w:author="Administrador" w:date="2014-09-03T21:54:00Z">
        <w:r w:rsidRPr="00D9141A" w:rsidDel="000C367D">
          <w:rPr>
            <w:rStyle w:val="Hyperlink"/>
            <w:noProof/>
          </w:rPr>
          <w:delText>4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ARQUITETURA DO SISTEMA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4" w:author="Administrador" w:date="2014-09-03T21:54:00Z"/>
          <w:noProof/>
          <w:sz w:val="22"/>
          <w:lang w:eastAsia="pt-BR"/>
        </w:rPr>
      </w:pPr>
      <w:del w:id="265" w:author="Administrador" w:date="2014-09-03T21:54:00Z">
        <w:r w:rsidRPr="00D9141A" w:rsidDel="000C367D">
          <w:rPr>
            <w:rStyle w:val="Hyperlink"/>
            <w:noProof/>
          </w:rPr>
          <w:delText>4.1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Subsistemas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6" w:author="Administrador" w:date="2014-09-03T21:54:00Z"/>
          <w:noProof/>
          <w:sz w:val="22"/>
          <w:lang w:eastAsia="pt-BR"/>
        </w:rPr>
      </w:pPr>
      <w:del w:id="267" w:author="Administrador" w:date="2014-09-03T21:54:00Z">
        <w:r w:rsidRPr="00D9141A" w:rsidDel="000C367D">
          <w:rPr>
            <w:rStyle w:val="Hyperlink"/>
            <w:noProof/>
          </w:rPr>
          <w:delText>4.2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8" w:author="Administrador" w:date="2014-09-03T21:54:00Z"/>
          <w:noProof/>
          <w:sz w:val="22"/>
          <w:lang w:eastAsia="pt-BR"/>
        </w:rPr>
      </w:pPr>
      <w:del w:id="269" w:author="Administrador" w:date="2014-09-03T21:54:00Z">
        <w:r w:rsidRPr="00D9141A" w:rsidDel="000C367D">
          <w:rPr>
            <w:rStyle w:val="Hyperlink"/>
            <w:noProof/>
          </w:rPr>
          <w:delText>4.3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0535CD" w:rsidRPr="0003300D" w:rsidDel="000C367D" w:rsidRDefault="000535CD">
      <w:pPr>
        <w:pStyle w:val="Sumrio1"/>
        <w:rPr>
          <w:del w:id="270" w:author="Administrador" w:date="2014-09-03T21:54:00Z"/>
          <w:rFonts w:ascii="Calibri" w:hAnsi="Calibri"/>
          <w:noProof/>
          <w:szCs w:val="22"/>
        </w:rPr>
      </w:pPr>
      <w:del w:id="271" w:author="Administrador" w:date="2014-09-03T21:54:00Z">
        <w:r w:rsidRPr="00D9141A" w:rsidDel="000C367D">
          <w:rPr>
            <w:rStyle w:val="Hyperlink"/>
            <w:noProof/>
          </w:rPr>
          <w:delText>5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PROJETO DO SISTEMA</w:delText>
        </w:r>
        <w:r w:rsidDel="000C367D">
          <w:rPr>
            <w:noProof/>
            <w:webHidden/>
          </w:rPr>
          <w:tab/>
          <w:delText>9</w:delText>
        </w:r>
      </w:del>
    </w:p>
    <w:p w:rsidR="007E3A5D" w:rsidRPr="00965A69" w:rsidRDefault="00810A35" w:rsidP="00232321">
      <w:pPr>
        <w:pStyle w:val="TCC-CorpodoTexto"/>
        <w:sectPr w:rsidR="007E3A5D" w:rsidRPr="00965A69" w:rsidSect="002113C5">
          <w:footerReference w:type="default" r:id="rId9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272" w:name="_Toc345247632"/>
      <w:bookmarkStart w:id="273" w:name="_Toc345247834"/>
      <w:bookmarkStart w:id="274" w:name="_Toc345621943"/>
      <w:bookmarkStart w:id="275" w:name="_Ref364698516"/>
      <w:bookmarkStart w:id="276" w:name="_Toc397544609"/>
      <w:bookmarkStart w:id="277" w:name="OLE_LINK23"/>
      <w:bookmarkEnd w:id="142"/>
      <w:r w:rsidRPr="00232321">
        <w:lastRenderedPageBreak/>
        <w:t>INTRODUÇÃO</w:t>
      </w:r>
      <w:bookmarkEnd w:id="272"/>
      <w:bookmarkEnd w:id="273"/>
      <w:bookmarkEnd w:id="274"/>
      <w:bookmarkEnd w:id="275"/>
      <w:bookmarkEnd w:id="276"/>
    </w:p>
    <w:p w:rsidR="007A4E2E" w:rsidRPr="00D91F7E" w:rsidRDefault="007A4E2E" w:rsidP="00160F10">
      <w:pPr>
        <w:pStyle w:val="TCC-CorpodoTexto"/>
        <w:rPr>
          <w:ins w:id="278" w:author="Polenta" w:date="2014-09-23T22:54:00Z"/>
          <w:color w:val="385623"/>
          <w:lang w:val="pt-BR"/>
          <w:rPrChange w:id="279" w:author="Polenta" w:date="2014-09-23T22:55:00Z">
            <w:rPr>
              <w:ins w:id="280" w:author="Polenta" w:date="2014-09-23T22:54:00Z"/>
              <w:lang w:val="pt-BR"/>
            </w:rPr>
          </w:rPrChange>
        </w:rPr>
      </w:pPr>
      <w:ins w:id="281" w:author="Polenta" w:date="2014-09-23T22:43:00Z">
        <w:r w:rsidRPr="00D91F7E">
          <w:rPr>
            <w:color w:val="385623"/>
            <w:lang w:val="pt-BR"/>
            <w:rPrChange w:id="282" w:author="Polenta" w:date="2014-09-23T22:55:00Z">
              <w:rPr>
                <w:lang w:val="pt-BR"/>
              </w:rPr>
            </w:rPrChange>
          </w:rPr>
          <w:t>Utilizando como diretriz a metodologia de desenvolviment</w:t>
        </w:r>
        <w:r w:rsidR="00323C9F" w:rsidRPr="00D91F7E">
          <w:rPr>
            <w:color w:val="385623"/>
            <w:lang w:val="pt-BR"/>
            <w:rPrChange w:id="283" w:author="Polenta" w:date="2014-09-23T22:55:00Z">
              <w:rPr>
                <w:lang w:val="pt-BR"/>
              </w:rPr>
            </w:rPrChange>
          </w:rPr>
          <w:t xml:space="preserve">o de software </w:t>
        </w:r>
        <w:proofErr w:type="spellStart"/>
        <w:r w:rsidR="00323C9F" w:rsidRPr="00D91F7E">
          <w:rPr>
            <w:color w:val="385623"/>
            <w:lang w:val="pt-BR"/>
            <w:rPrChange w:id="284" w:author="Polenta" w:date="2014-09-23T22:55:00Z">
              <w:rPr>
                <w:lang w:val="pt-BR"/>
              </w:rPr>
            </w:rPrChange>
          </w:rPr>
          <w:t>xxxxxx</w:t>
        </w:r>
        <w:proofErr w:type="spellEnd"/>
        <w:r w:rsidR="00323C9F" w:rsidRPr="00D91F7E">
          <w:rPr>
            <w:color w:val="385623"/>
            <w:lang w:val="pt-BR"/>
            <w:rPrChange w:id="285" w:author="Polenta" w:date="2014-09-23T22:55:00Z">
              <w:rPr>
                <w:lang w:val="pt-BR"/>
              </w:rPr>
            </w:rPrChange>
          </w:rPr>
          <w:t xml:space="preserve">, de </w:t>
        </w:r>
        <w:proofErr w:type="spellStart"/>
        <w:r w:rsidR="00323C9F" w:rsidRPr="00D91F7E">
          <w:rPr>
            <w:color w:val="385623"/>
            <w:lang w:val="pt-BR"/>
            <w:rPrChange w:id="286" w:author="Polenta" w:date="2014-09-23T22:55:00Z">
              <w:rPr>
                <w:lang w:val="pt-BR"/>
              </w:rPr>
            </w:rPrChange>
          </w:rPr>
          <w:t>xxxx</w:t>
        </w:r>
        <w:proofErr w:type="spellEnd"/>
        <w:r w:rsidR="00323C9F" w:rsidRPr="00D91F7E">
          <w:rPr>
            <w:color w:val="385623"/>
            <w:lang w:val="pt-BR"/>
            <w:rPrChange w:id="287" w:author="Polenta" w:date="2014-09-23T22:55:00Z">
              <w:rPr>
                <w:lang w:val="pt-BR"/>
              </w:rPr>
            </w:rPrChange>
          </w:rPr>
          <w:t xml:space="preserve">, </w:t>
        </w:r>
        <w:r w:rsidRPr="00D91F7E">
          <w:rPr>
            <w:color w:val="385623"/>
            <w:lang w:val="pt-BR"/>
            <w:rPrChange w:id="288" w:author="Polenta" w:date="2014-09-23T22:55:00Z">
              <w:rPr>
                <w:lang w:val="pt-BR"/>
              </w:rPr>
            </w:rPrChange>
          </w:rPr>
          <w:t>este trabalho</w:t>
        </w:r>
      </w:ins>
      <w:ins w:id="289" w:author="Polenta" w:date="2014-09-23T22:45:00Z">
        <w:r w:rsidRPr="00D91F7E">
          <w:rPr>
            <w:color w:val="385623"/>
            <w:lang w:val="pt-BR"/>
            <w:rPrChange w:id="290" w:author="Polenta" w:date="2014-09-23T22:55:00Z">
              <w:rPr>
                <w:lang w:val="pt-BR"/>
              </w:rPr>
            </w:rPrChange>
          </w:rPr>
          <w:t xml:space="preserve"> </w:t>
        </w:r>
        <w:r w:rsidR="00323C9F" w:rsidRPr="00D91F7E">
          <w:rPr>
            <w:color w:val="385623"/>
            <w:lang w:val="pt-BR"/>
            <w:rPrChange w:id="291" w:author="Polenta" w:date="2014-09-23T22:55:00Z">
              <w:rPr>
                <w:lang w:val="pt-BR"/>
              </w:rPr>
            </w:rPrChange>
          </w:rPr>
          <w:t>apresentar</w:t>
        </w:r>
      </w:ins>
      <w:ins w:id="292" w:author="Polenta" w:date="2014-09-23T22:46:00Z">
        <w:r w:rsidR="00323C9F" w:rsidRPr="00D91F7E">
          <w:rPr>
            <w:color w:val="385623"/>
            <w:lang w:val="pt-BR"/>
            <w:rPrChange w:id="293" w:author="Polenta" w:date="2014-09-23T22:55:00Z">
              <w:rPr>
                <w:lang w:val="pt-BR"/>
              </w:rPr>
            </w:rPrChange>
          </w:rPr>
          <w:t>á</w:t>
        </w:r>
      </w:ins>
      <w:ins w:id="294" w:author="Polenta" w:date="2014-09-23T22:45:00Z">
        <w:r w:rsidR="00323C9F" w:rsidRPr="00D91F7E">
          <w:rPr>
            <w:color w:val="385623"/>
            <w:lang w:val="pt-BR"/>
            <w:rPrChange w:id="295" w:author="Polenta" w:date="2014-09-23T22:55:00Z">
              <w:rPr>
                <w:lang w:val="pt-BR"/>
              </w:rPr>
            </w:rPrChange>
          </w:rPr>
          <w:t xml:space="preserve"> o estudo de caso da empresa </w:t>
        </w:r>
      </w:ins>
      <w:r w:rsidR="00A800BB">
        <w:rPr>
          <w:color w:val="385623"/>
          <w:lang w:val="pt-BR"/>
        </w:rPr>
        <w:t>ABRASILEXPRESS</w:t>
      </w:r>
      <w:ins w:id="296" w:author="Polenta" w:date="2014-09-23T22:45:00Z">
        <w:r w:rsidR="00323C9F" w:rsidRPr="00D91F7E">
          <w:rPr>
            <w:color w:val="385623"/>
            <w:lang w:val="pt-BR"/>
            <w:rPrChange w:id="297" w:author="Polenta" w:date="2014-09-23T22:55:00Z">
              <w:rPr>
                <w:lang w:val="pt-BR"/>
              </w:rPr>
            </w:rPrChange>
          </w:rPr>
          <w:t>.</w:t>
        </w:r>
      </w:ins>
      <w:ins w:id="298" w:author="Polenta" w:date="2014-09-23T22:47:00Z">
        <w:r w:rsidR="00323C9F" w:rsidRPr="00D91F7E">
          <w:rPr>
            <w:color w:val="385623"/>
            <w:lang w:val="pt-BR"/>
            <w:rPrChange w:id="299" w:author="Polenta" w:date="2014-09-23T22:55:00Z">
              <w:rPr>
                <w:lang w:val="pt-BR"/>
              </w:rPr>
            </w:rPrChange>
          </w:rPr>
          <w:t xml:space="preserve"> </w:t>
        </w:r>
      </w:ins>
      <w:ins w:id="300" w:author="Polenta" w:date="2014-09-23T22:54:00Z">
        <w:r w:rsidR="00323C9F" w:rsidRPr="00D91F7E">
          <w:rPr>
            <w:color w:val="385623"/>
            <w:lang w:val="pt-BR"/>
            <w:rPrChange w:id="301" w:author="Polenta" w:date="2014-09-23T22:55:00Z">
              <w:rPr>
                <w:lang w:val="pt-BR"/>
              </w:rPr>
            </w:rPrChange>
          </w:rPr>
          <w:t>E</w:t>
        </w:r>
      </w:ins>
      <w:ins w:id="302" w:author="Polenta" w:date="2014-09-23T22:47:00Z">
        <w:r w:rsidR="00323C9F" w:rsidRPr="00D91F7E">
          <w:rPr>
            <w:color w:val="385623"/>
            <w:lang w:val="pt-BR"/>
            <w:rPrChange w:id="303" w:author="Polenta" w:date="2014-09-23T22:55:00Z">
              <w:rPr>
                <w:lang w:val="pt-BR"/>
              </w:rPr>
            </w:rPrChange>
          </w:rPr>
          <w:t>ste estudo</w:t>
        </w:r>
      </w:ins>
      <w:proofErr w:type="gramStart"/>
      <w:ins w:id="304" w:author="Polenta" w:date="2014-09-23T22:54:00Z">
        <w:r w:rsidR="00323C9F" w:rsidRPr="00D91F7E">
          <w:rPr>
            <w:color w:val="385623"/>
            <w:lang w:val="pt-BR"/>
            <w:rPrChange w:id="305" w:author="Polenta" w:date="2014-09-23T22:55:00Z">
              <w:rPr>
                <w:lang w:val="pt-BR"/>
              </w:rPr>
            </w:rPrChange>
          </w:rPr>
          <w:t xml:space="preserve">, </w:t>
        </w:r>
      </w:ins>
      <w:ins w:id="306" w:author="Polenta" w:date="2014-09-23T22:47:00Z">
        <w:r w:rsidR="00323C9F" w:rsidRPr="00D91F7E">
          <w:rPr>
            <w:color w:val="385623"/>
            <w:lang w:val="pt-BR"/>
            <w:rPrChange w:id="307" w:author="Polenta" w:date="2014-09-23T22:55:00Z">
              <w:rPr>
                <w:lang w:val="pt-BR"/>
              </w:rPr>
            </w:rPrChange>
          </w:rPr>
          <w:t>servirá</w:t>
        </w:r>
        <w:proofErr w:type="gramEnd"/>
        <w:r w:rsidR="00323C9F" w:rsidRPr="00D91F7E">
          <w:rPr>
            <w:color w:val="385623"/>
            <w:lang w:val="pt-BR"/>
            <w:rPrChange w:id="308" w:author="Polenta" w:date="2014-09-23T22:55:00Z">
              <w:rPr>
                <w:lang w:val="pt-BR"/>
              </w:rPr>
            </w:rPrChange>
          </w:rPr>
          <w:t xml:space="preserve"> como trabalho de conclusão de curso da</w:t>
        </w:r>
      </w:ins>
      <w:ins w:id="309" w:author="Polenta" w:date="2014-09-23T22:48:00Z">
        <w:r w:rsidR="00323C9F" w:rsidRPr="00D91F7E">
          <w:rPr>
            <w:color w:val="385623"/>
            <w:lang w:val="pt-BR"/>
            <w:rPrChange w:id="310" w:author="Polenta" w:date="2014-09-23T22:55:00Z">
              <w:rPr>
                <w:lang w:val="pt-BR"/>
              </w:rPr>
            </w:rPrChange>
          </w:rPr>
          <w:t xml:space="preserve"> </w:t>
        </w:r>
      </w:ins>
      <w:ins w:id="311" w:author="Polenta" w:date="2014-09-23T22:47:00Z">
        <w:r w:rsidR="00323C9F" w:rsidRPr="00D91F7E">
          <w:rPr>
            <w:color w:val="385623"/>
            <w:lang w:val="pt-BR"/>
            <w:rPrChange w:id="312" w:author="Polenta" w:date="2014-09-23T22:55:00Z">
              <w:rPr>
                <w:lang w:val="pt-BR"/>
              </w:rPr>
            </w:rPrChange>
          </w:rPr>
          <w:t>disciplina de Engenharia de software da f</w:t>
        </w:r>
        <w:r w:rsidR="00150773" w:rsidRPr="00D91F7E">
          <w:rPr>
            <w:color w:val="385623"/>
            <w:lang w:val="pt-BR"/>
          </w:rPr>
          <w:t>aculdade impacta de tecnologia</w:t>
        </w:r>
      </w:ins>
      <w:ins w:id="313" w:author="Polenta" w:date="2014-09-23T22:56:00Z">
        <w:r w:rsidR="00150773" w:rsidRPr="00D91F7E">
          <w:rPr>
            <w:color w:val="385623"/>
            <w:lang w:val="pt-BR"/>
          </w:rPr>
          <w:t>.</w:t>
        </w:r>
      </w:ins>
      <w:ins w:id="314" w:author="Polenta" w:date="2014-09-23T22:50:00Z">
        <w:r w:rsidR="00323C9F" w:rsidRPr="00D91F7E">
          <w:rPr>
            <w:color w:val="385623"/>
            <w:lang w:val="pt-BR"/>
            <w:rPrChange w:id="315" w:author="Polenta" w:date="2014-09-23T22:55:00Z">
              <w:rPr>
                <w:lang w:val="pt-BR"/>
              </w:rPr>
            </w:rPrChange>
          </w:rPr>
          <w:t xml:space="preserve"> </w:t>
        </w:r>
      </w:ins>
      <w:ins w:id="316" w:author="Polenta" w:date="2014-09-23T22:54:00Z">
        <w:r w:rsidR="00323C9F" w:rsidRPr="00D91F7E">
          <w:rPr>
            <w:color w:val="385623"/>
            <w:lang w:val="pt-BR"/>
            <w:rPrChange w:id="317" w:author="Polenta" w:date="2014-09-23T22:55:00Z">
              <w:rPr>
                <w:lang w:val="pt-BR"/>
              </w:rPr>
            </w:rPrChange>
          </w:rPr>
          <w:t xml:space="preserve"> </w:t>
        </w:r>
      </w:ins>
      <w:ins w:id="318" w:author="Polenta" w:date="2014-09-23T22:56:00Z">
        <w:r w:rsidR="00150773" w:rsidRPr="00D91F7E">
          <w:rPr>
            <w:color w:val="385623"/>
            <w:lang w:val="pt-BR"/>
          </w:rPr>
          <w:t>S</w:t>
        </w:r>
      </w:ins>
      <w:ins w:id="319" w:author="Polenta" w:date="2014-09-23T22:50:00Z">
        <w:r w:rsidR="00323C9F" w:rsidRPr="00D91F7E">
          <w:rPr>
            <w:color w:val="385623"/>
            <w:lang w:val="pt-BR"/>
            <w:rPrChange w:id="320" w:author="Polenta" w:date="2014-09-23T22:55:00Z">
              <w:rPr>
                <w:lang w:val="pt-BR"/>
              </w:rPr>
            </w:rPrChange>
          </w:rPr>
          <w:t>umariamente</w:t>
        </w:r>
      </w:ins>
      <w:ins w:id="321" w:author="Polenta" w:date="2014-09-23T22:56:00Z">
        <w:r w:rsidR="00150773" w:rsidRPr="00D91F7E">
          <w:rPr>
            <w:color w:val="385623"/>
            <w:lang w:val="pt-BR"/>
          </w:rPr>
          <w:t>, este trabalho</w:t>
        </w:r>
      </w:ins>
      <w:ins w:id="322" w:author="Polenta" w:date="2014-09-23T22:50:00Z">
        <w:r w:rsidR="00323C9F" w:rsidRPr="00D91F7E">
          <w:rPr>
            <w:color w:val="385623"/>
            <w:lang w:val="pt-BR"/>
            <w:rPrChange w:id="323" w:author="Polenta" w:date="2014-09-23T22:55:00Z">
              <w:rPr>
                <w:lang w:val="pt-BR"/>
              </w:rPr>
            </w:rPrChange>
          </w:rPr>
          <w:t xml:space="preserve"> é </w:t>
        </w:r>
      </w:ins>
      <w:ins w:id="324" w:author="Polenta" w:date="2014-09-23T22:51:00Z">
        <w:r w:rsidR="00323C9F" w:rsidRPr="00D91F7E">
          <w:rPr>
            <w:color w:val="385623"/>
            <w:lang w:val="pt-BR"/>
            <w:rPrChange w:id="325" w:author="Polenta" w:date="2014-09-23T22:55:00Z">
              <w:rPr>
                <w:lang w:val="pt-BR"/>
              </w:rPr>
            </w:rPrChange>
          </w:rPr>
          <w:t>dividido</w:t>
        </w:r>
      </w:ins>
      <w:ins w:id="326" w:author="Polenta" w:date="2014-09-23T22:52:00Z">
        <w:r w:rsidR="00323C9F" w:rsidRPr="00D91F7E">
          <w:rPr>
            <w:color w:val="385623"/>
            <w:lang w:val="pt-BR"/>
            <w:rPrChange w:id="327" w:author="Polenta" w:date="2014-09-23T22:55:00Z">
              <w:rPr>
                <w:lang w:val="pt-BR"/>
              </w:rPr>
            </w:rPrChange>
          </w:rPr>
          <w:t xml:space="preserve"> em apresentação da empresa, análise do problema, </w:t>
        </w:r>
      </w:ins>
      <w:ins w:id="328" w:author="Polenta" w:date="2014-09-23T22:53:00Z">
        <w:r w:rsidR="00323C9F" w:rsidRPr="00D91F7E">
          <w:rPr>
            <w:color w:val="385623"/>
            <w:lang w:val="pt-BR"/>
            <w:rPrChange w:id="329" w:author="Polenta" w:date="2014-09-23T22:55:00Z">
              <w:rPr>
                <w:lang w:val="pt-BR"/>
              </w:rPr>
            </w:rPrChange>
          </w:rPr>
          <w:t xml:space="preserve">arquitetura do sistema e projeto do </w:t>
        </w:r>
        <w:proofErr w:type="spellStart"/>
        <w:r w:rsidR="00323C9F" w:rsidRPr="00D91F7E">
          <w:rPr>
            <w:color w:val="385623"/>
            <w:lang w:val="pt-BR"/>
            <w:rPrChange w:id="330" w:author="Polenta" w:date="2014-09-23T22:55:00Z">
              <w:rPr>
                <w:lang w:val="pt-BR"/>
              </w:rPr>
            </w:rPrChange>
          </w:rPr>
          <w:t>sitema</w:t>
        </w:r>
        <w:proofErr w:type="spellEnd"/>
        <w:r w:rsidR="00323C9F" w:rsidRPr="00D91F7E">
          <w:rPr>
            <w:color w:val="385623"/>
            <w:lang w:val="pt-BR"/>
            <w:rPrChange w:id="331" w:author="Polenta" w:date="2014-09-23T22:55:00Z">
              <w:rPr>
                <w:lang w:val="pt-BR"/>
              </w:rPr>
            </w:rPrChange>
          </w:rPr>
          <w:t xml:space="preserve"> (dividir melhor as categorias do trabalho). </w:t>
        </w:r>
      </w:ins>
    </w:p>
    <w:p w:rsidR="00323C9F" w:rsidRDefault="00323C9F">
      <w:pPr>
        <w:pStyle w:val="TCC-CorpodoTexto"/>
        <w:ind w:firstLine="0"/>
        <w:rPr>
          <w:ins w:id="332" w:author="Polenta" w:date="2014-09-23T22:40:00Z"/>
          <w:lang w:val="pt-BR"/>
        </w:rPr>
        <w:pPrChange w:id="333" w:author="Polenta" w:date="2014-09-23T22:54:00Z">
          <w:pPr>
            <w:pStyle w:val="TCC-CorpodoTexto"/>
          </w:pPr>
        </w:pPrChange>
      </w:pPr>
    </w:p>
    <w:p w:rsidR="007A4E2E" w:rsidRDefault="007A4E2E" w:rsidP="00160F10">
      <w:pPr>
        <w:pStyle w:val="TCC-CorpodoTexto"/>
        <w:rPr>
          <w:ins w:id="334" w:author="Polenta" w:date="2014-09-23T22:40:00Z"/>
          <w:lang w:val="pt-BR"/>
        </w:rPr>
      </w:pPr>
    </w:p>
    <w:p w:rsidR="00104F58" w:rsidDel="007E51DF" w:rsidRDefault="00104F58" w:rsidP="00104F58">
      <w:pPr>
        <w:pStyle w:val="TCC-CorpodoTexto"/>
        <w:rPr>
          <w:del w:id="335" w:author="Tanato TNT" w:date="2014-09-23T19:24:00Z"/>
          <w:lang w:val="pt-BR"/>
        </w:rPr>
      </w:pPr>
      <w:del w:id="336" w:author="Tanato TNT" w:date="2014-09-23T19:24:00Z">
        <w:r w:rsidDel="007E51DF">
          <w:rPr>
            <w:lang w:val="pt-BR"/>
          </w:rPr>
          <w:delText>&lt; O texto abaixo é um texto introdutório de exemplo, todos as sessões devem possuir um texto introdutório.&gt;</w:delText>
        </w:r>
      </w:del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del w:id="337" w:author="Tanato TNT" w:date="2014-09-23T19:23:00Z">
        <w:r w:rsidR="005C6555" w:rsidDel="00D9141A">
          <w:rPr>
            <w:lang w:val="pt-BR"/>
          </w:rPr>
          <w:delText>&lt;X&gt;</w:delText>
        </w:r>
      </w:del>
      <w:r w:rsidR="00A800BB">
        <w:rPr>
          <w:lang w:val="pt-BR"/>
        </w:rPr>
        <w:t>ABRASILEXPRESS</w:t>
      </w:r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</w:t>
      </w:r>
    </w:p>
    <w:p w:rsidR="008A78D5" w:rsidDel="007E51DF" w:rsidRDefault="008A78D5" w:rsidP="00160F10">
      <w:pPr>
        <w:pStyle w:val="TCC-CorpodoTexto"/>
        <w:rPr>
          <w:del w:id="338" w:author="Tanato TNT" w:date="2014-09-23T19:25:00Z"/>
          <w:lang w:val="pt-BR"/>
        </w:rPr>
      </w:pPr>
      <w:del w:id="339" w:author="Tanato TNT" w:date="2014-09-23T19:25:00Z">
        <w:r w:rsidDel="007E51DF">
          <w:rPr>
            <w:lang w:val="pt-BR"/>
          </w:rPr>
          <w:delText xml:space="preserve">&lt; Vale destacar que a ordem das seções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_Ref364698127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1.1</w:delText>
        </w:r>
        <w:r w:rsidDel="007E51DF">
          <w:fldChar w:fldCharType="end"/>
        </w:r>
        <w:r w:rsidDel="007E51DF">
          <w:rPr>
            <w:lang w:val="pt-BR"/>
          </w:rPr>
          <w:delText xml:space="preserve">,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_Ref364698176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1.2</w:delText>
        </w:r>
        <w:r w:rsidDel="007E51DF">
          <w:fldChar w:fldCharType="end"/>
        </w:r>
        <w:r w:rsidDel="007E51DF">
          <w:rPr>
            <w:lang w:val="pt-BR"/>
          </w:rPr>
          <w:delText xml:space="preserve"> e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_Ref366452247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1.3</w:delText>
        </w:r>
        <w:r w:rsidDel="007E51DF">
          <w:fldChar w:fldCharType="end"/>
        </w:r>
        <w:r w:rsidDel="007E51DF">
          <w:rPr>
            <w:lang w:val="pt-BR"/>
          </w:rPr>
          <w:delText xml:space="preserve"> pode ser definida pelo grupo. &gt;</w:delText>
        </w:r>
      </w:del>
    </w:p>
    <w:p w:rsidR="00F76DF2" w:rsidRPr="00202620" w:rsidRDefault="005C6555" w:rsidP="00202620">
      <w:pPr>
        <w:pStyle w:val="TCC-Titulo2"/>
      </w:pPr>
      <w:bookmarkStart w:id="340" w:name="_Ref364698127"/>
      <w:bookmarkStart w:id="341" w:name="_Toc397544610"/>
      <w:r>
        <w:rPr>
          <w:lang w:val="pt-BR"/>
        </w:rPr>
        <w:t xml:space="preserve">A </w:t>
      </w:r>
      <w:r w:rsidR="00F76DF2" w:rsidRPr="00202620">
        <w:t>Empresa</w:t>
      </w:r>
      <w:bookmarkEnd w:id="340"/>
      <w:bookmarkEnd w:id="341"/>
    </w:p>
    <w:p w:rsidR="00191DF8" w:rsidRDefault="003819D5" w:rsidP="0053770F">
      <w:pPr>
        <w:pStyle w:val="TCC-CorpodoTexto"/>
        <w:rPr>
          <w:lang w:val="pt-BR"/>
        </w:rPr>
      </w:pPr>
      <w:del w:id="342" w:author="Tanato TNT" w:date="2014-09-23T19:35:00Z">
        <w:r w:rsidDel="00CF2A62">
          <w:delText>&lt;Descreva a empresa para qual o sistema será desenvolvido</w:delText>
        </w:r>
        <w:r w:rsidR="00485D03" w:rsidDel="00CF2A62">
          <w:rPr>
            <w:lang w:val="pt-BR"/>
          </w:rPr>
          <w:delText>:</w:delText>
        </w:r>
        <w:r w:rsidR="00F76DF2" w:rsidDel="00CF2A62">
          <w:rPr>
            <w:lang w:val="pt-BR"/>
          </w:rPr>
          <w:delText xml:space="preserve"> localização, porte, histórico</w:delText>
        </w:r>
        <w:r w:rsidR="00485D03" w:rsidDel="00CF2A62">
          <w:rPr>
            <w:lang w:val="pt-BR"/>
          </w:rPr>
          <w:delText>, mercado de atuação</w:delText>
        </w:r>
        <w:r w:rsidR="00F76DF2" w:rsidDel="00CF2A62">
          <w:rPr>
            <w:lang w:val="pt-BR"/>
          </w:rPr>
          <w:delText xml:space="preserve">. No mínimo </w:delText>
        </w:r>
        <w:r w:rsidR="001724C0" w:rsidDel="00CF2A62">
          <w:rPr>
            <w:lang w:val="pt-BR"/>
          </w:rPr>
          <w:delText>1</w:delText>
        </w:r>
        <w:r w:rsidR="00F76DF2" w:rsidDel="00CF2A62">
          <w:rPr>
            <w:lang w:val="pt-BR"/>
          </w:rPr>
          <w:delText>00 palavras.&gt;</w:delText>
        </w:r>
      </w:del>
      <w:ins w:id="343" w:author="Tanato TNT" w:date="2014-09-23T19:25:00Z">
        <w:r w:rsidR="007E51DF">
          <w:rPr>
            <w:lang w:val="pt-BR"/>
          </w:rPr>
          <w:t xml:space="preserve">A empresa </w:t>
        </w:r>
      </w:ins>
      <w:r w:rsidR="00A800BB">
        <w:rPr>
          <w:lang w:val="pt-BR"/>
        </w:rPr>
        <w:t>ABRASILEXPRESS</w:t>
      </w:r>
      <w:ins w:id="344" w:author="Tanato TNT" w:date="2014-09-23T19:25:00Z">
        <w:r w:rsidR="007E51DF">
          <w:rPr>
            <w:lang w:val="pt-BR"/>
          </w:rPr>
          <w:t xml:space="preserve"> foi fundada em 01/00/2000 por seu principal idealizado, o Senhor </w:t>
        </w:r>
        <w:proofErr w:type="spellStart"/>
        <w:r w:rsidR="007E51DF">
          <w:rPr>
            <w:lang w:val="pt-BR"/>
          </w:rPr>
          <w:t>Lourivaldo</w:t>
        </w:r>
        <w:proofErr w:type="spellEnd"/>
        <w:r w:rsidR="007E51DF">
          <w:rPr>
            <w:lang w:val="pt-BR"/>
          </w:rPr>
          <w:t xml:space="preserve"> da Silva Pinto,</w:t>
        </w:r>
      </w:ins>
      <w:r w:rsidR="00191DF8">
        <w:rPr>
          <w:lang w:val="pt-BR"/>
        </w:rPr>
        <w:t xml:space="preserve"> </w:t>
      </w:r>
      <w:ins w:id="345" w:author="Tanato TNT" w:date="2014-09-23T19:25:00Z">
        <w:r w:rsidR="007E51DF">
          <w:rPr>
            <w:lang w:val="pt-BR"/>
          </w:rPr>
          <w:t>est</w:t>
        </w:r>
      </w:ins>
      <w:ins w:id="346" w:author="Tanato TNT" w:date="2014-09-23T19:26:00Z">
        <w:r w:rsidR="007E51DF">
          <w:rPr>
            <w:lang w:val="pt-BR"/>
          </w:rPr>
          <w:t xml:space="preserve">á localizada na Avenida Jabaquara, 102 Loja </w:t>
        </w:r>
        <w:proofErr w:type="gramStart"/>
        <w:r w:rsidR="007E51DF">
          <w:rPr>
            <w:lang w:val="pt-BR"/>
          </w:rPr>
          <w:t>3</w:t>
        </w:r>
        <w:proofErr w:type="gramEnd"/>
        <w:r w:rsidR="007E51DF">
          <w:rPr>
            <w:lang w:val="pt-BR"/>
          </w:rPr>
          <w:t xml:space="preserve"> na Zona Sul da Capital de São Paulo.</w:t>
        </w:r>
      </w:ins>
      <w:r w:rsidR="00191DF8">
        <w:rPr>
          <w:lang w:val="pt-BR"/>
        </w:rPr>
        <w:t xml:space="preserve"> </w:t>
      </w:r>
      <w:ins w:id="347" w:author="Polenta" w:date="2014-09-23T23:17:00Z">
        <w:r w:rsidR="00365288">
          <w:rPr>
            <w:lang w:val="pt-BR"/>
          </w:rPr>
          <w:t xml:space="preserve">Possui </w:t>
        </w:r>
      </w:ins>
      <w:r w:rsidR="00191DF8">
        <w:rPr>
          <w:lang w:val="pt-BR"/>
        </w:rPr>
        <w:t>oito</w:t>
      </w:r>
      <w:ins w:id="348" w:author="Polenta" w:date="2014-09-23T23:17:00Z">
        <w:r w:rsidR="00365288">
          <w:rPr>
            <w:lang w:val="pt-BR"/>
          </w:rPr>
          <w:t xml:space="preserve"> motocicletas </w:t>
        </w:r>
      </w:ins>
      <w:r w:rsidR="00191DF8">
        <w:rPr>
          <w:lang w:val="pt-BR"/>
        </w:rPr>
        <w:t>em sua frota, dessas</w:t>
      </w:r>
      <w:ins w:id="349" w:author="Polenta" w:date="2014-09-23T23:19:00Z">
        <w:r w:rsidR="00365288">
          <w:rPr>
            <w:lang w:val="pt-BR"/>
          </w:rPr>
          <w:t xml:space="preserve">, </w:t>
        </w:r>
      </w:ins>
      <w:r w:rsidR="00191DF8">
        <w:rPr>
          <w:lang w:val="pt-BR"/>
        </w:rPr>
        <w:lastRenderedPageBreak/>
        <w:t>quatro compõe a frota fixa da empresa, sendo as demais contratadas por contrato e o veículo de responsabilidade do profissional contratado</w:t>
      </w:r>
      <w:ins w:id="350" w:author="Polenta" w:date="2014-09-23T23:20:00Z">
        <w:r w:rsidR="00365288">
          <w:rPr>
            <w:lang w:val="pt-BR"/>
          </w:rPr>
          <w:t>.</w:t>
        </w:r>
      </w:ins>
      <w:r w:rsidR="00191DF8">
        <w:rPr>
          <w:lang w:val="pt-BR"/>
        </w:rPr>
        <w:t xml:space="preserve"> </w:t>
      </w:r>
    </w:p>
    <w:p w:rsidR="00150773" w:rsidRDefault="00191DF8" w:rsidP="0053770F">
      <w:pPr>
        <w:pStyle w:val="TCC-CorpodoTexto"/>
        <w:rPr>
          <w:ins w:id="351" w:author="Polenta" w:date="2014-09-23T23:03:00Z"/>
          <w:lang w:val="pt-BR"/>
        </w:rPr>
      </w:pPr>
      <w:r>
        <w:rPr>
          <w:lang w:val="pt-BR"/>
        </w:rPr>
        <w:t xml:space="preserve">Alguns dos motivos que culminaram da fundação da empresa está relacionada com sua localização. </w:t>
      </w:r>
      <w:ins w:id="352" w:author="Tanato TNT" w:date="2014-09-23T19:27:00Z">
        <w:del w:id="353" w:author="Polenta" w:date="2014-09-23T23:17:00Z">
          <w:r w:rsidR="007E51DF" w:rsidDel="00365288">
            <w:rPr>
              <w:lang w:val="pt-BR"/>
            </w:rPr>
            <w:delText>É conhecida na região</w:delText>
          </w:r>
          <w:r w:rsidR="00D94A35" w:rsidDel="00365288">
            <w:rPr>
              <w:lang w:val="pt-BR"/>
            </w:rPr>
            <w:delText xml:space="preserve"> pelo trabalho que </w:delText>
          </w:r>
          <w:r w:rsidR="000A3E18" w:rsidDel="00365288">
            <w:rPr>
              <w:lang w:val="pt-BR"/>
            </w:rPr>
            <w:delText>desenvolve</w:delText>
          </w:r>
        </w:del>
        <w:del w:id="354" w:author="Polenta" w:date="2014-09-23T23:02:00Z">
          <w:r w:rsidR="000A3E18" w:rsidDel="00150773">
            <w:rPr>
              <w:lang w:val="pt-BR"/>
            </w:rPr>
            <w:delText xml:space="preserve"> que foca especialmente no serviço de moto frete</w:delText>
          </w:r>
        </w:del>
      </w:ins>
      <w:r>
        <w:rPr>
          <w:lang w:val="pt-BR"/>
        </w:rPr>
        <w:t>O</w:t>
      </w:r>
      <w:ins w:id="355" w:author="Polenta" w:date="2014-09-23T23:03:00Z">
        <w:r w:rsidR="00150773">
          <w:rPr>
            <w:lang w:val="pt-BR"/>
          </w:rPr>
          <w:t xml:space="preserve"> </w:t>
        </w:r>
      </w:ins>
      <w:ins w:id="356" w:author="Tanato TNT" w:date="2014-09-23T19:27:00Z">
        <w:r w:rsidR="000A3E18">
          <w:rPr>
            <w:lang w:val="pt-BR"/>
          </w:rPr>
          <w:t>serviço</w:t>
        </w:r>
      </w:ins>
      <w:ins w:id="357" w:author="Polenta" w:date="2014-09-23T23:03:00Z">
        <w:r w:rsidR="00150773">
          <w:rPr>
            <w:lang w:val="pt-BR"/>
          </w:rPr>
          <w:t xml:space="preserve"> de moto frete é</w:t>
        </w:r>
      </w:ins>
      <w:r>
        <w:rPr>
          <w:lang w:val="pt-BR"/>
        </w:rPr>
        <w:t xml:space="preserve"> </w:t>
      </w:r>
      <w:ins w:id="358" w:author="Tanato TNT" w:date="2014-09-23T19:27:00Z">
        <w:r w:rsidR="000A3E18">
          <w:rPr>
            <w:lang w:val="pt-BR"/>
          </w:rPr>
          <w:t>muito utilizado em S</w:t>
        </w:r>
      </w:ins>
      <w:ins w:id="359" w:author="Tanato TNT" w:date="2014-09-23T19:28:00Z">
        <w:r w:rsidR="000A3E18">
          <w:rPr>
            <w:lang w:val="pt-BR"/>
          </w:rPr>
          <w:t>ão Paulo</w:t>
        </w:r>
      </w:ins>
      <w:r>
        <w:rPr>
          <w:lang w:val="pt-BR"/>
        </w:rPr>
        <w:t xml:space="preserve"> devido ao </w:t>
      </w:r>
      <w:ins w:id="360" w:author="Polenta" w:date="2014-09-23T23:04:00Z">
        <w:r w:rsidR="00150773">
          <w:rPr>
            <w:lang w:val="pt-BR"/>
          </w:rPr>
          <w:t>tr</w:t>
        </w:r>
      </w:ins>
      <w:r>
        <w:rPr>
          <w:lang w:val="pt-BR"/>
        </w:rPr>
        <w:t>â</w:t>
      </w:r>
      <w:ins w:id="361" w:author="Polenta" w:date="2014-09-23T23:04:00Z">
        <w:r w:rsidR="00150773">
          <w:rPr>
            <w:lang w:val="pt-BR"/>
          </w:rPr>
          <w:t>nsito caótico</w:t>
        </w:r>
      </w:ins>
      <w:r>
        <w:rPr>
          <w:lang w:val="pt-BR"/>
        </w:rPr>
        <w:t>,</w:t>
      </w:r>
      <w:ins w:id="362" w:author="Polenta" w:date="2014-09-23T23:04:00Z">
        <w:r w:rsidR="00150773">
          <w:rPr>
            <w:lang w:val="pt-BR"/>
          </w:rPr>
          <w:t xml:space="preserve"> gigantesc</w:t>
        </w:r>
      </w:ins>
      <w:r>
        <w:rPr>
          <w:lang w:val="pt-BR"/>
        </w:rPr>
        <w:t>o</w:t>
      </w:r>
      <w:ins w:id="363" w:author="Polenta" w:date="2014-09-23T23:04:00Z">
        <w:r w:rsidR="00150773">
          <w:rPr>
            <w:lang w:val="pt-BR"/>
          </w:rPr>
          <w:t xml:space="preserve"> </w:t>
        </w:r>
      </w:ins>
      <w:ins w:id="364" w:author="Polenta" w:date="2014-09-23T23:05:00Z">
        <w:r w:rsidR="00150773">
          <w:rPr>
            <w:lang w:val="pt-BR"/>
          </w:rPr>
          <w:t>gargalo de mobilidade urbana</w:t>
        </w:r>
      </w:ins>
      <w:r>
        <w:rPr>
          <w:lang w:val="pt-BR"/>
        </w:rPr>
        <w:t xml:space="preserve"> e as urgências que a maior metrópole do Brasil, com este quadro o senhor </w:t>
      </w:r>
      <w:proofErr w:type="spellStart"/>
      <w:r>
        <w:rPr>
          <w:lang w:val="pt-BR"/>
        </w:rPr>
        <w:t>Lourivaldo</w:t>
      </w:r>
      <w:proofErr w:type="spellEnd"/>
      <w:r>
        <w:rPr>
          <w:lang w:val="pt-BR"/>
        </w:rPr>
        <w:t xml:space="preserve"> vislumbrou uma luz em meio ao caos</w:t>
      </w:r>
      <w:ins w:id="365" w:author="Polenta" w:date="2014-09-23T23:07:00Z">
        <w:r w:rsidR="00CD3D5A">
          <w:rPr>
            <w:lang w:val="pt-BR"/>
          </w:rPr>
          <w:t>.</w:t>
        </w:r>
      </w:ins>
      <w:ins w:id="366" w:author="Polenta" w:date="2014-09-23T23:06:00Z">
        <w:r w:rsidR="00CD3D5A">
          <w:rPr>
            <w:lang w:val="pt-BR"/>
          </w:rPr>
          <w:t xml:space="preserve"> </w:t>
        </w:r>
      </w:ins>
    </w:p>
    <w:p w:rsidR="00CD3D5A" w:rsidRDefault="00191DF8" w:rsidP="00191DF8">
      <w:pPr>
        <w:pStyle w:val="TCC-CorpodoTexto"/>
        <w:rPr>
          <w:ins w:id="367" w:author="Polenta" w:date="2014-09-23T23:09:00Z"/>
          <w:lang w:val="pt-BR"/>
        </w:rPr>
      </w:pPr>
      <w:r>
        <w:rPr>
          <w:lang w:val="pt-BR"/>
        </w:rPr>
        <w:t>A exigência de um mercado ágil e competitivo como é o nicho de moto frete em São Paulo, trás consigo os problemas enfrentados pelas empresas, em especial as de pequeno porte como é o caso da ABRASILEXPRESS, uma empresa que prevê muitos anos de vida e prosperidade que hoje enfrenta problemas como gerenciamento de processos e controle financeiro para que tenha um crescimento contínuo e saudável.</w:t>
      </w:r>
    </w:p>
    <w:p w:rsidR="000A3E18" w:rsidDel="00CD3D5A" w:rsidRDefault="000C214F" w:rsidP="00191DF8">
      <w:pPr>
        <w:pStyle w:val="TCC-Titulo2"/>
        <w:numPr>
          <w:ilvl w:val="0"/>
          <w:numId w:val="0"/>
        </w:numPr>
        <w:ind w:left="576"/>
        <w:rPr>
          <w:del w:id="368" w:author="Polenta" w:date="2014-09-23T23:09:00Z"/>
          <w:lang w:val="pt-BR"/>
        </w:rPr>
      </w:pPr>
      <w:ins w:id="369" w:author="Tanato TNT" w:date="2014-09-23T19:34:00Z">
        <w:del w:id="370" w:author="Polenta" w:date="2014-09-23T23:09:00Z">
          <w:r w:rsidDel="00CD3D5A">
            <w:rPr>
              <w:lang w:val="pt-BR"/>
            </w:rPr>
            <w:delText>,</w:delText>
          </w:r>
        </w:del>
      </w:ins>
      <w:ins w:id="371" w:author="Tanato TNT" w:date="2014-09-23T19:30:00Z">
        <w:del w:id="372" w:author="Polenta" w:date="2014-09-23T23:09:00Z">
          <w:r w:rsidR="000A3E18" w:rsidDel="00CD3D5A">
            <w:rPr>
              <w:lang w:val="pt-BR"/>
            </w:rPr>
            <w:delText xml:space="preserve"> </w:delText>
          </w:r>
        </w:del>
      </w:ins>
      <w:ins w:id="373" w:author="Tanato TNT" w:date="2014-09-23T19:32:00Z">
        <w:del w:id="374" w:author="Polenta" w:date="2014-09-23T23:09:00Z">
          <w:r w:rsidR="007D4DA2" w:rsidDel="00CD3D5A">
            <w:rPr>
              <w:lang w:val="pt-BR"/>
            </w:rPr>
            <w:delText>exige</w:delText>
          </w:r>
        </w:del>
      </w:ins>
      <w:ins w:id="375" w:author="Tanato TNT" w:date="2014-09-23T19:34:00Z">
        <w:del w:id="376" w:author="Polenta" w:date="2014-09-23T23:09:00Z">
          <w:r w:rsidDel="00CD3D5A">
            <w:rPr>
              <w:lang w:val="pt-BR"/>
            </w:rPr>
            <w:delText xml:space="preserve">-se </w:delText>
          </w:r>
        </w:del>
      </w:ins>
      <w:ins w:id="377" w:author="Tanato TNT" w:date="2014-09-23T19:32:00Z">
        <w:del w:id="378" w:author="Polenta" w:date="2014-09-23T23:09:00Z">
          <w:r w:rsidR="007D4DA2" w:rsidDel="00CD3D5A">
            <w:rPr>
              <w:lang w:val="pt-BR"/>
            </w:rPr>
            <w:delText>coragem e disposição para enfrenta-lo e esta é uma das razões pelas quais o Sr. Lourivaldo cresce, admitindo novos funcion</w:delText>
          </w:r>
        </w:del>
      </w:ins>
      <w:ins w:id="379" w:author="Tanato TNT" w:date="2014-09-23T19:33:00Z">
        <w:del w:id="380" w:author="Polenta" w:date="2014-09-23T23:09:00Z">
          <w:r w:rsidR="007D4DA2" w:rsidDel="00CD3D5A">
            <w:rPr>
              <w:lang w:val="pt-BR"/>
            </w:rPr>
            <w:delText>ários e expandindo o seu mercado oferecendo os seus serviços a mais clientes</w:delText>
          </w:r>
        </w:del>
      </w:ins>
      <w:ins w:id="381" w:author="Tanato TNT" w:date="2014-09-23T19:34:00Z">
        <w:del w:id="382" w:author="Polenta" w:date="2014-09-23T23:09:00Z">
          <w:r w:rsidDel="00CD3D5A">
            <w:rPr>
              <w:lang w:val="pt-BR"/>
            </w:rPr>
            <w:delText>.</w:delText>
          </w:r>
        </w:del>
      </w:ins>
    </w:p>
    <w:p w:rsidR="00F76DF2" w:rsidRPr="0046135F" w:rsidRDefault="005C6555" w:rsidP="00191DF8">
      <w:pPr>
        <w:pStyle w:val="TCC-Titulo2"/>
        <w:numPr>
          <w:ilvl w:val="0"/>
          <w:numId w:val="0"/>
        </w:numPr>
        <w:ind w:left="576"/>
        <w:rPr>
          <w:lang w:val="pt-BR"/>
        </w:rPr>
      </w:pPr>
      <w:bookmarkStart w:id="383" w:name="_Ref364698176"/>
      <w:bookmarkStart w:id="384" w:name="_Toc397544611"/>
      <w:r>
        <w:rPr>
          <w:lang w:val="pt-BR"/>
        </w:rPr>
        <w:t xml:space="preserve">O </w:t>
      </w:r>
      <w:r w:rsidR="00F76DF2">
        <w:rPr>
          <w:lang w:val="pt-BR"/>
        </w:rPr>
        <w:t>Problema</w:t>
      </w:r>
      <w:bookmarkEnd w:id="383"/>
      <w:bookmarkEnd w:id="384"/>
    </w:p>
    <w:p w:rsidR="00B917F9" w:rsidRPr="00B917F9" w:rsidRDefault="00C20209" w:rsidP="00C20209">
      <w:pPr>
        <w:pStyle w:val="TCC-CorpodoTexto"/>
        <w:rPr>
          <w:lang w:val="pt-BR"/>
        </w:rPr>
      </w:pPr>
      <w:del w:id="385" w:author="Tanato TNT" w:date="2014-09-23T19:38:00Z">
        <w:r w:rsidDel="0031096C">
          <w:delText>&lt;Descreva o problema que este sistema irá solucionar</w:delText>
        </w:r>
        <w:r w:rsidR="000243C3" w:rsidDel="0031096C">
          <w:delText>, deverá estar de acordo com o item declaração do problema</w:delText>
        </w:r>
        <w:r w:rsidR="00D071B8" w:rsidDel="0031096C">
          <w:rPr>
            <w:lang w:val="pt-BR"/>
          </w:rPr>
          <w:delText xml:space="preserve"> e causas raízes</w:delText>
        </w:r>
        <w:r w:rsidR="00F76DF2" w:rsidDel="0031096C">
          <w:rPr>
            <w:lang w:val="pt-BR"/>
          </w:rPr>
          <w:delText xml:space="preserve">. No mínimo </w:delText>
        </w:r>
        <w:r w:rsidR="001724C0" w:rsidDel="0031096C">
          <w:rPr>
            <w:lang w:val="pt-BR"/>
          </w:rPr>
          <w:delText>5</w:delText>
        </w:r>
        <w:r w:rsidR="00F76DF2" w:rsidDel="0031096C">
          <w:rPr>
            <w:lang w:val="pt-BR"/>
          </w:rPr>
          <w:delText xml:space="preserve">0 </w:delText>
        </w:r>
        <w:r w:rsidR="00485D03" w:rsidDel="0031096C">
          <w:rPr>
            <w:lang w:val="pt-BR"/>
          </w:rPr>
          <w:delText xml:space="preserve">palavras. </w:delText>
        </w:r>
        <w:r w:rsidDel="0031096C">
          <w:delText>&gt;</w:delText>
        </w:r>
      </w:del>
      <w:ins w:id="386" w:author="Tanato TNT" w:date="2014-09-23T19:36:00Z">
        <w:r w:rsidR="00B917F9">
          <w:rPr>
            <w:lang w:val="pt-BR"/>
          </w:rPr>
          <w:t xml:space="preserve">Todo o crescimento acarreta em transformações, e para uma empresa isto não </w:t>
        </w:r>
      </w:ins>
      <w:ins w:id="387" w:author="Tanato TNT" w:date="2014-09-23T19:37:00Z">
        <w:r w:rsidR="00B917F9">
          <w:rPr>
            <w:lang w:val="pt-BR"/>
          </w:rPr>
          <w:t xml:space="preserve">é diferente, a </w:t>
        </w:r>
      </w:ins>
      <w:r w:rsidR="00A800BB">
        <w:rPr>
          <w:lang w:val="pt-BR"/>
        </w:rPr>
        <w:t>ABRASILEXPRESS</w:t>
      </w:r>
      <w:ins w:id="388" w:author="Tanato TNT" w:date="2014-09-23T19:37:00Z">
        <w:r w:rsidR="00B917F9">
          <w:rPr>
            <w:lang w:val="pt-BR"/>
          </w:rPr>
          <w:t xml:space="preserve"> </w:t>
        </w:r>
        <w:r w:rsidR="00DA4DB8">
          <w:rPr>
            <w:lang w:val="pt-BR"/>
          </w:rPr>
          <w:t>está passando por est</w:t>
        </w:r>
      </w:ins>
      <w:r w:rsidR="00191DF8">
        <w:rPr>
          <w:lang w:val="pt-BR"/>
        </w:rPr>
        <w:t>e</w:t>
      </w:r>
      <w:ins w:id="389" w:author="Tanato TNT" w:date="2014-09-23T19:37:00Z">
        <w:r w:rsidR="00DA4DB8">
          <w:rPr>
            <w:lang w:val="pt-BR"/>
          </w:rPr>
          <w:t xml:space="preserve"> </w:t>
        </w:r>
      </w:ins>
      <w:r w:rsidR="00191DF8">
        <w:rPr>
          <w:lang w:val="pt-BR"/>
        </w:rPr>
        <w:t>processo de metamorfose</w:t>
      </w:r>
      <w:ins w:id="390" w:author="Tanato TNT" w:date="2014-09-23T19:38:00Z">
        <w:r w:rsidR="008112D6">
          <w:rPr>
            <w:lang w:val="pt-BR"/>
          </w:rPr>
          <w:t>,</w:t>
        </w:r>
      </w:ins>
      <w:r w:rsidR="00191DF8">
        <w:rPr>
          <w:lang w:val="pt-BR"/>
        </w:rPr>
        <w:t xml:space="preserve"> onde</w:t>
      </w:r>
      <w:ins w:id="391" w:author="Tanato TNT" w:date="2014-09-23T19:38:00Z">
        <w:r w:rsidR="008112D6">
          <w:rPr>
            <w:lang w:val="pt-BR"/>
          </w:rPr>
          <w:t xml:space="preserve"> a administração dos serviços que envolvem os clientes, os funcionários</w:t>
        </w:r>
      </w:ins>
      <w:ins w:id="392" w:author="Tanato TNT" w:date="2014-09-23T19:39:00Z">
        <w:r w:rsidR="005E7C84">
          <w:rPr>
            <w:lang w:val="pt-BR"/>
          </w:rPr>
          <w:t xml:space="preserve">, os ativos (motos e celulares) precisam </w:t>
        </w:r>
      </w:ins>
      <w:r w:rsidR="00191DF8">
        <w:rPr>
          <w:lang w:val="pt-BR"/>
        </w:rPr>
        <w:t>de um</w:t>
      </w:r>
      <w:ins w:id="393" w:author="Tanato TNT" w:date="2014-09-23T19:39:00Z">
        <w:r w:rsidR="005E7C84">
          <w:rPr>
            <w:lang w:val="pt-BR"/>
          </w:rPr>
          <w:t xml:space="preserve"> melhor control</w:t>
        </w:r>
      </w:ins>
      <w:r w:rsidR="00191DF8">
        <w:rPr>
          <w:lang w:val="pt-BR"/>
        </w:rPr>
        <w:t>e</w:t>
      </w:r>
      <w:ins w:id="394" w:author="Tanato TNT" w:date="2014-09-23T19:39:00Z">
        <w:r w:rsidR="005E7C84">
          <w:rPr>
            <w:lang w:val="pt-BR"/>
          </w:rPr>
          <w:t>, isto significa que</w:t>
        </w:r>
      </w:ins>
      <w:r w:rsidR="00191DF8">
        <w:rPr>
          <w:lang w:val="pt-BR"/>
        </w:rPr>
        <w:t xml:space="preserve"> embora</w:t>
      </w:r>
      <w:ins w:id="395" w:author="Tanato TNT" w:date="2014-09-23T19:39:00Z">
        <w:r w:rsidR="005E7C84">
          <w:rPr>
            <w:lang w:val="pt-BR"/>
          </w:rPr>
          <w:t xml:space="preserve"> hoje h</w:t>
        </w:r>
      </w:ins>
      <w:r w:rsidR="00191DF8">
        <w:rPr>
          <w:lang w:val="pt-BR"/>
        </w:rPr>
        <w:t>aja</w:t>
      </w:r>
      <w:ins w:id="396" w:author="Tanato TNT" w:date="2014-09-23T19:40:00Z">
        <w:r w:rsidR="005E7C84">
          <w:rPr>
            <w:lang w:val="pt-BR"/>
          </w:rPr>
          <w:t xml:space="preserve"> um controle</w:t>
        </w:r>
        <w:r w:rsidR="00AC6840">
          <w:rPr>
            <w:lang w:val="pt-BR"/>
          </w:rPr>
          <w:t xml:space="preserve">, este se torna falho para a realidade e o tempo de resposta que </w:t>
        </w:r>
      </w:ins>
      <w:r w:rsidR="00191DF8">
        <w:rPr>
          <w:lang w:val="pt-BR"/>
        </w:rPr>
        <w:t>é necessário</w:t>
      </w:r>
      <w:ins w:id="397" w:author="Tanato TNT" w:date="2014-09-23T19:40:00Z">
        <w:r w:rsidR="00AC6840">
          <w:rPr>
            <w:lang w:val="pt-BR"/>
          </w:rPr>
          <w:t xml:space="preserve"> neste mercado competitivo.</w:t>
        </w:r>
      </w:ins>
      <w:ins w:id="398" w:author="Tanato TNT" w:date="2014-09-23T19:43:00Z">
        <w:r w:rsidR="00B67BA0">
          <w:rPr>
            <w:lang w:val="pt-BR"/>
          </w:rPr>
          <w:t xml:space="preserve"> O foco do nosso trabalho é atingir esta </w:t>
        </w:r>
        <w:r w:rsidR="00B67BA0">
          <w:rPr>
            <w:lang w:val="pt-BR"/>
          </w:rPr>
          <w:lastRenderedPageBreak/>
          <w:t xml:space="preserve">deficiência e sanar </w:t>
        </w:r>
      </w:ins>
      <w:ins w:id="399" w:author="Tanato TNT" w:date="2014-09-23T19:44:00Z">
        <w:r w:rsidR="00B67BA0">
          <w:rPr>
            <w:lang w:val="pt-BR"/>
          </w:rPr>
          <w:t xml:space="preserve">o tempo de resposta aos clientes que necessitam dos serviços da </w:t>
        </w:r>
      </w:ins>
      <w:r w:rsidR="00A800BB">
        <w:rPr>
          <w:lang w:val="pt-BR"/>
        </w:rPr>
        <w:t>ABRASILEXPRESS</w:t>
      </w:r>
      <w:ins w:id="400" w:author="Tanato TNT" w:date="2014-09-23T19:44:00Z">
        <w:r w:rsidR="00B67BA0">
          <w:rPr>
            <w:lang w:val="pt-BR"/>
          </w:rPr>
          <w:t>, diminuir a rotatividade dos funcionários contratados e valorizar melhor o</w:t>
        </w:r>
      </w:ins>
      <w:ins w:id="401" w:author="Tanato TNT" w:date="2014-09-23T19:45:00Z">
        <w:r w:rsidR="00AB4C00">
          <w:rPr>
            <w:lang w:val="pt-BR"/>
          </w:rPr>
          <w:t xml:space="preserve">s </w:t>
        </w:r>
      </w:ins>
      <w:ins w:id="402" w:author="Tanato TNT" w:date="2014-09-23T19:44:00Z">
        <w:r w:rsidR="00B67BA0">
          <w:rPr>
            <w:lang w:val="pt-BR"/>
          </w:rPr>
          <w:t>ativos da empresa.</w:t>
        </w:r>
      </w:ins>
    </w:p>
    <w:p w:rsidR="008C782F" w:rsidRDefault="00485D03" w:rsidP="00485D03">
      <w:pPr>
        <w:pStyle w:val="TCC-CorpodoTexto"/>
        <w:rPr>
          <w:ins w:id="403" w:author="Tanato TNT" w:date="2014-09-23T19:51:00Z"/>
          <w:lang w:val="pt-BR"/>
        </w:rPr>
      </w:pPr>
      <w:del w:id="404" w:author="Tanato TNT" w:date="2014-09-23T19:49:00Z">
        <w:r w:rsidDel="00914D7A">
          <w:delText xml:space="preserve">&lt;Descreva </w:delText>
        </w:r>
        <w:r w:rsidR="005C6555" w:rsidDel="00914D7A">
          <w:rPr>
            <w:lang w:val="pt-BR"/>
          </w:rPr>
          <w:delText xml:space="preserve">também </w:delText>
        </w:r>
        <w:r w:rsidDel="00914D7A">
          <w:delText>as justificativas para o desenvolvimento deste sistema, deverá estar de acordo com o item declaração do problema</w:delText>
        </w:r>
        <w:r w:rsidR="00D071B8" w:rsidDel="00914D7A">
          <w:rPr>
            <w:lang w:val="pt-BR"/>
          </w:rPr>
          <w:delText xml:space="preserve"> e causas raízes</w:delText>
        </w:r>
        <w:r w:rsidDel="00914D7A">
          <w:rPr>
            <w:lang w:val="pt-BR"/>
          </w:rPr>
          <w:delText xml:space="preserve">. No mínimo </w:delText>
        </w:r>
        <w:r w:rsidR="001724C0" w:rsidDel="00914D7A">
          <w:rPr>
            <w:lang w:val="pt-BR"/>
          </w:rPr>
          <w:delText>5</w:delText>
        </w:r>
        <w:r w:rsidDel="00914D7A">
          <w:rPr>
            <w:lang w:val="pt-BR"/>
          </w:rPr>
          <w:delText>0 palavras.</w:delText>
        </w:r>
        <w:r w:rsidR="00F626B3" w:rsidDel="00914D7A">
          <w:rPr>
            <w:lang w:val="pt-BR"/>
          </w:rPr>
          <w:delText xml:space="preserve"> </w:delText>
        </w:r>
        <w:r w:rsidDel="00914D7A">
          <w:delText>&gt;</w:delText>
        </w:r>
      </w:del>
      <w:ins w:id="405" w:author="Tanato TNT" w:date="2014-09-23T19:46:00Z">
        <w:r w:rsidR="0044796C">
          <w:rPr>
            <w:lang w:val="pt-BR"/>
          </w:rPr>
          <w:t xml:space="preserve">É justificável a elaboração deste trabalho ao observar o quanto irá agregar de valor ao negócio, </w:t>
        </w:r>
      </w:ins>
      <w:r w:rsidR="00174AFA">
        <w:rPr>
          <w:lang w:val="pt-BR"/>
        </w:rPr>
        <w:t>aumento no controle das operações realizadas, qualidade nos serviços prestados, controle financeiro e visibilidade dos lucros e gastos gerados</w:t>
      </w:r>
      <w:ins w:id="406" w:author="Tanato TNT" w:date="2014-09-23T19:50:00Z">
        <w:r w:rsidR="00914D7A">
          <w:rPr>
            <w:lang w:val="pt-BR"/>
          </w:rPr>
          <w:t>.</w:t>
        </w:r>
      </w:ins>
    </w:p>
    <w:p w:rsidR="009006EB" w:rsidRDefault="00914D7A" w:rsidP="00485D03">
      <w:pPr>
        <w:pStyle w:val="TCC-CorpodoTexto"/>
        <w:rPr>
          <w:ins w:id="407" w:author="Tanato TNT" w:date="2014-09-23T19:57:00Z"/>
          <w:lang w:val="pt-BR"/>
        </w:rPr>
      </w:pPr>
      <w:ins w:id="408" w:author="Tanato TNT" w:date="2014-09-23T19:51:00Z">
        <w:r>
          <w:rPr>
            <w:lang w:val="pt-BR"/>
          </w:rPr>
          <w:t xml:space="preserve">Um exemplo </w:t>
        </w:r>
      </w:ins>
      <w:ins w:id="409" w:author="Tanato TNT" w:date="2014-09-23T19:53:00Z">
        <w:r>
          <w:rPr>
            <w:lang w:val="pt-BR"/>
          </w:rPr>
          <w:t xml:space="preserve">para </w:t>
        </w:r>
      </w:ins>
      <w:ins w:id="410" w:author="Tanato TNT" w:date="2014-09-23T19:51:00Z">
        <w:r>
          <w:rPr>
            <w:lang w:val="pt-BR"/>
          </w:rPr>
          <w:t>visualizar esta relaç</w:t>
        </w:r>
      </w:ins>
      <w:ins w:id="411" w:author="Tanato TNT" w:date="2014-09-23T19:52:00Z">
        <w:r>
          <w:rPr>
            <w:lang w:val="pt-BR"/>
          </w:rPr>
          <w:t xml:space="preserve">ão seria desta forma: O cliente </w:t>
        </w:r>
      </w:ins>
      <w:ins w:id="412" w:author="Tanato TNT" w:date="2014-09-23T19:53:00Z">
        <w:r>
          <w:rPr>
            <w:lang w:val="pt-BR"/>
          </w:rPr>
          <w:t xml:space="preserve">Sr. </w:t>
        </w:r>
      </w:ins>
      <w:ins w:id="413" w:author="Tanato TNT" w:date="2014-09-23T19:52:00Z">
        <w:r>
          <w:rPr>
            <w:lang w:val="pt-BR"/>
          </w:rPr>
          <w:t xml:space="preserve">Pedro sempre próximo ao dia 10 do mês solicita o serviço da </w:t>
        </w:r>
      </w:ins>
      <w:r w:rsidR="00A800BB">
        <w:rPr>
          <w:lang w:val="pt-BR"/>
        </w:rPr>
        <w:t>ABRASILEXPRESS</w:t>
      </w:r>
      <w:ins w:id="414" w:author="Tanato TNT" w:date="2014-09-23T19:52:00Z">
        <w:r>
          <w:rPr>
            <w:lang w:val="pt-BR"/>
          </w:rPr>
          <w:t>,</w:t>
        </w:r>
      </w:ins>
      <w:ins w:id="415" w:author="Tanato TNT" w:date="2014-09-23T19:53:00Z">
        <w:r>
          <w:rPr>
            <w:lang w:val="pt-BR"/>
          </w:rPr>
          <w:t xml:space="preserve"> mas nos últimos </w:t>
        </w:r>
        <w:proofErr w:type="gramStart"/>
        <w:r>
          <w:rPr>
            <w:lang w:val="pt-BR"/>
          </w:rPr>
          <w:t>3</w:t>
        </w:r>
        <w:proofErr w:type="gramEnd"/>
        <w:r>
          <w:rPr>
            <w:lang w:val="pt-BR"/>
          </w:rPr>
          <w:t xml:space="preserve"> meses, o administrador notou que o Sr. Pedro</w:t>
        </w:r>
      </w:ins>
      <w:ins w:id="416" w:author="Tanato TNT" w:date="2014-09-23T19:55:00Z">
        <w:r w:rsidR="008C782F">
          <w:rPr>
            <w:lang w:val="pt-BR"/>
          </w:rPr>
          <w:t>, e talvez até outros clientes,</w:t>
        </w:r>
      </w:ins>
      <w:ins w:id="417" w:author="Tanato TNT" w:date="2014-09-23T19:53:00Z">
        <w:r>
          <w:rPr>
            <w:lang w:val="pt-BR"/>
          </w:rPr>
          <w:t xml:space="preserve"> não solicitou mais os seus serviços</w:t>
        </w:r>
      </w:ins>
      <w:ins w:id="418" w:author="Tanato TNT" w:date="2014-09-23T19:54:00Z">
        <w:r w:rsidR="008C782F">
          <w:rPr>
            <w:lang w:val="pt-BR"/>
          </w:rPr>
          <w:t xml:space="preserve">, com o processo atual o administrador perceberia a ausência de serviço quando for realizar o </w:t>
        </w:r>
      </w:ins>
      <w:ins w:id="419" w:author="Tanato TNT" w:date="2014-09-23T19:55:00Z">
        <w:r w:rsidR="008C782F">
          <w:rPr>
            <w:lang w:val="pt-BR"/>
          </w:rPr>
          <w:t xml:space="preserve">fechamento do </w:t>
        </w:r>
      </w:ins>
      <w:ins w:id="420" w:author="Tanato TNT" w:date="2014-09-23T19:54:00Z">
        <w:r w:rsidR="008C782F">
          <w:rPr>
            <w:lang w:val="pt-BR"/>
          </w:rPr>
          <w:t>faturamento, mesmo assim demorou 3 meses, quais seriam as poss</w:t>
        </w:r>
      </w:ins>
      <w:ins w:id="421" w:author="Tanato TNT" w:date="2014-09-23T19:56:00Z">
        <w:r w:rsidR="008C782F">
          <w:rPr>
            <w:lang w:val="pt-BR"/>
          </w:rPr>
          <w:t>íveis causas? Desistência do cliente pelos serviços (não precisa mais), atendimento inadequado do funcionário (atendente ou motoboy), perca de confiança na empresa, entre outros.</w:t>
        </w:r>
      </w:ins>
    </w:p>
    <w:p w:rsidR="0044796C" w:rsidRPr="0044796C" w:rsidRDefault="00214C9A" w:rsidP="00485D03">
      <w:pPr>
        <w:pStyle w:val="TCC-CorpodoTexto"/>
        <w:rPr>
          <w:lang w:val="pt-BR"/>
          <w:rPrChange w:id="422" w:author="Tanato TNT" w:date="2014-09-23T19:46:00Z">
            <w:rPr/>
          </w:rPrChange>
        </w:rPr>
      </w:pPr>
      <w:ins w:id="423" w:author="Tanato TNT" w:date="2014-09-23T19:58:00Z">
        <w:r>
          <w:rPr>
            <w:lang w:val="pt-BR"/>
          </w:rPr>
          <w:t>Uma possível soluç</w:t>
        </w:r>
      </w:ins>
      <w:ins w:id="424" w:author="Tanato TNT" w:date="2014-09-23T19:59:00Z">
        <w:r>
          <w:rPr>
            <w:lang w:val="pt-BR"/>
          </w:rPr>
          <w:t>ão do sistema, o</w:t>
        </w:r>
      </w:ins>
      <w:ins w:id="425" w:author="Tanato TNT" w:date="2014-09-23T19:58:00Z">
        <w:r w:rsidR="00AC26E2">
          <w:rPr>
            <w:lang w:val="pt-BR"/>
          </w:rPr>
          <w:t xml:space="preserve"> administrador terá em suas mãos</w:t>
        </w:r>
        <w:r w:rsidR="00A60DDC">
          <w:rPr>
            <w:lang w:val="pt-BR"/>
          </w:rPr>
          <w:t xml:space="preserve"> uma ferramenta simples que informa</w:t>
        </w:r>
        <w:r>
          <w:rPr>
            <w:lang w:val="pt-BR"/>
          </w:rPr>
          <w:t xml:space="preserve"> a frequência com que o cliente realiza os serviços</w:t>
        </w:r>
      </w:ins>
      <w:ins w:id="426" w:author="Tanato TNT" w:date="2014-09-23T19:59:00Z">
        <w:r w:rsidR="00142237">
          <w:rPr>
            <w:lang w:val="pt-BR"/>
          </w:rPr>
          <w:t xml:space="preserve"> e se parou quem foram os funcionários que o atenderam</w:t>
        </w:r>
      </w:ins>
      <w:ins w:id="427" w:author="Tanato TNT" w:date="2014-09-23T20:00:00Z">
        <w:r w:rsidR="00FA749A">
          <w:rPr>
            <w:lang w:val="pt-BR"/>
          </w:rPr>
          <w:t xml:space="preserve">, com base nestas </w:t>
        </w:r>
      </w:ins>
      <w:ins w:id="428" w:author="Tanato TNT" w:date="2014-09-23T20:01:00Z">
        <w:r w:rsidR="00FA749A">
          <w:rPr>
            <w:lang w:val="pt-BR"/>
          </w:rPr>
          <w:t>informações, o administrador, cria uma estrat</w:t>
        </w:r>
      </w:ins>
      <w:ins w:id="429" w:author="Tanato TNT" w:date="2014-09-23T20:02:00Z">
        <w:r w:rsidR="00FA749A">
          <w:rPr>
            <w:lang w:val="pt-BR"/>
          </w:rPr>
          <w:t>égia para reconquistar o cliente, melhorar e capacitar os seus funcionários ou realizar investimentos em seus ativos.</w:t>
        </w:r>
      </w:ins>
    </w:p>
    <w:p w:rsidR="005F7578" w:rsidRPr="00810A35" w:rsidRDefault="005F7578" w:rsidP="002267B8">
      <w:pPr>
        <w:pStyle w:val="TCC-Titulo2"/>
      </w:pPr>
      <w:bookmarkStart w:id="430" w:name="_Toc364699514"/>
      <w:bookmarkStart w:id="431" w:name="_Toc352885961"/>
      <w:bookmarkStart w:id="432" w:name="_Toc352886293"/>
      <w:bookmarkStart w:id="433" w:name="_Toc352886500"/>
      <w:bookmarkStart w:id="434" w:name="_Toc352885962"/>
      <w:bookmarkStart w:id="435" w:name="_Toc352886294"/>
      <w:bookmarkStart w:id="436" w:name="_Toc352886501"/>
      <w:bookmarkStart w:id="437" w:name="_Toc345247634"/>
      <w:bookmarkStart w:id="438" w:name="_Toc345247836"/>
      <w:bookmarkStart w:id="439" w:name="_Toc345621945"/>
      <w:bookmarkStart w:id="440" w:name="_Ref364698339"/>
      <w:bookmarkStart w:id="441" w:name="_Ref366452194"/>
      <w:bookmarkStart w:id="442" w:name="_Ref366452206"/>
      <w:bookmarkStart w:id="443" w:name="_Ref366452247"/>
      <w:bookmarkStart w:id="444" w:name="_Toc397544612"/>
      <w:bookmarkEnd w:id="430"/>
      <w:bookmarkEnd w:id="431"/>
      <w:bookmarkEnd w:id="432"/>
      <w:bookmarkEnd w:id="433"/>
      <w:bookmarkEnd w:id="434"/>
      <w:bookmarkEnd w:id="435"/>
      <w:bookmarkEnd w:id="436"/>
      <w:r w:rsidRPr="00810A35">
        <w:t>Objetivo</w:t>
      </w:r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:rsidR="00FA749A" w:rsidRPr="00FA749A" w:rsidRDefault="000243C3" w:rsidP="00202620">
      <w:pPr>
        <w:pStyle w:val="TCC-CorpodoTexto"/>
        <w:rPr>
          <w:lang w:val="pt-BR"/>
          <w:rPrChange w:id="445" w:author="Tanato TNT" w:date="2014-09-23T20:02:00Z">
            <w:rPr/>
          </w:rPrChange>
        </w:rPr>
      </w:pPr>
      <w:del w:id="446" w:author="Tanato TNT" w:date="2014-09-23T20:04:00Z">
        <w:r w:rsidDel="00FA749A">
          <w:delText>&lt;Descreva o objetivo gera</w:delText>
        </w:r>
        <w:r w:rsidR="00AA15D8" w:rsidDel="00FA749A">
          <w:delText>l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um parágrafo</w:delText>
        </w:r>
        <w:r w:rsidDel="00FA749A">
          <w:delText>, deverá estar de acordo com o item declaração do problema</w:delText>
        </w:r>
        <w:r w:rsidR="00F76DF2" w:rsidDel="00FA749A">
          <w:rPr>
            <w:lang w:val="pt-BR"/>
          </w:rPr>
          <w:delText>.</w:delText>
        </w:r>
        <w:r w:rsidDel="00FA749A">
          <w:delText>&gt;</w:delText>
        </w:r>
      </w:del>
      <w:ins w:id="447" w:author="Tanato TNT" w:date="2014-09-23T20:02:00Z">
        <w:r w:rsidR="00FA749A">
          <w:rPr>
            <w:lang w:val="pt-BR"/>
          </w:rPr>
          <w:t xml:space="preserve">O </w:t>
        </w:r>
      </w:ins>
      <w:ins w:id="448" w:author="Tanato TNT" w:date="2014-09-23T20:12:00Z">
        <w:r w:rsidR="00991C28">
          <w:rPr>
            <w:lang w:val="pt-BR"/>
          </w:rPr>
          <w:t>objetivo</w:t>
        </w:r>
      </w:ins>
      <w:ins w:id="449" w:author="Tanato TNT" w:date="2014-09-23T20:02:00Z">
        <w:r w:rsidR="00FA749A">
          <w:rPr>
            <w:lang w:val="pt-BR"/>
          </w:rPr>
          <w:t xml:space="preserve"> do sistema </w:t>
        </w:r>
      </w:ins>
      <w:ins w:id="450" w:author="Tanato TNT" w:date="2014-09-23T20:03:00Z">
        <w:r w:rsidR="00FA749A">
          <w:rPr>
            <w:lang w:val="pt-BR"/>
          </w:rPr>
          <w:t xml:space="preserve">é melhorar o </w:t>
        </w:r>
        <w:r w:rsidR="00FA749A">
          <w:rPr>
            <w:lang w:val="pt-BR"/>
          </w:rPr>
          <w:lastRenderedPageBreak/>
          <w:t xml:space="preserve">tempo de resposta </w:t>
        </w:r>
        <w:proofErr w:type="gramStart"/>
        <w:r w:rsidR="00FA749A">
          <w:rPr>
            <w:lang w:val="pt-BR"/>
          </w:rPr>
          <w:t>as</w:t>
        </w:r>
        <w:proofErr w:type="gramEnd"/>
        <w:r w:rsidR="00FA749A">
          <w:rPr>
            <w:lang w:val="pt-BR"/>
          </w:rPr>
          <w:t xml:space="preserve"> atividades da empresa </w:t>
        </w:r>
      </w:ins>
      <w:r w:rsidR="00A800BB">
        <w:rPr>
          <w:lang w:val="pt-BR"/>
        </w:rPr>
        <w:t>ABRASILEXPRESS</w:t>
      </w:r>
      <w:ins w:id="451" w:author="Tanato TNT" w:date="2014-09-23T20:03:00Z">
        <w:r w:rsidR="00FA749A">
          <w:rPr>
            <w:lang w:val="pt-BR"/>
          </w:rPr>
          <w:t xml:space="preserve"> e entender melhor a relação entre o cliente, os serviços solicitados e os funcion</w:t>
        </w:r>
      </w:ins>
      <w:ins w:id="452" w:author="Tanato TNT" w:date="2014-09-23T20:04:00Z">
        <w:r w:rsidR="00FA749A">
          <w:rPr>
            <w:lang w:val="pt-BR"/>
          </w:rPr>
          <w:t>ários que atendem.</w:t>
        </w:r>
      </w:ins>
    </w:p>
    <w:p w:rsidR="000243C3" w:rsidRDefault="000243C3" w:rsidP="000243C3">
      <w:pPr>
        <w:pStyle w:val="TCC-CorpodoTexto"/>
        <w:rPr>
          <w:ins w:id="453" w:author="Tanato TNT" w:date="2014-09-23T20:04:00Z"/>
          <w:lang w:val="pt-BR"/>
        </w:rPr>
      </w:pPr>
      <w:del w:id="454" w:author="Tanato TNT" w:date="2014-09-23T20:04:00Z">
        <w:r w:rsidDel="00FA749A">
          <w:delText xml:space="preserve">&lt;Descreva </w:delText>
        </w:r>
        <w:r w:rsidR="00F76DF2" w:rsidDel="00FA749A">
          <w:rPr>
            <w:lang w:val="pt-BR"/>
          </w:rPr>
          <w:delText xml:space="preserve">também </w:delText>
        </w:r>
        <w:r w:rsidDel="00FA749A">
          <w:delText xml:space="preserve">os objetivos </w:delText>
        </w:r>
        <w:r w:rsidR="00AA15D8" w:rsidDel="00FA749A">
          <w:delText xml:space="preserve">específicos 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estrutura de tópicos.</w:delText>
        </w:r>
        <w:r w:rsidR="00F76DF2" w:rsidDel="00FA749A">
          <w:delText xml:space="preserve"> </w:delText>
        </w:r>
        <w:r w:rsidDel="00FA749A">
          <w:delText>&gt;</w:delText>
        </w:r>
      </w:del>
      <w:ins w:id="455" w:author="Tanato TNT" w:date="2014-09-23T20:04:00Z">
        <w:r w:rsidR="00FA749A">
          <w:rPr>
            <w:lang w:val="pt-BR"/>
          </w:rPr>
          <w:t>O sistema tem como objetivo</w:t>
        </w:r>
      </w:ins>
      <w:ins w:id="456" w:author="Tanato TNT" w:date="2014-09-23T20:13:00Z">
        <w:r w:rsidR="00991C28">
          <w:rPr>
            <w:lang w:val="pt-BR"/>
          </w:rPr>
          <w:t>s específicos</w:t>
        </w:r>
      </w:ins>
      <w:ins w:id="457" w:author="Tanato TNT" w:date="2014-09-23T20:04:00Z">
        <w:r w:rsidR="00FA749A">
          <w:rPr>
            <w:lang w:val="pt-BR"/>
          </w:rPr>
          <w:t>: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58" w:author="Tanato TNT" w:date="2014-09-23T20:05:00Z"/>
          <w:lang w:val="pt-BR"/>
        </w:rPr>
        <w:pPrChange w:id="459" w:author="Tanato TNT" w:date="2014-09-23T20:04:00Z">
          <w:pPr>
            <w:pStyle w:val="TCC-CorpodoTexto"/>
          </w:pPr>
        </w:pPrChange>
      </w:pPr>
      <w:ins w:id="460" w:author="Tanato TNT" w:date="2014-09-23T20:04:00Z">
        <w:r>
          <w:rPr>
            <w:lang w:val="pt-BR"/>
          </w:rPr>
          <w:t xml:space="preserve">Organizar o registro de </w:t>
        </w:r>
      </w:ins>
      <w:ins w:id="461" w:author="Tanato TNT" w:date="2014-09-23T20:05:00Z">
        <w:r>
          <w:rPr>
            <w:lang w:val="pt-BR"/>
          </w:rPr>
          <w:t>solicitação de serviços, intitulada como OS;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62" w:author="Tanato TNT" w:date="2014-09-23T20:06:00Z"/>
          <w:lang w:val="pt-BR"/>
        </w:rPr>
        <w:pPrChange w:id="463" w:author="Tanato TNT" w:date="2014-09-23T20:04:00Z">
          <w:pPr>
            <w:pStyle w:val="TCC-CorpodoTexto"/>
          </w:pPr>
        </w:pPrChange>
      </w:pPr>
      <w:ins w:id="464" w:author="Tanato TNT" w:date="2014-09-23T20:06:00Z">
        <w:r>
          <w:rPr>
            <w:lang w:val="pt-BR"/>
          </w:rPr>
          <w:t>Cadastrar o cliente e gerar os relatórios solicitados por ele em um tempo menor;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65" w:author="Tanato TNT" w:date="2014-09-23T20:07:00Z"/>
          <w:lang w:val="pt-BR"/>
        </w:rPr>
        <w:pPrChange w:id="466" w:author="Tanato TNT" w:date="2014-09-23T20:04:00Z">
          <w:pPr>
            <w:pStyle w:val="TCC-CorpodoTexto"/>
          </w:pPr>
        </w:pPrChange>
      </w:pPr>
      <w:ins w:id="467" w:author="Tanato TNT" w:date="2014-09-23T20:07:00Z">
        <w:r>
          <w:rPr>
            <w:lang w:val="pt-BR"/>
          </w:rPr>
          <w:t>Manter um registro de funcionários, com as suas entradas, saídas, folgas, vales e das atividades realizadas;</w:t>
        </w:r>
      </w:ins>
    </w:p>
    <w:p w:rsidR="00FA749A" w:rsidRDefault="00A62D61">
      <w:pPr>
        <w:pStyle w:val="TCC-CorpodoTexto"/>
        <w:numPr>
          <w:ilvl w:val="0"/>
          <w:numId w:val="18"/>
        </w:numPr>
        <w:rPr>
          <w:ins w:id="468" w:author="Tanato TNT" w:date="2014-09-23T20:08:00Z"/>
          <w:lang w:val="pt-BR"/>
        </w:rPr>
        <w:pPrChange w:id="469" w:author="Tanato TNT" w:date="2014-09-23T20:04:00Z">
          <w:pPr>
            <w:pStyle w:val="TCC-CorpodoTexto"/>
          </w:pPr>
        </w:pPrChange>
      </w:pPr>
      <w:ins w:id="470" w:author="Tanato TNT" w:date="2014-09-23T20:08:00Z">
        <w:r>
          <w:rPr>
            <w:lang w:val="pt-BR"/>
          </w:rPr>
          <w:t>Manter um registro de controle dos ativos da empresa, principalmente dos veículos e telefones</w:t>
        </w:r>
        <w:r w:rsidR="003A4287">
          <w:rPr>
            <w:lang w:val="pt-BR"/>
          </w:rPr>
          <w:t>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471" w:author="Tanato TNT" w:date="2014-09-23T20:09:00Z"/>
          <w:lang w:val="pt-BR"/>
        </w:rPr>
        <w:pPrChange w:id="472" w:author="Tanato TNT" w:date="2014-09-23T20:04:00Z">
          <w:pPr>
            <w:pStyle w:val="TCC-CorpodoTexto"/>
          </w:pPr>
        </w:pPrChange>
      </w:pPr>
      <w:ins w:id="473" w:author="Tanato TNT" w:date="2014-09-23T20:09:00Z">
        <w:r>
          <w:rPr>
            <w:lang w:val="pt-BR"/>
          </w:rPr>
          <w:t>Criar relatórios com visão de faturamento por períodos;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474" w:author="Tanato TNT" w:date="2014-09-23T20:09:00Z"/>
          <w:lang w:val="pt-BR"/>
        </w:rPr>
        <w:pPrChange w:id="475" w:author="Tanato TNT" w:date="2014-09-23T20:04:00Z">
          <w:pPr>
            <w:pStyle w:val="TCC-CorpodoTexto"/>
          </w:pPr>
        </w:pPrChange>
      </w:pPr>
      <w:ins w:id="476" w:author="Tanato TNT" w:date="2014-09-23T20:09:00Z">
        <w:r>
          <w:rPr>
            <w:lang w:val="pt-BR"/>
          </w:rPr>
          <w:t>Gerenciar as contas que necessitam ser pagas, não perdendo a data de vencimento;</w:t>
        </w:r>
      </w:ins>
    </w:p>
    <w:p w:rsidR="003A4287" w:rsidRPr="00FA749A" w:rsidRDefault="00991C28">
      <w:pPr>
        <w:pStyle w:val="TCC-CorpodoTexto"/>
        <w:numPr>
          <w:ilvl w:val="0"/>
          <w:numId w:val="18"/>
        </w:numPr>
        <w:rPr>
          <w:lang w:val="pt-BR"/>
        </w:rPr>
        <w:pPrChange w:id="477" w:author="Tanato TNT" w:date="2014-09-23T20:04:00Z">
          <w:pPr>
            <w:pStyle w:val="TCC-CorpodoTexto"/>
          </w:pPr>
        </w:pPrChange>
      </w:pPr>
      <w:ins w:id="478" w:author="Tanato TNT" w:date="2014-09-23T20:10:00Z">
        <w:r>
          <w:rPr>
            <w:lang w:val="pt-BR"/>
          </w:rPr>
          <w:t>Manter um controle de cobranças de clientes, por período semanal, quinzenal ou mensal.</w:t>
        </w:r>
      </w:ins>
    </w:p>
    <w:p w:rsidR="005F7578" w:rsidRPr="00202620" w:rsidRDefault="005F7578" w:rsidP="00232321">
      <w:pPr>
        <w:pStyle w:val="TCC-Titulo1"/>
      </w:pPr>
      <w:bookmarkStart w:id="479" w:name="_Toc364699516"/>
      <w:bookmarkStart w:id="480" w:name="_Toc364699517"/>
      <w:bookmarkStart w:id="481" w:name="_Toc373343277"/>
      <w:bookmarkStart w:id="482" w:name="_Toc373343278"/>
      <w:bookmarkStart w:id="483" w:name="_Toc373343279"/>
      <w:bookmarkStart w:id="484" w:name="_Toc373343280"/>
      <w:bookmarkStart w:id="485" w:name="_Toc373343281"/>
      <w:bookmarkStart w:id="486" w:name="_Toc373343282"/>
      <w:bookmarkStart w:id="487" w:name="_Toc345247638"/>
      <w:bookmarkStart w:id="488" w:name="_Toc345247840"/>
      <w:bookmarkStart w:id="489" w:name="_Toc345621949"/>
      <w:bookmarkStart w:id="490" w:name="_Toc397544613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r w:rsidRPr="00F04EED">
        <w:lastRenderedPageBreak/>
        <w:t>ANÁLISE DO PROBLEMA</w:t>
      </w:r>
      <w:bookmarkEnd w:id="487"/>
      <w:bookmarkEnd w:id="488"/>
      <w:bookmarkEnd w:id="489"/>
      <w:bookmarkEnd w:id="490"/>
    </w:p>
    <w:p w:rsidR="00CC0E67" w:rsidRDefault="00104F58" w:rsidP="00BD6FD7">
      <w:pPr>
        <w:pStyle w:val="TCC-CorpodoTexto"/>
        <w:rPr>
          <w:lang w:val="pt-BR"/>
        </w:rPr>
      </w:pPr>
      <w:del w:id="491" w:author="Tanato TNT" w:date="2014-09-23T20:43:00Z">
        <w:r w:rsidDel="00D118AE">
          <w:rPr>
            <w:lang w:val="pt-BR"/>
          </w:rPr>
          <w:delText xml:space="preserve">&lt; Escreva um texto introdutório para está </w:delText>
        </w:r>
        <w:r w:rsidR="00BD6FD7" w:rsidDel="00D118AE">
          <w:rPr>
            <w:lang w:val="pt-BR"/>
          </w:rPr>
          <w:delText>seção</w:delText>
        </w:r>
        <w:r w:rsidDel="00D118AE">
          <w:rPr>
            <w:lang w:val="pt-BR"/>
          </w:rPr>
          <w:delText xml:space="preserve">. O texto deve ser similar ao texto introdutório da </w:delText>
        </w:r>
        <w:r w:rsidR="00BD6FD7" w:rsidDel="00D118AE">
          <w:rPr>
            <w:lang w:val="pt-BR"/>
          </w:rPr>
          <w:delText xml:space="preserve">seção </w:delText>
        </w:r>
        <w:r w:rsidDel="00D118AE">
          <w:rPr>
            <w:lang w:val="pt-BR"/>
          </w:rPr>
          <w:fldChar w:fldCharType="begin"/>
        </w:r>
        <w:r w:rsidDel="00D118AE">
          <w:rPr>
            <w:lang w:val="pt-BR"/>
          </w:rPr>
          <w:delInstrText xml:space="preserve"> REF _Ref364698516 \r \h </w:delInstrText>
        </w:r>
        <w:r w:rsidDel="00D118AE">
          <w:rPr>
            <w:lang w:val="pt-BR"/>
          </w:rPr>
        </w:r>
        <w:r w:rsidDel="00D118AE">
          <w:rPr>
            <w:lang w:val="pt-BR"/>
          </w:rPr>
          <w:fldChar w:fldCharType="separate"/>
        </w:r>
        <w:r w:rsidR="003F5814" w:rsidDel="00D118AE">
          <w:rPr>
            <w:lang w:val="pt-BR"/>
          </w:rPr>
          <w:delText>1</w:delText>
        </w:r>
        <w:r w:rsidDel="00D118AE">
          <w:rPr>
            <w:lang w:val="pt-BR"/>
          </w:rPr>
          <w:fldChar w:fldCharType="end"/>
        </w:r>
        <w:r w:rsidDel="00D118AE">
          <w:rPr>
            <w:lang w:val="pt-BR"/>
          </w:rPr>
          <w:delText>.</w:delText>
        </w:r>
        <w:r w:rsidR="005151B8" w:rsidDel="00D118AE">
          <w:rPr>
            <w:lang w:val="pt-BR"/>
          </w:rPr>
          <w:delText>&gt;</w:delText>
        </w:r>
      </w:del>
      <w:ins w:id="492" w:author="Tanato TNT" w:date="2014-09-23T20:13:00Z">
        <w:r w:rsidR="00CC0E67">
          <w:rPr>
            <w:lang w:val="pt-BR"/>
          </w:rPr>
          <w:t xml:space="preserve">A subseção 2.1 </w:t>
        </w:r>
      </w:ins>
      <w:ins w:id="493" w:author="Tanato TNT" w:date="2014-09-23T20:14:00Z">
        <w:r w:rsidR="00CC0E67">
          <w:rPr>
            <w:lang w:val="pt-BR"/>
          </w:rPr>
          <w:t>apresentará uma declaração do problema utilizando a form</w:t>
        </w:r>
        <w:r w:rsidR="00D118AE">
          <w:rPr>
            <w:lang w:val="pt-BR"/>
          </w:rPr>
          <w:t>a textual e focando na situaç</w:t>
        </w:r>
      </w:ins>
      <w:ins w:id="494" w:author="Tanato TNT" w:date="2014-09-23T20:43:00Z">
        <w:r w:rsidR="00D118AE">
          <w:rPr>
            <w:lang w:val="pt-BR"/>
          </w:rPr>
          <w:t>ão real da empresa,</w:t>
        </w:r>
      </w:ins>
      <w:ins w:id="495" w:author="Tanato TNT" w:date="2014-09-23T20:44:00Z">
        <w:r w:rsidR="00D118AE">
          <w:rPr>
            <w:lang w:val="pt-BR"/>
          </w:rPr>
          <w:t xml:space="preserve"> na subseção 2.2 utilizamos o diagrama de Ishikawa e avaliamos as áreas</w:t>
        </w:r>
      </w:ins>
      <w:ins w:id="496" w:author="Tanato TNT" w:date="2014-09-23T20:46:00Z">
        <w:r w:rsidR="00100E39">
          <w:rPr>
            <w:lang w:val="pt-BR"/>
          </w:rPr>
          <w:t xml:space="preserve"> que causam o efeito na empresa, na subseç</w:t>
        </w:r>
      </w:ins>
      <w:ins w:id="497" w:author="Tanato TNT" w:date="2014-09-23T20:47:00Z">
        <w:r w:rsidR="00100E39">
          <w:rPr>
            <w:lang w:val="pt-BR"/>
          </w:rPr>
          <w:t>ão 2.3 é mostrado um rastreamento das partes interessadas do sistema e são classificados nos que o operam e aqueles que se apenas sentem o efeito da utilizaç</w:t>
        </w:r>
      </w:ins>
      <w:ins w:id="498" w:author="Tanato TNT" w:date="2014-09-23T20:48:00Z">
        <w:r w:rsidR="00100E39">
          <w:rPr>
            <w:lang w:val="pt-BR"/>
          </w:rPr>
          <w:t>ão</w:t>
        </w:r>
        <w:r w:rsidR="00E137BC">
          <w:rPr>
            <w:lang w:val="pt-BR"/>
          </w:rPr>
          <w:t>, a subseç</w:t>
        </w:r>
      </w:ins>
      <w:ins w:id="499" w:author="Tanato TNT" w:date="2014-09-23T20:49:00Z">
        <w:r w:rsidR="00E137BC">
          <w:rPr>
            <w:lang w:val="pt-BR"/>
          </w:rPr>
          <w:t>ão 2.4 mostra a fronteira sistêmica e fica fácil de visualizar onde cada parte interessada interage e na subseção 2.5 as re</w:t>
        </w:r>
      </w:ins>
      <w:ins w:id="500" w:author="Tanato TNT" w:date="2014-09-23T20:50:00Z">
        <w:r w:rsidR="00E137BC">
          <w:rPr>
            <w:lang w:val="pt-BR"/>
          </w:rPr>
          <w:t>s</w:t>
        </w:r>
      </w:ins>
      <w:ins w:id="501" w:author="Tanato TNT" w:date="2014-09-23T20:49:00Z">
        <w:r w:rsidR="00E137BC">
          <w:rPr>
            <w:lang w:val="pt-BR"/>
          </w:rPr>
          <w:t>triç</w:t>
        </w:r>
      </w:ins>
      <w:ins w:id="502" w:author="Tanato TNT" w:date="2014-09-23T20:50:00Z">
        <w:r w:rsidR="00E137BC">
          <w:rPr>
            <w:lang w:val="pt-BR"/>
          </w:rPr>
          <w:t>ões existentes que precisam ser enfrentadas para o desenvolvimento deste sistema.</w:t>
        </w:r>
      </w:ins>
    </w:p>
    <w:p w:rsidR="00BD6FD7" w:rsidDel="00E137BC" w:rsidRDefault="005151B8" w:rsidP="00BD6FD7">
      <w:pPr>
        <w:pStyle w:val="TCC-CorpodoTexto"/>
        <w:rPr>
          <w:del w:id="503" w:author="Tanato TNT" w:date="2014-09-23T20:50:00Z"/>
          <w:lang w:val="pt-BR"/>
        </w:rPr>
      </w:pPr>
      <w:del w:id="504" w:author="Tanato TNT" w:date="2014-09-23T20:50:00Z">
        <w:r w:rsidDel="00E137BC">
          <w:rPr>
            <w:lang w:val="pt-BR"/>
          </w:rPr>
          <w:delText xml:space="preserve">&lt; </w:delText>
        </w:r>
        <w:r w:rsidR="00BD6FD7" w:rsidDel="00E137BC">
          <w:rPr>
            <w:lang w:val="pt-BR"/>
          </w:rPr>
          <w:delText>Tod</w:delText>
        </w:r>
        <w:r w:rsidDel="00E137BC">
          <w:rPr>
            <w:lang w:val="pt-BR"/>
          </w:rPr>
          <w:delText>a</w:delText>
        </w:r>
        <w:r w:rsidR="00BD6FD7" w:rsidDel="00E137BC">
          <w:rPr>
            <w:lang w:val="pt-BR"/>
          </w:rPr>
          <w:delText>s as subseções desta se</w:delText>
        </w:r>
        <w:r w:rsidDel="00E137BC">
          <w:rPr>
            <w:lang w:val="pt-BR"/>
          </w:rPr>
          <w:delText>ç</w:delText>
        </w:r>
        <w:r w:rsidR="00BD6FD7" w:rsidDel="00E137BC">
          <w:rPr>
            <w:lang w:val="pt-BR"/>
          </w:rPr>
          <w:delText>ão devem possuir um texto intro</w:delText>
        </w:r>
        <w:r w:rsidDel="00E137BC">
          <w:rPr>
            <w:lang w:val="pt-BR"/>
          </w:rPr>
          <w:delText>dutório. No  texto introdutório pode constar: a metodologia utilizada para obtenção dos artefatos, a utilidade da subseção.</w:delText>
        </w:r>
        <w:r w:rsidR="00BD6FD7" w:rsidDel="00E137BC">
          <w:rPr>
            <w:lang w:val="pt-BR"/>
          </w:rPr>
          <w:delText xml:space="preserve"> &gt;</w:delText>
        </w:r>
      </w:del>
    </w:p>
    <w:p w:rsidR="00FF5EBF" w:rsidDel="00E137BC" w:rsidRDefault="00FF5EBF" w:rsidP="005E6173">
      <w:pPr>
        <w:pStyle w:val="TCC-CorpodoTexto"/>
        <w:rPr>
          <w:del w:id="505" w:author="Tanato TNT" w:date="2014-09-23T20:50:00Z"/>
          <w:lang w:val="pt-BR"/>
        </w:rPr>
      </w:pPr>
      <w:del w:id="506" w:author="Tanato TNT" w:date="2014-09-23T20:50:00Z">
        <w:r w:rsidDel="00E137BC">
          <w:rPr>
            <w:lang w:val="pt-BR"/>
          </w:rPr>
          <w:delText xml:space="preserve">&lt; Para este capítulo utilizem como referência </w:delText>
        </w:r>
        <w:r w:rsidR="00A2337C" w:rsidDel="00E137BC">
          <w:rPr>
            <w:lang w:val="pt-BR"/>
          </w:rPr>
          <w:delText>o capítulo 5 d</w:delText>
        </w:r>
        <w:r w:rsidDel="00E137BC">
          <w:rPr>
            <w:lang w:val="pt-BR"/>
          </w:rPr>
          <w:delText xml:space="preserve">o livro </w:delText>
        </w:r>
        <w:r w:rsidR="004A2E55" w:rsidDel="00E137BC">
          <w:rPr>
            <w:lang w:val="pt-BR"/>
          </w:rPr>
          <w:delText>“</w:delText>
        </w:r>
        <w:r w:rsidRPr="007301EA" w:rsidDel="00E137BC">
          <w:rPr>
            <w:lang w:val="pt-BR"/>
          </w:rPr>
          <w:delText>Managing Software Requirements: A Use Case Approach</w:delText>
        </w:r>
        <w:r w:rsidR="004A2E55" w:rsidDel="00E137BC">
          <w:rPr>
            <w:lang w:val="pt-BR"/>
          </w:rPr>
          <w:delText>”</w:delText>
        </w:r>
        <w:r w:rsidR="004A2E55" w:rsidRPr="005E6173" w:rsidDel="00E137BC">
          <w:rPr>
            <w:lang w:val="pt-BR"/>
          </w:rPr>
          <w:delText xml:space="preserve"> que tem como autores</w:delText>
        </w:r>
        <w:r w:rsidRPr="007301EA" w:rsidDel="00E137BC">
          <w:rPr>
            <w:lang w:val="pt-BR"/>
          </w:rPr>
          <w:delText xml:space="preserve"> </w:delText>
        </w:r>
        <w:r w:rsidR="004A2E55" w:rsidRPr="005E6173" w:rsidDel="00E137BC">
          <w:rPr>
            <w:lang w:val="pt-BR"/>
          </w:rPr>
          <w:delText>Dean Leffingwell</w:delText>
        </w:r>
        <w:r w:rsidR="004A2E55" w:rsidDel="00E137BC">
          <w:rPr>
            <w:lang w:val="pt-BR"/>
          </w:rPr>
          <w:delText xml:space="preserve"> e</w:delText>
        </w:r>
        <w:r w:rsidR="004A2E55" w:rsidRPr="007301EA" w:rsidDel="00E137BC">
          <w:rPr>
            <w:lang w:val="pt-BR"/>
          </w:rPr>
          <w:delText> Don Widrig</w:delText>
        </w:r>
        <w:r w:rsidDel="00E137BC">
          <w:rPr>
            <w:lang w:val="pt-BR"/>
          </w:rPr>
          <w:delText>. &gt;</w:delText>
        </w:r>
      </w:del>
    </w:p>
    <w:p w:rsidR="005F7578" w:rsidRDefault="005F7578" w:rsidP="00232321">
      <w:pPr>
        <w:pStyle w:val="TCC-Titulo2"/>
        <w:rPr>
          <w:lang w:val="pt-BR"/>
        </w:rPr>
      </w:pPr>
      <w:bookmarkStart w:id="507" w:name="_Toc345247639"/>
      <w:bookmarkStart w:id="508" w:name="_Toc345247841"/>
      <w:bookmarkStart w:id="509" w:name="_Toc345621950"/>
      <w:bookmarkStart w:id="510" w:name="_Toc397544614"/>
      <w:r w:rsidRPr="00F04EED">
        <w:t>Declaração do Problema</w:t>
      </w:r>
      <w:bookmarkEnd w:id="507"/>
      <w:bookmarkEnd w:id="508"/>
      <w:bookmarkEnd w:id="509"/>
      <w:bookmarkEnd w:id="510"/>
    </w:p>
    <w:p w:rsidR="00987A0E" w:rsidRPr="00B9079C" w:rsidRDefault="003F5814">
      <w:pPr>
        <w:pStyle w:val="TCC-CorpodoTexto"/>
        <w:rPr>
          <w:ins w:id="511" w:author="Tanato TNT" w:date="2014-09-23T20:21:00Z"/>
          <w:rFonts w:cs="Arial"/>
          <w:lang w:val="pt-BR" w:eastAsia="pt-BR"/>
        </w:rPr>
        <w:pPrChange w:id="512" w:author="Tanato TNT" w:date="2014-09-23T20:24:00Z">
          <w:pPr>
            <w:pStyle w:val="TCC-TextodeTabela"/>
            <w:jc w:val="left"/>
          </w:pPr>
        </w:pPrChange>
      </w:pPr>
      <w:del w:id="513" w:author="Tanato TNT" w:date="2014-09-23T20:24:00Z">
        <w:r w:rsidDel="00FC5C8E">
          <w:rPr>
            <w:lang w:val="pt-BR"/>
          </w:rPr>
          <w:delText xml:space="preserve">&lt; O grupo </w:delText>
        </w:r>
        <w:r w:rsidR="00722BB4" w:rsidDel="00FC5C8E">
          <w:rPr>
            <w:lang w:val="pt-BR"/>
          </w:rPr>
          <w:delText xml:space="preserve">é encorajado a apresentar este item </w:delText>
        </w:r>
        <w:r w:rsidDel="00FC5C8E">
          <w:rPr>
            <w:lang w:val="pt-BR"/>
          </w:rPr>
          <w:delText>em estrutura textual. &gt;</w:delText>
        </w:r>
      </w:del>
      <w:ins w:id="514" w:author="Tanato TNT" w:date="2014-09-23T20:21:00Z">
        <w:r w:rsidR="00987A0E" w:rsidRPr="00987A0E">
          <w:rPr>
            <w:rFonts w:cs="Arial"/>
            <w:b/>
            <w:lang w:val="pt-BR" w:eastAsia="pt-BR"/>
            <w:rPrChange w:id="515" w:author="Tanato TNT" w:date="2014-09-23T20:21:00Z">
              <w:rPr>
                <w:rFonts w:cs="Arial"/>
                <w:lang w:val="pt-BR" w:eastAsia="pt-BR"/>
              </w:rPr>
            </w:rPrChange>
          </w:rPr>
          <w:t>O problema</w:t>
        </w:r>
      </w:ins>
      <w:r w:rsidR="00612FB7">
        <w:rPr>
          <w:rFonts w:cs="Arial"/>
          <w:b/>
          <w:lang w:val="pt-BR" w:eastAsia="pt-BR"/>
        </w:rPr>
        <w:t xml:space="preserve"> </w:t>
      </w:r>
      <w:ins w:id="516" w:author="Tanato TNT" w:date="2014-09-23T20:21:00Z">
        <w:r w:rsidR="00987A0E" w:rsidRPr="00B9079C">
          <w:rPr>
            <w:rFonts w:cs="Arial"/>
            <w:lang w:val="pt-BR" w:eastAsia="pt-BR"/>
          </w:rPr>
          <w:tab/>
        </w:r>
        <w:r w:rsidR="00987A0E" w:rsidRPr="00D118AE">
          <w:rPr>
            <w:rFonts w:cs="Arial"/>
            <w:color w:val="FF0000"/>
            <w:lang w:val="pt-BR" w:eastAsia="pt-BR"/>
            <w:rPrChange w:id="517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da falta de entendimento do relacionamento, do cliente e os serviços prestados pela </w:t>
        </w:r>
      </w:ins>
      <w:r w:rsidR="00A800BB">
        <w:rPr>
          <w:rFonts w:cs="Arial"/>
          <w:color w:val="FF0000"/>
          <w:lang w:val="pt-BR" w:eastAsia="pt-BR"/>
        </w:rPr>
        <w:t>ABRASILEXPRESS</w:t>
      </w:r>
      <w:ins w:id="518" w:author="Tanato TNT" w:date="2014-09-23T20:21:00Z">
        <w:r w:rsidR="00987A0E" w:rsidRPr="00D118AE">
          <w:rPr>
            <w:rFonts w:cs="Arial"/>
            <w:color w:val="FF0000"/>
            <w:lang w:val="pt-BR" w:eastAsia="pt-BR"/>
            <w:rPrChange w:id="519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 por intermédio de </w:t>
        </w:r>
        <w:proofErr w:type="gramStart"/>
        <w:r w:rsidR="00987A0E" w:rsidRPr="00D118AE">
          <w:rPr>
            <w:rFonts w:cs="Arial"/>
            <w:color w:val="FF0000"/>
            <w:lang w:val="pt-BR" w:eastAsia="pt-BR"/>
            <w:rPrChange w:id="520" w:author="Tanato TNT" w:date="2014-09-23T20:46:00Z">
              <w:rPr>
                <w:rFonts w:cs="Arial"/>
                <w:lang w:val="pt-BR" w:eastAsia="pt-BR"/>
              </w:rPr>
            </w:rPrChange>
          </w:rPr>
          <w:t>seus funcionários</w:t>
        </w:r>
      </w:ins>
      <w:ins w:id="521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22" w:author="Tanato TNT" w:date="2014-09-23T20:21:00Z">
        <w:r w:rsidR="00987A0E" w:rsidRPr="00987A0E">
          <w:rPr>
            <w:rFonts w:cs="Arial"/>
            <w:b/>
            <w:lang w:val="pt-BR" w:eastAsia="pt-BR"/>
            <w:rPrChange w:id="523" w:author="Tanato TNT" w:date="2014-09-23T20:22:00Z">
              <w:rPr>
                <w:rFonts w:cs="Arial"/>
                <w:lang w:val="pt-BR" w:eastAsia="pt-BR"/>
              </w:rPr>
            </w:rPrChange>
          </w:rPr>
          <w:t>afeta</w:t>
        </w:r>
        <w:proofErr w:type="gramEnd"/>
        <w:r w:rsidR="00987A0E">
          <w:rPr>
            <w:rFonts w:cs="Arial"/>
            <w:lang w:val="pt-BR" w:eastAsia="pt-BR"/>
          </w:rPr>
          <w:t xml:space="preserve"> o </w:t>
        </w:r>
      </w:ins>
      <w:ins w:id="524" w:author="Tanato TNT" w:date="2014-09-23T20:22:00Z">
        <w:r w:rsidR="00987A0E">
          <w:rPr>
            <w:rFonts w:cs="Arial"/>
            <w:lang w:val="pt-BR" w:eastAsia="pt-BR"/>
          </w:rPr>
          <w:t>d</w:t>
        </w:r>
      </w:ins>
      <w:ins w:id="525" w:author="Tanato TNT" w:date="2014-09-23T20:21:00Z">
        <w:r w:rsidR="00987A0E">
          <w:rPr>
            <w:rFonts w:cs="Arial"/>
            <w:lang w:val="pt-BR" w:eastAsia="pt-BR"/>
          </w:rPr>
          <w:t>esenvolvimento financeiro e econômico</w:t>
        </w:r>
      </w:ins>
      <w:ins w:id="526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27" w:author="Tanato TNT" w:date="2014-09-23T20:21:00Z">
        <w:r w:rsidR="00987A0E" w:rsidRPr="00987A0E">
          <w:rPr>
            <w:rFonts w:cs="Arial"/>
            <w:b/>
            <w:lang w:val="pt-BR" w:eastAsia="pt-BR"/>
            <w:rPrChange w:id="528" w:author="Tanato TNT" w:date="2014-09-23T20:22:00Z">
              <w:rPr>
                <w:rFonts w:cs="Arial"/>
                <w:lang w:val="pt-BR" w:eastAsia="pt-BR"/>
              </w:rPr>
            </w:rPrChange>
          </w:rPr>
          <w:t>devido</w:t>
        </w:r>
      </w:ins>
      <w:ins w:id="529" w:author="Tanato TNT" w:date="2014-09-23T20:22:00Z">
        <w:r w:rsidR="00987A0E">
          <w:rPr>
            <w:rFonts w:cs="Arial"/>
            <w:b/>
            <w:lang w:val="pt-BR" w:eastAsia="pt-BR"/>
          </w:rPr>
          <w:t xml:space="preserve"> </w:t>
        </w:r>
      </w:ins>
      <w:ins w:id="530" w:author="Tanato TNT" w:date="2014-09-23T20:21:00Z">
        <w:r w:rsidR="00987A0E">
          <w:rPr>
            <w:rFonts w:cs="Arial"/>
            <w:lang w:val="pt-BR" w:eastAsia="pt-BR"/>
          </w:rPr>
          <w:t>a não organização e registros adequados das atividades realizadas.</w:t>
        </w:r>
      </w:ins>
    </w:p>
    <w:p w:rsidR="00987A0E" w:rsidRPr="000B01D2" w:rsidRDefault="00987A0E" w:rsidP="003F5814">
      <w:pPr>
        <w:pStyle w:val="TCC-CorpodoTexto"/>
        <w:rPr>
          <w:lang w:val="pt-BR"/>
        </w:rPr>
      </w:pPr>
      <w:proofErr w:type="gramStart"/>
      <w:ins w:id="531" w:author="Tanato TNT" w:date="2014-09-23T20:21:00Z">
        <w:r w:rsidRPr="00987A0E">
          <w:rPr>
            <w:rFonts w:cs="Arial"/>
            <w:b/>
            <w:lang w:val="pt-BR" w:eastAsia="pt-BR"/>
            <w:rPrChange w:id="532" w:author="Tanato TNT" w:date="2014-09-23T20:23:00Z">
              <w:rPr>
                <w:rFonts w:cs="Arial"/>
                <w:lang w:val="pt-BR" w:eastAsia="pt-BR"/>
              </w:rPr>
            </w:rPrChange>
          </w:rPr>
          <w:lastRenderedPageBreak/>
          <w:t>Os benefícios desse</w:t>
        </w:r>
        <w:r w:rsidRPr="00B9079C">
          <w:rPr>
            <w:rFonts w:cs="Arial"/>
            <w:lang w:val="pt-BR" w:eastAsia="pt-BR"/>
          </w:rPr>
          <w:t xml:space="preserve"> </w:t>
        </w:r>
        <w:r>
          <w:rPr>
            <w:rFonts w:cs="Arial"/>
            <w:lang w:val="pt-BR" w:eastAsia="pt-BR"/>
          </w:rPr>
          <w:t>sistema será</w:t>
        </w:r>
        <w:proofErr w:type="gramEnd"/>
        <w:r>
          <w:rPr>
            <w:rFonts w:cs="Arial"/>
            <w:lang w:val="pt-BR" w:eastAsia="pt-BR"/>
          </w:rPr>
          <w:t xml:space="preserve"> a adequação e padronização dos processos já existentes</w:t>
        </w:r>
      </w:ins>
      <w:ins w:id="533" w:author="Tanato TNT" w:date="2014-09-23T20:23:00Z">
        <w:r>
          <w:rPr>
            <w:rFonts w:cs="Arial"/>
            <w:lang w:val="pt-BR" w:eastAsia="pt-BR"/>
          </w:rPr>
          <w:t xml:space="preserve"> </w:t>
        </w:r>
      </w:ins>
      <w:r w:rsidR="00174AFA">
        <w:rPr>
          <w:rFonts w:cs="Arial"/>
          <w:lang w:val="pt-BR" w:eastAsia="pt-BR"/>
        </w:rPr>
        <w:t>agregando</w:t>
      </w:r>
      <w:ins w:id="534" w:author="Tanato TNT" w:date="2014-09-23T20:23:00Z">
        <w:r>
          <w:rPr>
            <w:rFonts w:cs="Arial"/>
            <w:lang w:val="pt-BR" w:eastAsia="pt-BR"/>
          </w:rPr>
          <w:t xml:space="preserve"> valor ao negócio</w:t>
        </w:r>
      </w:ins>
      <w:ins w:id="535" w:author="Tanato TNT" w:date="2014-09-23T20:21:00Z">
        <w:r>
          <w:rPr>
            <w:rFonts w:cs="Arial"/>
            <w:lang w:val="pt-BR" w:eastAsia="pt-BR"/>
          </w:rPr>
          <w:t>.</w:t>
        </w:r>
      </w:ins>
    </w:p>
    <w:p w:rsidR="00B55CEC" w:rsidRPr="00810A35" w:rsidRDefault="00810A35" w:rsidP="00810A35">
      <w:pPr>
        <w:pStyle w:val="Legenda"/>
      </w:pPr>
      <w:bookmarkStart w:id="536" w:name="_Toc397544629"/>
      <w:r>
        <w:t xml:space="preserve">Tabela </w:t>
      </w:r>
      <w:r w:rsidR="003E77E4">
        <w:fldChar w:fldCharType="begin"/>
      </w:r>
      <w:r w:rsidR="003E77E4">
        <w:instrText xml:space="preserve"> SEQ Tabela \* ARABIC </w:instrText>
      </w:r>
      <w:r w:rsidR="003E77E4">
        <w:fldChar w:fldCharType="separate"/>
      </w:r>
      <w:r w:rsidR="003F5814">
        <w:rPr>
          <w:noProof/>
        </w:rPr>
        <w:t>1</w:t>
      </w:r>
      <w:r w:rsidR="003E77E4">
        <w:rPr>
          <w:noProof/>
        </w:rPr>
        <w:fldChar w:fldCharType="end"/>
      </w:r>
      <w:r>
        <w:t xml:space="preserve"> – Declaração do Problema</w:t>
      </w:r>
      <w:bookmarkEnd w:id="5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4D7B61" w:rsidRPr="00E3359F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O problema</w:t>
            </w:r>
          </w:p>
        </w:tc>
        <w:tc>
          <w:tcPr>
            <w:tcW w:w="6836" w:type="dxa"/>
          </w:tcPr>
          <w:p w:rsidR="004D7B61" w:rsidRPr="00B9079C" w:rsidRDefault="00CC0E67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37" w:author="Tanato TNT" w:date="2014-09-23T20:15:00Z">
              <w:r>
                <w:rPr>
                  <w:rFonts w:cs="Arial"/>
                  <w:lang w:val="pt-BR" w:eastAsia="pt-BR"/>
                </w:rPr>
                <w:t>d</w:t>
              </w:r>
            </w:ins>
            <w:ins w:id="538" w:author="Tanato TNT" w:date="2014-09-23T20:18:00Z">
              <w:r>
                <w:rPr>
                  <w:rFonts w:cs="Arial"/>
                  <w:lang w:val="pt-BR" w:eastAsia="pt-BR"/>
                </w:rPr>
                <w:t>a</w:t>
              </w:r>
            </w:ins>
            <w:proofErr w:type="gramEnd"/>
            <w:ins w:id="539" w:author="Tanato TNT" w:date="2014-09-23T20:15:00Z">
              <w:r>
                <w:rPr>
                  <w:rFonts w:cs="Arial"/>
                  <w:lang w:val="pt-BR" w:eastAsia="pt-BR"/>
                </w:rPr>
                <w:t xml:space="preserve"> falta de entendimento do relacionamento</w:t>
              </w:r>
            </w:ins>
            <w:ins w:id="540" w:author="Tanato TNT" w:date="2014-09-23T20:19:00Z">
              <w:r w:rsidR="00987A0E">
                <w:rPr>
                  <w:rFonts w:cs="Arial"/>
                  <w:lang w:val="pt-BR" w:eastAsia="pt-BR"/>
                </w:rPr>
                <w:t>,</w:t>
              </w:r>
            </w:ins>
            <w:ins w:id="541" w:author="Tanato TNT" w:date="2014-09-23T20:15:00Z">
              <w:r>
                <w:rPr>
                  <w:rFonts w:cs="Arial"/>
                  <w:lang w:val="pt-BR" w:eastAsia="pt-BR"/>
                </w:rPr>
                <w:t xml:space="preserve"> </w:t>
              </w:r>
            </w:ins>
            <w:ins w:id="542" w:author="Tanato TNT" w:date="2014-09-23T20:19:00Z">
              <w:r w:rsidR="00987A0E">
                <w:rPr>
                  <w:rFonts w:cs="Arial"/>
                  <w:lang w:val="pt-BR" w:eastAsia="pt-BR"/>
                </w:rPr>
                <w:t>d</w:t>
              </w:r>
            </w:ins>
            <w:ins w:id="543" w:author="Tanato TNT" w:date="2014-09-23T20:15:00Z">
              <w:r>
                <w:rPr>
                  <w:rFonts w:cs="Arial"/>
                  <w:lang w:val="pt-BR" w:eastAsia="pt-BR"/>
                </w:rPr>
                <w:t xml:space="preserve">o cliente e os serviços prestados pela </w:t>
              </w:r>
            </w:ins>
            <w:r w:rsidR="00A800BB">
              <w:rPr>
                <w:rFonts w:cs="Arial"/>
                <w:lang w:val="pt-BR" w:eastAsia="pt-BR"/>
              </w:rPr>
              <w:t>ABRASILEXPRESS</w:t>
            </w:r>
            <w:ins w:id="544" w:author="Tanato TNT" w:date="2014-09-23T20:15:00Z">
              <w:r>
                <w:rPr>
                  <w:rFonts w:cs="Arial"/>
                  <w:lang w:val="pt-BR" w:eastAsia="pt-BR"/>
                </w:rPr>
                <w:t xml:space="preserve"> por interm</w:t>
              </w:r>
            </w:ins>
            <w:ins w:id="545" w:author="Tanato TNT" w:date="2014-09-23T20:16:00Z">
              <w:r>
                <w:rPr>
                  <w:rFonts w:cs="Arial"/>
                  <w:lang w:val="pt-BR" w:eastAsia="pt-BR"/>
                </w:rPr>
                <w:t>édio de seus funcionários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a</w:t>
            </w:r>
            <w:r w:rsidR="004D7B61" w:rsidRPr="00B9079C">
              <w:rPr>
                <w:rFonts w:cs="Arial"/>
                <w:lang w:val="pt-BR" w:eastAsia="pt-BR"/>
              </w:rPr>
              <w:t>feta</w:t>
            </w:r>
            <w:proofErr w:type="gramEnd"/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46" w:author="Tanato TNT" w:date="2014-09-23T20:16:00Z">
              <w:r>
                <w:rPr>
                  <w:rFonts w:cs="Arial"/>
                  <w:lang w:val="pt-BR" w:eastAsia="pt-BR"/>
                </w:rPr>
                <w:t>o</w:t>
              </w:r>
              <w:proofErr w:type="gramEnd"/>
              <w:r w:rsidR="00CC0E67">
                <w:rPr>
                  <w:rFonts w:cs="Arial"/>
                  <w:lang w:val="pt-BR" w:eastAsia="pt-BR"/>
                </w:rPr>
                <w:t xml:space="preserve"> desenvolvimento financeiro e econômico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d</w:t>
            </w:r>
            <w:r w:rsidR="004D7B61" w:rsidRPr="00B9079C">
              <w:rPr>
                <w:rFonts w:cs="Arial"/>
                <w:lang w:val="pt-BR" w:eastAsia="pt-BR"/>
              </w:rPr>
              <w:t>evido</w:t>
            </w:r>
            <w:proofErr w:type="gramEnd"/>
          </w:p>
        </w:tc>
        <w:tc>
          <w:tcPr>
            <w:tcW w:w="6836" w:type="dxa"/>
          </w:tcPr>
          <w:p w:rsidR="004D7B61" w:rsidRPr="00B9079C" w:rsidRDefault="00987A0E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47" w:author="Tanato TNT" w:date="2014-09-23T20:17:00Z">
              <w:r>
                <w:rPr>
                  <w:rFonts w:cs="Arial"/>
                  <w:lang w:val="pt-BR" w:eastAsia="pt-BR"/>
                </w:rPr>
                <w:t>a</w:t>
              </w:r>
              <w:proofErr w:type="gramEnd"/>
              <w:r w:rsidR="00CC0E67">
                <w:rPr>
                  <w:rFonts w:cs="Arial"/>
                  <w:lang w:val="pt-BR" w:eastAsia="pt-BR"/>
                </w:rPr>
                <w:t xml:space="preserve"> não organização</w:t>
              </w:r>
            </w:ins>
            <w:ins w:id="548" w:author="Tanato TNT" w:date="2014-09-23T20:18:00Z">
              <w:r w:rsidR="00CC0E67">
                <w:rPr>
                  <w:rFonts w:cs="Arial"/>
                  <w:lang w:val="pt-BR" w:eastAsia="pt-BR"/>
                </w:rPr>
                <w:t xml:space="preserve"> e registros adequados </w:t>
              </w:r>
            </w:ins>
            <w:ins w:id="549" w:author="Tanato TNT" w:date="2014-09-23T20:19:00Z">
              <w:r w:rsidR="006A524E">
                <w:rPr>
                  <w:rFonts w:cs="Arial"/>
                  <w:lang w:val="pt-BR" w:eastAsia="pt-BR"/>
                </w:rPr>
                <w:t>das atividades realizadas</w:t>
              </w:r>
            </w:ins>
            <w:ins w:id="550" w:author="Tanato TNT" w:date="2014-09-23T20:20:00Z">
              <w:r>
                <w:rPr>
                  <w:rFonts w:cs="Arial"/>
                  <w:lang w:val="pt-BR" w:eastAsia="pt-BR"/>
                </w:rPr>
                <w:t>.</w:t>
              </w:r>
            </w:ins>
          </w:p>
        </w:tc>
      </w:tr>
      <w:tr w:rsidR="004D7B61" w:rsidRPr="00A606EA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Os benefícios desse </w:t>
            </w:r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ins w:id="551" w:author="Tanato TNT" w:date="2014-09-23T20:20:00Z">
              <w:r>
                <w:rPr>
                  <w:rFonts w:cs="Arial"/>
                  <w:lang w:val="pt-BR" w:eastAsia="pt-BR"/>
                </w:rPr>
                <w:t xml:space="preserve">Sistema </w:t>
              </w:r>
              <w:proofErr w:type="gramStart"/>
              <w:r>
                <w:rPr>
                  <w:rFonts w:cs="Arial"/>
                  <w:lang w:val="pt-BR" w:eastAsia="pt-BR"/>
                </w:rPr>
                <w:t>será</w:t>
              </w:r>
              <w:proofErr w:type="gramEnd"/>
              <w:r>
                <w:rPr>
                  <w:rFonts w:cs="Arial"/>
                  <w:lang w:val="pt-BR" w:eastAsia="pt-BR"/>
                </w:rPr>
                <w:t xml:space="preserve"> a adequação e padronização dos processos já existentes que são realizados.</w:t>
              </w:r>
            </w:ins>
          </w:p>
        </w:tc>
      </w:tr>
    </w:tbl>
    <w:p w:rsidR="003B21EE" w:rsidRDefault="005F7578" w:rsidP="00232321">
      <w:pPr>
        <w:pStyle w:val="TCC-Titulo2"/>
        <w:rPr>
          <w:ins w:id="552" w:author="Tanato TNT" w:date="2014-09-23T20:50:00Z"/>
        </w:rPr>
      </w:pPr>
      <w:bookmarkStart w:id="553" w:name="_Toc372997232"/>
      <w:bookmarkStart w:id="554" w:name="_Toc373343285"/>
      <w:bookmarkStart w:id="555" w:name="_Toc345247640"/>
      <w:bookmarkStart w:id="556" w:name="_Toc345247842"/>
      <w:bookmarkStart w:id="557" w:name="_Toc345621951"/>
      <w:bookmarkStart w:id="558" w:name="_Toc397544615"/>
      <w:bookmarkEnd w:id="553"/>
      <w:bookmarkEnd w:id="554"/>
      <w:r w:rsidRPr="00F04EED">
        <w:t>Análise das Causas Raízes</w:t>
      </w:r>
      <w:bookmarkEnd w:id="555"/>
      <w:bookmarkEnd w:id="556"/>
      <w:bookmarkEnd w:id="557"/>
      <w:bookmarkEnd w:id="558"/>
    </w:p>
    <w:p w:rsidR="00E137BC" w:rsidRPr="00150773" w:rsidRDefault="00E137BC">
      <w:pPr>
        <w:pStyle w:val="TCC-CorpodoTexto"/>
        <w:rPr>
          <w:lang w:val="pt-BR"/>
        </w:rPr>
        <w:pPrChange w:id="559" w:author="Tanato TNT" w:date="2014-09-23T20:50:00Z">
          <w:pPr>
            <w:pStyle w:val="TCC-Titulo2"/>
          </w:pPr>
        </w:pPrChange>
      </w:pPr>
      <w:ins w:id="560" w:author="Tanato TNT" w:date="2014-09-23T20:50:00Z">
        <w:r>
          <w:rPr>
            <w:lang w:val="pt-BR"/>
          </w:rPr>
          <w:t>Para entender as Causas Ra</w:t>
        </w:r>
      </w:ins>
      <w:ins w:id="561" w:author="Tanato TNT" w:date="2014-09-23T20:51:00Z">
        <w:r>
          <w:rPr>
            <w:lang w:val="pt-BR"/>
          </w:rPr>
          <w:t xml:space="preserve">ízes do problema proposto, utilizamos uma metodologia muito comum e que quando bem aplicado permite a </w:t>
        </w:r>
      </w:ins>
      <w:ins w:id="562" w:author="Tanato TNT" w:date="2014-09-23T20:52:00Z">
        <w:r w:rsidR="009E2905">
          <w:rPr>
            <w:lang w:val="pt-BR"/>
          </w:rPr>
          <w:t xml:space="preserve">visualização e </w:t>
        </w:r>
        <w:proofErr w:type="gramStart"/>
        <w:r w:rsidR="009E2905">
          <w:rPr>
            <w:lang w:val="pt-BR"/>
          </w:rPr>
          <w:t>entendimento de quais áreas necessitam</w:t>
        </w:r>
        <w:proofErr w:type="gramEnd"/>
        <w:r w:rsidR="009E2905">
          <w:rPr>
            <w:lang w:val="pt-BR"/>
          </w:rPr>
          <w:t xml:space="preserve"> ser tratadas primeiro.</w:t>
        </w:r>
      </w:ins>
    </w:p>
    <w:p w:rsidR="002B4361" w:rsidRPr="0026135E" w:rsidRDefault="00364012" w:rsidP="000535CD">
      <w:pPr>
        <w:pStyle w:val="TCC-CorpodoTexto"/>
        <w:rPr>
          <w:lang w:val="pt-BR"/>
        </w:rPr>
      </w:pPr>
      <w:ins w:id="563" w:author="Tanato TNT" w:date="2014-09-23T20:32:00Z">
        <w:r>
          <w:rPr>
            <w:noProof/>
            <w:lang w:val="pt-BR" w:eastAsia="pt-BR"/>
          </w:rPr>
          <w:drawing>
            <wp:inline distT="0" distB="0" distL="0" distR="0">
              <wp:extent cx="5765800" cy="2456180"/>
              <wp:effectExtent l="0" t="0" r="6350" b="1270"/>
              <wp:docPr id="4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5800" cy="2456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11A5E" w:rsidRPr="00511A5E" w:rsidRDefault="00511A5E" w:rsidP="00511A5E">
      <w:pPr>
        <w:pStyle w:val="Legenda"/>
      </w:pPr>
      <w:bookmarkStart w:id="564" w:name="_Toc397544598"/>
      <w:r>
        <w:t xml:space="preserve">Figura </w:t>
      </w:r>
      <w:r w:rsidR="003E77E4">
        <w:fldChar w:fldCharType="begin"/>
      </w:r>
      <w:r w:rsidR="003E77E4">
        <w:instrText xml:space="preserve"> SEQ Figura \* ARABIC </w:instrText>
      </w:r>
      <w:r w:rsidR="003E77E4">
        <w:fldChar w:fldCharType="separate"/>
      </w:r>
      <w:r w:rsidR="003F5814">
        <w:rPr>
          <w:noProof/>
        </w:rPr>
        <w:t>1</w:t>
      </w:r>
      <w:r w:rsidR="003E77E4">
        <w:rPr>
          <w:noProof/>
        </w:rPr>
        <w:fldChar w:fldCharType="end"/>
      </w:r>
      <w:r>
        <w:t xml:space="preserve"> – Analise das Causas Raízes</w:t>
      </w:r>
      <w:bookmarkEnd w:id="564"/>
    </w:p>
    <w:p w:rsidR="00ED4028" w:rsidRDefault="001C5B5D" w:rsidP="00232321">
      <w:pPr>
        <w:pStyle w:val="TCC-Titulo2"/>
        <w:rPr>
          <w:ins w:id="565" w:author="Tanato TNT" w:date="2014-09-23T20:53:00Z"/>
          <w:lang w:val="pt-BR"/>
        </w:rPr>
      </w:pPr>
      <w:bookmarkStart w:id="566" w:name="_Toc397544616"/>
      <w:r>
        <w:t>Partes Interessadas</w:t>
      </w:r>
      <w:bookmarkEnd w:id="566"/>
      <w:ins w:id="567" w:author="Tanato TNT" w:date="2014-09-23T20:39:00Z">
        <w:r w:rsidR="002478A6">
          <w:rPr>
            <w:lang w:val="pt-BR"/>
          </w:rPr>
          <w:t xml:space="preserve"> e outros </w:t>
        </w:r>
        <w:proofErr w:type="spellStart"/>
        <w:r w:rsidR="002478A6">
          <w:rPr>
            <w:lang w:val="pt-BR"/>
          </w:rPr>
          <w:t>Stakeholders</w:t>
        </w:r>
      </w:ins>
      <w:proofErr w:type="spellEnd"/>
    </w:p>
    <w:p w:rsidR="0007024B" w:rsidRPr="00150773" w:rsidDel="0007024B" w:rsidRDefault="0007024B">
      <w:pPr>
        <w:pStyle w:val="TCC-CorpodoTexto"/>
        <w:rPr>
          <w:del w:id="568" w:author="Tanato TNT" w:date="2014-09-23T20:55:00Z"/>
          <w:lang w:val="pt-BR"/>
        </w:rPr>
        <w:pPrChange w:id="569" w:author="Tanato TNT" w:date="2014-09-23T20:53:00Z">
          <w:pPr>
            <w:pStyle w:val="TCC-Titulo2"/>
          </w:pPr>
        </w:pPrChange>
      </w:pPr>
      <w:ins w:id="570" w:author="Tanato TNT" w:date="2014-09-23T20:53:00Z">
        <w:r>
          <w:rPr>
            <w:lang w:val="pt-BR"/>
          </w:rPr>
          <w:t>Esta subseção apresenta um rol de partes interessadas e quais as suas funç</w:t>
        </w:r>
      </w:ins>
      <w:ins w:id="571" w:author="Tanato TNT" w:date="2014-09-23T20:54:00Z">
        <w:r>
          <w:rPr>
            <w:lang w:val="pt-BR"/>
          </w:rPr>
          <w:t>ões que precisam ser executadas dentro do sistema, as separamos em duas partes, ou seja, aqueles que irão diretamente operar e utilizar e outros naqueles que passaram as informações</w:t>
        </w:r>
      </w:ins>
      <w:ins w:id="572" w:author="Tanato TNT" w:date="2014-09-23T20:55:00Z">
        <w:r>
          <w:rPr>
            <w:lang w:val="pt-BR"/>
          </w:rPr>
          <w:t xml:space="preserve"> ou solicitações que alimentam o </w:t>
        </w:r>
        <w:proofErr w:type="gramStart"/>
        <w:r>
          <w:rPr>
            <w:lang w:val="pt-BR"/>
          </w:rPr>
          <w:t>sistema.</w:t>
        </w:r>
      </w:ins>
      <w:proofErr w:type="gramEnd"/>
    </w:p>
    <w:p w:rsidR="003F5814" w:rsidRPr="000535CD" w:rsidDel="000D4A83" w:rsidRDefault="004A2E55" w:rsidP="000535CD">
      <w:pPr>
        <w:pStyle w:val="TCC-CorpodoTexto"/>
        <w:rPr>
          <w:del w:id="573" w:author="Tanato TNT" w:date="2014-09-23T20:40:00Z"/>
          <w:lang w:val="pt-BR"/>
        </w:rPr>
      </w:pPr>
      <w:del w:id="574" w:author="Tanato TNT" w:date="2014-09-23T20:40:00Z">
        <w:r w:rsidDel="000D4A83">
          <w:lastRenderedPageBreak/>
          <w:delText>&lt;</w:delText>
        </w:r>
        <w:r w:rsidRPr="007301EA" w:rsidDel="000D4A83">
          <w:rPr>
            <w:lang w:val="pt-BR"/>
          </w:rPr>
          <w:delText xml:space="preserve"> O grupo pode optar por utilizar a tabela </w:delText>
        </w:r>
        <w:r w:rsidRPr="007301EA" w:rsidDel="000D4A83">
          <w:fldChar w:fldCharType="begin"/>
        </w:r>
        <w:r w:rsidRPr="007301EA" w:rsidDel="000D4A83">
          <w:rPr>
            <w:lang w:val="pt-BR"/>
          </w:rPr>
          <w:delInstrText xml:space="preserve"> REF _Ref366421859 \h </w:delInstrText>
        </w:r>
        <w:r w:rsidR="003E2441" w:rsidDel="000D4A83">
          <w:rPr>
            <w:lang w:val="pt-BR"/>
          </w:rPr>
          <w:delInstrText xml:space="preserve"> \* MERGEFORMAT </w:delInstrText>
        </w:r>
        <w:r w:rsidRPr="007301EA" w:rsidDel="000D4A83">
          <w:fldChar w:fldCharType="separate"/>
        </w:r>
        <w:r w:rsidR="003F5814" w:rsidRPr="000535CD" w:rsidDel="000D4A83">
          <w:rPr>
            <w:lang w:val="pt-BR"/>
          </w:rPr>
          <w:delText>Tabela 2 – Partes Interessadas</w:delText>
        </w:r>
        <w:r w:rsidRPr="007301EA" w:rsidDel="000D4A83">
          <w:fldChar w:fldCharType="end"/>
        </w:r>
        <w:r w:rsidRPr="007301EA" w:rsidDel="000D4A83">
          <w:rPr>
            <w:lang w:val="pt-BR"/>
          </w:rPr>
          <w:delText xml:space="preserve"> </w:delText>
        </w:r>
        <w:r w:rsidR="00020AD7" w:rsidRPr="000535CD" w:rsidDel="000D4A83">
          <w:rPr>
            <w:b/>
            <w:lang w:val="pt-BR"/>
          </w:rPr>
          <w:delText>OU</w:delText>
        </w:r>
        <w:r w:rsidR="00020AD7" w:rsidRPr="007301EA" w:rsidDel="000D4A83">
          <w:rPr>
            <w:lang w:val="pt-BR"/>
          </w:rPr>
          <w:delText xml:space="preserve"> </w:delText>
        </w:r>
        <w:r w:rsidRPr="007301EA" w:rsidDel="000D4A83">
          <w:rPr>
            <w:lang w:val="pt-BR"/>
          </w:rPr>
          <w:delText xml:space="preserve">a </w:delText>
        </w:r>
        <w:r w:rsidDel="000D4A83">
          <w:rPr>
            <w:lang w:val="pt-BR"/>
          </w:rPr>
          <w:fldChar w:fldCharType="begin"/>
        </w:r>
        <w:r w:rsidRPr="007301EA" w:rsidDel="000D4A83">
          <w:rPr>
            <w:lang w:val="pt-BR"/>
          </w:rPr>
          <w:delInstrText xml:space="preserve"> REF _Ref366421970 \h </w:delInstrText>
        </w:r>
        <w:r w:rsidR="003E2441" w:rsidDel="000D4A83">
          <w:rPr>
            <w:lang w:val="pt-BR"/>
          </w:rPr>
          <w:delInstrText xml:space="preserve"> \* MERGEFORMAT </w:delInstrText>
        </w:r>
        <w:r w:rsidDel="000D4A83">
          <w:rPr>
            <w:lang w:val="pt-BR"/>
          </w:rPr>
        </w:r>
        <w:r w:rsidDel="000D4A83">
          <w:rPr>
            <w:lang w:val="pt-BR"/>
          </w:rPr>
          <w:fldChar w:fldCharType="separate"/>
        </w:r>
      </w:del>
    </w:p>
    <w:p w:rsidR="004A2E55" w:rsidRDefault="003F5814" w:rsidP="007301EA">
      <w:pPr>
        <w:pStyle w:val="TCC-CorpodoTexto"/>
        <w:rPr>
          <w:ins w:id="575" w:author="Tanato TNT" w:date="2014-09-23T20:30:00Z"/>
          <w:lang w:val="pt-BR"/>
        </w:rPr>
      </w:pPr>
      <w:del w:id="576" w:author="Tanato TNT" w:date="2014-09-23T20:40:00Z">
        <w:r w:rsidRPr="000535CD" w:rsidDel="000D4A83">
          <w:rPr>
            <w:lang w:val="pt-BR"/>
          </w:rPr>
          <w:delText>Tabela 3 – Partes Interessadas</w:delText>
        </w:r>
        <w:r w:rsidR="004A2E55" w:rsidDel="000D4A83">
          <w:rPr>
            <w:lang w:val="pt-BR"/>
          </w:rPr>
          <w:fldChar w:fldCharType="end"/>
        </w:r>
        <w:r w:rsidR="003E2441" w:rsidDel="000D4A83">
          <w:rPr>
            <w:lang w:val="pt-BR"/>
          </w:rPr>
          <w:delText xml:space="preserve"> caso deseje diferenciar os interessados que são e os que não são usuários do sistema</w:delText>
        </w:r>
        <w:r w:rsidR="004A2E55" w:rsidDel="000D4A83">
          <w:rPr>
            <w:lang w:val="pt-BR"/>
          </w:rPr>
          <w:delText>.</w:delText>
        </w:r>
        <w:r w:rsidR="003E2441" w:rsidDel="000D4A83">
          <w:rPr>
            <w:lang w:val="pt-BR"/>
          </w:rPr>
          <w:delText xml:space="preserve"> </w:delText>
        </w:r>
        <w:r w:rsidR="004A2E55" w:rsidDel="000D4A83">
          <w:rPr>
            <w:lang w:val="pt-BR"/>
          </w:rPr>
          <w:delText>&gt;</w:delText>
        </w:r>
      </w:del>
    </w:p>
    <w:tbl>
      <w:tblPr>
        <w:tblW w:w="5000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A0" w:firstRow="1" w:lastRow="0" w:firstColumn="1" w:lastColumn="0" w:noHBand="0" w:noVBand="1"/>
      </w:tblPr>
      <w:tblGrid>
        <w:gridCol w:w="3892"/>
        <w:gridCol w:w="5396"/>
      </w:tblGrid>
      <w:tr w:rsidR="003538EC" w:rsidRPr="002478A6" w:rsidTr="003538EC">
        <w:trPr>
          <w:ins w:id="577" w:author="Tanato TNT" w:date="2014-09-23T20:33:00Z"/>
        </w:trPr>
        <w:tc>
          <w:tcPr>
            <w:tcW w:w="209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78" w:author="Tanato TNT" w:date="2014-09-23T20:33:00Z"/>
                <w:b/>
                <w:bCs/>
                <w:sz w:val="20"/>
              </w:rPr>
            </w:pPr>
            <w:ins w:id="579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Nome/Descrição</w:t>
              </w:r>
            </w:ins>
          </w:p>
        </w:tc>
        <w:tc>
          <w:tcPr>
            <w:tcW w:w="290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80" w:author="Tanato TNT" w:date="2014-09-23T20:33:00Z"/>
                <w:b/>
                <w:bCs/>
                <w:sz w:val="20"/>
              </w:rPr>
            </w:pPr>
            <w:ins w:id="581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2478A6" w:rsidTr="003538EC">
        <w:trPr>
          <w:ins w:id="582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83" w:author="Tanato TNT" w:date="2014-09-23T20:33:00Z"/>
                <w:rFonts w:cs="Arial"/>
                <w:lang w:val="pt-BR" w:eastAsia="pt-BR"/>
              </w:rPr>
            </w:pPr>
            <w:ins w:id="584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Financeiro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85" w:author="Tanato TNT" w:date="2014-09-23T20:33:00Z"/>
                <w:sz w:val="20"/>
              </w:rPr>
            </w:pPr>
            <w:ins w:id="586" w:author="Tanato TNT" w:date="2014-09-23T20:33:00Z">
              <w:r w:rsidRPr="003538EC">
                <w:rPr>
                  <w:sz w:val="20"/>
                </w:rPr>
                <w:t>Registra o pagamento das contas a pagar e a receber</w:t>
              </w:r>
            </w:ins>
          </w:p>
        </w:tc>
      </w:tr>
      <w:tr w:rsidR="003538EC" w:rsidRPr="002478A6" w:rsidTr="003538EC">
        <w:trPr>
          <w:ins w:id="587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88" w:author="Tanato TNT" w:date="2014-09-23T20:33:00Z"/>
                <w:rFonts w:cs="Arial"/>
                <w:lang w:val="pt-BR" w:eastAsia="pt-BR"/>
              </w:rPr>
            </w:pPr>
            <w:ins w:id="589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administrativo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90" w:author="Tanato TNT" w:date="2014-09-23T20:33:00Z"/>
                <w:sz w:val="20"/>
              </w:rPr>
            </w:pPr>
            <w:ins w:id="591" w:author="Tanato TNT" w:date="2014-09-23T20:33:00Z">
              <w:r w:rsidRPr="003538EC">
                <w:rPr>
                  <w:sz w:val="20"/>
                </w:rPr>
                <w:t>Emite OS e registra a cobrança dos clientes</w:t>
              </w:r>
            </w:ins>
          </w:p>
        </w:tc>
      </w:tr>
      <w:tr w:rsidR="003538EC" w:rsidRPr="002478A6" w:rsidTr="003538EC">
        <w:trPr>
          <w:ins w:id="592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93" w:author="Tanato TNT" w:date="2014-09-23T20:33:00Z"/>
                <w:rFonts w:cs="Arial"/>
                <w:lang w:val="pt-BR" w:eastAsia="pt-BR"/>
              </w:rPr>
            </w:pPr>
            <w:ins w:id="594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operacional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95" w:author="Tanato TNT" w:date="2014-09-23T20:33:00Z"/>
                <w:sz w:val="20"/>
              </w:rPr>
            </w:pPr>
            <w:ins w:id="596" w:author="Tanato TNT" w:date="2014-09-23T20:33:00Z">
              <w:r w:rsidRPr="003538EC">
                <w:rPr>
                  <w:sz w:val="20"/>
                </w:rPr>
                <w:t>Imprime os relatórios de recebimento dos motoboys</w:t>
              </w:r>
            </w:ins>
          </w:p>
        </w:tc>
      </w:tr>
      <w:tr w:rsidR="003538EC" w:rsidRPr="002478A6" w:rsidTr="003538EC">
        <w:trPr>
          <w:ins w:id="597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98" w:author="Tanato TNT" w:date="2014-09-23T20:33:00Z"/>
                <w:rFonts w:cs="Arial"/>
                <w:lang w:val="pt-BR" w:eastAsia="pt-BR"/>
              </w:rPr>
            </w:pPr>
            <w:ins w:id="599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comercial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00" w:author="Tanato TNT" w:date="2014-09-23T20:33:00Z"/>
                <w:sz w:val="20"/>
              </w:rPr>
            </w:pPr>
            <w:ins w:id="601" w:author="Tanato TNT" w:date="2014-09-23T20:33:00Z">
              <w:r w:rsidRPr="003538EC">
                <w:rPr>
                  <w:sz w:val="20"/>
                </w:rPr>
                <w:t>Consulta o cadastro de clientes a fim de fidelizar os já existentes e consultas de vendas realizadas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02" w:author="Tanato TNT" w:date="2014-09-23T20:40:00Z"/>
        </w:rPr>
      </w:pPr>
      <w:ins w:id="603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– Partes Interessadas</w:t>
        </w:r>
      </w:ins>
      <w:ins w:id="604" w:author="Tanato TNT" w:date="2014-09-23T20:41:00Z">
        <w:r w:rsidR="00EF4014">
          <w:t xml:space="preserve"> e que operam o Sistema</w:t>
        </w:r>
      </w:ins>
    </w:p>
    <w:p w:rsidR="002C5EAC" w:rsidRDefault="002C5EAC" w:rsidP="007301EA">
      <w:pPr>
        <w:pStyle w:val="TCC-CorpodoTexto"/>
        <w:rPr>
          <w:ins w:id="605" w:author="Tanato TNT" w:date="2014-09-23T20:38:00Z"/>
          <w:lang w:val="pt-BR"/>
        </w:rPr>
      </w:pPr>
    </w:p>
    <w:tbl>
      <w:tblPr>
        <w:tblW w:w="5000" w:type="pct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849"/>
        <w:gridCol w:w="5439"/>
      </w:tblGrid>
      <w:tr w:rsidR="003538EC" w:rsidRPr="003538EC" w:rsidTr="003538EC">
        <w:trPr>
          <w:ins w:id="606" w:author="Tanato TNT" w:date="2014-09-23T20:38:00Z"/>
        </w:trPr>
        <w:tc>
          <w:tcPr>
            <w:tcW w:w="2072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07" w:author="Tanato TNT" w:date="2014-09-23T20:38:00Z"/>
                <w:rFonts w:cs="Arial"/>
                <w:bCs/>
                <w:lang w:val="pt-BR" w:eastAsia="pt-BR"/>
              </w:rPr>
            </w:pPr>
            <w:ins w:id="608" w:author="Tanato TNT" w:date="2014-09-23T20:38:00Z">
              <w:r w:rsidRPr="003538EC">
                <w:rPr>
                  <w:rFonts w:cs="Arial"/>
                  <w:bCs/>
                  <w:lang w:val="pt-BR" w:eastAsia="pt-BR"/>
                </w:rPr>
                <w:t xml:space="preserve">Outros </w:t>
              </w:r>
              <w:proofErr w:type="spellStart"/>
              <w:r w:rsidRPr="003538EC">
                <w:rPr>
                  <w:rFonts w:cs="Arial"/>
                  <w:bCs/>
                  <w:lang w:val="pt-BR" w:eastAsia="pt-BR"/>
                </w:rPr>
                <w:t>Stakeholders</w:t>
              </w:r>
              <w:proofErr w:type="spellEnd"/>
            </w:ins>
          </w:p>
        </w:tc>
        <w:tc>
          <w:tcPr>
            <w:tcW w:w="2928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09" w:author="Tanato TNT" w:date="2014-09-23T20:38:00Z"/>
                <w:rFonts w:cs="Arial"/>
                <w:bCs/>
                <w:lang w:val="pt-BR" w:eastAsia="pt-BR"/>
              </w:rPr>
            </w:pPr>
            <w:ins w:id="610" w:author="Tanato TNT" w:date="2014-09-23T20:39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3538EC" w:rsidTr="003538EC">
        <w:trPr>
          <w:ins w:id="611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2" w:author="Tanato TNT" w:date="2014-09-23T20:38:00Z"/>
                <w:rFonts w:cs="Arial"/>
                <w:lang w:val="pt-BR" w:eastAsia="pt-BR"/>
              </w:rPr>
            </w:pPr>
            <w:ins w:id="613" w:author="Tanato TNT" w:date="2014-09-23T20:38:00Z">
              <w:r w:rsidRPr="003538EC">
                <w:rPr>
                  <w:rFonts w:cs="Arial"/>
                  <w:lang w:val="pt-BR" w:eastAsia="pt-BR"/>
                </w:rPr>
                <w:t>Motoboy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4" w:author="Tanato TNT" w:date="2014-09-23T20:38:00Z"/>
                <w:sz w:val="20"/>
              </w:rPr>
            </w:pPr>
            <w:ins w:id="615" w:author="Tanato TNT" w:date="2014-09-23T20:38:00Z">
              <w:r w:rsidRPr="003538EC">
                <w:rPr>
                  <w:sz w:val="20"/>
                </w:rPr>
                <w:t>Receberá a OS gerada pelo sistema e terá uma maior confiabilidade nos seus recebimentos</w:t>
              </w:r>
            </w:ins>
          </w:p>
        </w:tc>
      </w:tr>
      <w:tr w:rsidR="003538EC" w:rsidRPr="003538EC" w:rsidTr="003538EC">
        <w:trPr>
          <w:ins w:id="616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7" w:author="Tanato TNT" w:date="2014-09-23T20:38:00Z"/>
                <w:rFonts w:cs="Arial"/>
                <w:lang w:val="pt-BR" w:eastAsia="pt-BR"/>
              </w:rPr>
            </w:pPr>
            <w:ins w:id="618" w:author="Tanato TNT" w:date="2014-09-23T20:38:00Z">
              <w:r w:rsidRPr="003538EC">
                <w:rPr>
                  <w:rFonts w:cs="Arial"/>
                  <w:lang w:val="pt-BR" w:eastAsia="pt-BR"/>
                </w:rPr>
                <w:t>Cliente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9" w:author="Tanato TNT" w:date="2014-09-23T20:38:00Z"/>
                <w:sz w:val="20"/>
              </w:rPr>
            </w:pPr>
            <w:ins w:id="620" w:author="Tanato TNT" w:date="2014-09-23T20:38:00Z">
              <w:r w:rsidRPr="003538EC">
                <w:rPr>
                  <w:sz w:val="20"/>
                </w:rPr>
                <w:t xml:space="preserve">Terá uma padronização visual dos pedidos realizados bem como uma segurança e maior clareza das cobranças realizadas </w:t>
              </w:r>
            </w:ins>
          </w:p>
        </w:tc>
      </w:tr>
      <w:tr w:rsidR="003538EC" w:rsidRPr="003538EC" w:rsidTr="003538EC">
        <w:trPr>
          <w:ins w:id="621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2" w:author="Tanato TNT" w:date="2014-09-23T20:38:00Z"/>
                <w:rFonts w:cs="Arial"/>
                <w:lang w:val="pt-BR" w:eastAsia="pt-BR"/>
              </w:rPr>
            </w:pPr>
            <w:ins w:id="623" w:author="Tanato TNT" w:date="2014-09-23T20:38:00Z">
              <w:r w:rsidRPr="003538EC">
                <w:rPr>
                  <w:rFonts w:cs="Arial"/>
                  <w:lang w:val="pt-BR" w:eastAsia="pt-BR"/>
                </w:rPr>
                <w:t>Fornecedor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4" w:author="Tanato TNT" w:date="2014-09-23T20:38:00Z"/>
                <w:sz w:val="20"/>
              </w:rPr>
            </w:pPr>
            <w:ins w:id="625" w:author="Tanato TNT" w:date="2014-09-23T20:38:00Z">
              <w:r w:rsidRPr="003538EC">
                <w:rPr>
                  <w:sz w:val="20"/>
                </w:rPr>
                <w:t xml:space="preserve">É cadastrado para manter informações de produtos e de controle de vencimento de contrato </w:t>
              </w:r>
            </w:ins>
          </w:p>
        </w:tc>
      </w:tr>
      <w:tr w:rsidR="003538EC" w:rsidRPr="003538EC" w:rsidTr="003538EC">
        <w:trPr>
          <w:ins w:id="626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7" w:author="Tanato TNT" w:date="2014-09-23T20:38:00Z"/>
                <w:rFonts w:cs="Arial"/>
                <w:lang w:val="pt-BR" w:eastAsia="pt-BR"/>
              </w:rPr>
            </w:pPr>
            <w:ins w:id="628" w:author="Tanato TNT" w:date="2014-09-23T20:38:00Z">
              <w:r w:rsidRPr="003538EC">
                <w:rPr>
                  <w:rFonts w:cs="Arial"/>
                  <w:lang w:val="pt-BR" w:eastAsia="pt-BR"/>
                </w:rPr>
                <w:t>Equipe de projeto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9" w:author="Tanato TNT" w:date="2014-09-23T20:38:00Z"/>
                <w:sz w:val="20"/>
              </w:rPr>
            </w:pPr>
            <w:ins w:id="630" w:author="Tanato TNT" w:date="2014-09-23T20:38:00Z">
              <w:r w:rsidRPr="003538EC">
                <w:rPr>
                  <w:sz w:val="20"/>
                </w:rPr>
                <w:t xml:space="preserve">Desenvolve especificação técnica do sistema  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31" w:author="Tanato TNT" w:date="2014-09-23T20:40:00Z"/>
        </w:rPr>
      </w:pPr>
      <w:ins w:id="632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– Partes Interessadas</w:t>
        </w:r>
      </w:ins>
      <w:ins w:id="633" w:author="Tanato TNT" w:date="2014-09-23T20:41:00Z">
        <w:r w:rsidR="00EF4014">
          <w:t xml:space="preserve"> que se beneficiam do Sistema</w:t>
        </w:r>
      </w:ins>
    </w:p>
    <w:p w:rsidR="002478A6" w:rsidRPr="007301EA" w:rsidRDefault="002478A6" w:rsidP="007301EA">
      <w:pPr>
        <w:pStyle w:val="TCC-CorpodoTexto"/>
        <w:rPr>
          <w:lang w:val="pt-BR"/>
        </w:rPr>
      </w:pPr>
    </w:p>
    <w:p w:rsidR="00511A5E" w:rsidRPr="00F265C8" w:rsidDel="000D4A83" w:rsidRDefault="00511A5E" w:rsidP="00511A5E">
      <w:pPr>
        <w:pStyle w:val="Legenda"/>
        <w:rPr>
          <w:del w:id="634" w:author="Tanato TNT" w:date="2014-09-23T20:40:00Z"/>
        </w:rPr>
      </w:pPr>
      <w:bookmarkStart w:id="635" w:name="_Ref366421859"/>
      <w:bookmarkStart w:id="636" w:name="_Toc397544630"/>
      <w:del w:id="637" w:author="Tanato TNT" w:date="2014-09-23T20:40:00Z">
        <w:r w:rsidDel="000D4A83">
          <w:delText xml:space="preserve">Tabela </w:delText>
        </w:r>
        <w:r w:rsidDel="000D4A83">
          <w:rPr>
            <w:b w:val="0"/>
            <w:bCs w:val="0"/>
          </w:rPr>
          <w:fldChar w:fldCharType="begin"/>
        </w:r>
        <w:r w:rsidDel="000D4A83">
          <w:delInstrText xml:space="preserve"> SEQ Tabela \* ARABIC </w:delInstrText>
        </w:r>
        <w:r w:rsidDel="000D4A83">
          <w:rPr>
            <w:b w:val="0"/>
            <w:bCs w:val="0"/>
          </w:rPr>
          <w:fldChar w:fldCharType="separate"/>
        </w:r>
        <w:r w:rsidR="003F5814" w:rsidDel="000D4A83">
          <w:rPr>
            <w:noProof/>
          </w:rPr>
          <w:delText>2</w:delText>
        </w:r>
        <w:r w:rsidDel="000D4A83">
          <w:rPr>
            <w:b w:val="0"/>
            <w:bCs w:val="0"/>
          </w:rPr>
          <w:fldChar w:fldCharType="end"/>
        </w:r>
        <w:r w:rsidDel="000D4A83">
          <w:delText xml:space="preserve"> – </w:delText>
        </w:r>
        <w:r w:rsidR="001C5B5D" w:rsidDel="000D4A83">
          <w:delText>Partes Interessadas</w:delText>
        </w:r>
        <w:bookmarkEnd w:id="635"/>
        <w:bookmarkEnd w:id="636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16"/>
        <w:gridCol w:w="5196"/>
      </w:tblGrid>
      <w:tr w:rsidR="00511A5E" w:rsidRPr="00A0396F" w:rsidDel="000D4A83" w:rsidTr="00182A37">
        <w:trPr>
          <w:del w:id="638" w:author="Tanato TNT" w:date="2014-09-23T20:40:00Z"/>
        </w:trPr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39" w:author="Tanato TNT" w:date="2014-09-23T20:40:00Z"/>
                <w:rFonts w:cs="Arial"/>
                <w:b/>
                <w:lang w:val="pt-BR" w:eastAsia="pt-BR"/>
              </w:rPr>
            </w:pPr>
            <w:del w:id="640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41" w:author="Tanato TNT" w:date="2014-09-23T20:40:00Z"/>
                <w:rFonts w:cs="Arial"/>
                <w:b/>
                <w:lang w:val="pt-BR" w:eastAsia="pt-BR"/>
              </w:rPr>
            </w:pPr>
            <w:del w:id="642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43" w:author="Tanato TNT" w:date="2014-09-23T20:40:00Z"/>
                <w:rFonts w:cs="Arial"/>
                <w:b/>
                <w:lang w:val="pt-BR" w:eastAsia="pt-BR"/>
              </w:rPr>
            </w:pPr>
            <w:del w:id="644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</w:tr>
      <w:tr w:rsidR="00511A5E" w:rsidRPr="00A0396F" w:rsidDel="000D4A83" w:rsidTr="00182A37">
        <w:trPr>
          <w:del w:id="645" w:author="Tanato TNT" w:date="2014-09-23T20:40:00Z"/>
        </w:trPr>
        <w:tc>
          <w:tcPr>
            <w:tcW w:w="1668" w:type="dxa"/>
            <w:tcBorders>
              <w:bottom w:val="nil"/>
            </w:tcBorders>
          </w:tcPr>
          <w:p w:rsidR="00511A5E" w:rsidRPr="00B9079C" w:rsidDel="000D4A83" w:rsidRDefault="001C5B5D" w:rsidP="00465876">
            <w:pPr>
              <w:pStyle w:val="TCC-TextodeTabela"/>
              <w:rPr>
                <w:del w:id="646" w:author="Tanato TNT" w:date="2014-09-23T20:40:00Z"/>
                <w:rFonts w:cs="Arial"/>
                <w:lang w:val="pt-BR" w:eastAsia="pt-BR"/>
              </w:rPr>
            </w:pPr>
            <w:del w:id="647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48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49" w:author="Tanato TNT" w:date="2014-09-23T20:40:00Z"/>
                <w:rFonts w:cs="Arial"/>
                <w:lang w:val="pt-BR" w:eastAsia="pt-BR"/>
              </w:rPr>
            </w:pPr>
          </w:p>
        </w:tc>
      </w:tr>
      <w:tr w:rsidR="00511A5E" w:rsidRPr="00A0396F" w:rsidDel="000D4A83" w:rsidTr="00182A37">
        <w:trPr>
          <w:del w:id="650" w:author="Tanato TNT" w:date="2014-09-23T20:40:00Z"/>
        </w:trPr>
        <w:tc>
          <w:tcPr>
            <w:tcW w:w="1668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51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52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53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4A2E55" w:rsidRDefault="004A2E55" w:rsidP="004A2E55">
      <w:pPr>
        <w:pStyle w:val="Legenda"/>
      </w:pPr>
      <w:bookmarkStart w:id="654" w:name="_Ref366421970"/>
      <w:bookmarkStart w:id="655" w:name="_Toc345247642"/>
      <w:bookmarkStart w:id="656" w:name="_Toc345247844"/>
      <w:bookmarkStart w:id="657" w:name="_Toc345621953"/>
    </w:p>
    <w:p w:rsidR="004A2E55" w:rsidRPr="00F265C8" w:rsidDel="000D4A83" w:rsidRDefault="004A2E55" w:rsidP="004A2E55">
      <w:pPr>
        <w:pStyle w:val="Legenda"/>
        <w:rPr>
          <w:del w:id="658" w:author="Tanato TNT" w:date="2014-09-23T20:40:00Z"/>
        </w:rPr>
      </w:pPr>
      <w:bookmarkStart w:id="659" w:name="_Toc397544631"/>
      <w:del w:id="660" w:author="Tanato TNT" w:date="2014-09-23T20:40:00Z">
        <w:r w:rsidDel="000D4A83">
          <w:delText xml:space="preserve">Tabela </w:delText>
        </w:r>
        <w:r w:rsidDel="000D4A83">
          <w:rPr>
            <w:b w:val="0"/>
            <w:bCs w:val="0"/>
          </w:rPr>
          <w:fldChar w:fldCharType="begin"/>
        </w:r>
        <w:r w:rsidDel="000D4A83">
          <w:delInstrText xml:space="preserve"> SEQ Tabela \* ARABIC </w:delInstrText>
        </w:r>
        <w:r w:rsidDel="000D4A83">
          <w:rPr>
            <w:b w:val="0"/>
            <w:bCs w:val="0"/>
          </w:rPr>
          <w:fldChar w:fldCharType="separate"/>
        </w:r>
        <w:r w:rsidR="003F5814" w:rsidDel="000D4A83">
          <w:rPr>
            <w:noProof/>
          </w:rPr>
          <w:delText>3</w:delText>
        </w:r>
        <w:r w:rsidDel="000D4A83">
          <w:rPr>
            <w:b w:val="0"/>
            <w:bCs w:val="0"/>
          </w:rPr>
          <w:fldChar w:fldCharType="end"/>
        </w:r>
        <w:r w:rsidDel="000D4A83">
          <w:delText xml:space="preserve"> – Partes Interessadas</w:delText>
        </w:r>
        <w:bookmarkEnd w:id="654"/>
        <w:bookmarkEnd w:id="659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802"/>
        <w:gridCol w:w="4673"/>
        <w:gridCol w:w="1525"/>
      </w:tblGrid>
      <w:tr w:rsidR="004A2E55" w:rsidRPr="00A0396F" w:rsidDel="000D4A83" w:rsidTr="007301EA">
        <w:trPr>
          <w:del w:id="661" w:author="Tanato TNT" w:date="2014-09-23T20:40:00Z"/>
        </w:trPr>
        <w:tc>
          <w:tcPr>
            <w:tcW w:w="1288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62" w:author="Tanato TNT" w:date="2014-09-23T20:40:00Z"/>
                <w:rFonts w:cs="Arial"/>
                <w:b/>
                <w:lang w:val="pt-BR" w:eastAsia="pt-BR"/>
              </w:rPr>
            </w:pPr>
            <w:del w:id="663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64" w:author="Tanato TNT" w:date="2014-09-23T20:40:00Z"/>
                <w:rFonts w:cs="Arial"/>
                <w:b/>
                <w:lang w:val="pt-BR" w:eastAsia="pt-BR"/>
              </w:rPr>
            </w:pPr>
            <w:del w:id="665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66" w:author="Tanato TNT" w:date="2014-09-23T20:40:00Z"/>
                <w:rFonts w:cs="Arial"/>
                <w:b/>
                <w:lang w:val="pt-BR" w:eastAsia="pt-BR"/>
              </w:rPr>
            </w:pPr>
            <w:del w:id="667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68" w:author="Tanato TNT" w:date="2014-09-23T20:40:00Z"/>
                <w:rFonts w:cs="Arial"/>
                <w:b/>
                <w:lang w:val="pt-BR" w:eastAsia="pt-BR"/>
              </w:rPr>
            </w:pPr>
            <w:del w:id="669" w:author="Tanato TNT" w:date="2014-09-23T20:40:00Z">
              <w:r w:rsidDel="000D4A83">
                <w:rPr>
                  <w:rFonts w:cs="Arial"/>
                  <w:b/>
                  <w:lang w:val="pt-BR" w:eastAsia="pt-BR"/>
                </w:rPr>
                <w:delText>Usuário do Sistema</w:delText>
              </w:r>
            </w:del>
          </w:p>
        </w:tc>
      </w:tr>
      <w:tr w:rsidR="004A2E55" w:rsidRPr="00A0396F" w:rsidDel="000D4A83" w:rsidTr="007301EA">
        <w:trPr>
          <w:del w:id="670" w:author="Tanato TNT" w:date="2014-09-23T20:40:00Z"/>
        </w:trPr>
        <w:tc>
          <w:tcPr>
            <w:tcW w:w="1288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1" w:author="Tanato TNT" w:date="2014-09-23T20:40:00Z"/>
                <w:rFonts w:cs="Arial"/>
                <w:lang w:val="pt-BR" w:eastAsia="pt-BR"/>
              </w:rPr>
            </w:pPr>
            <w:del w:id="672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1802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3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4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5" w:author="Tanato TNT" w:date="2014-09-23T20:40:00Z"/>
                <w:rFonts w:cs="Arial"/>
                <w:lang w:val="pt-BR" w:eastAsia="pt-BR"/>
              </w:rPr>
            </w:pPr>
            <w:del w:id="676" w:author="Tanato TNT" w:date="2014-09-23T20:40:00Z">
              <w:r w:rsidDel="000D4A83">
                <w:rPr>
                  <w:rFonts w:cs="Arial"/>
                  <w:lang w:val="pt-BR" w:eastAsia="pt-BR"/>
                </w:rPr>
                <w:delText>Sim/Não</w:delText>
              </w:r>
            </w:del>
          </w:p>
        </w:tc>
      </w:tr>
      <w:tr w:rsidR="004A2E55" w:rsidRPr="00A0396F" w:rsidDel="000D4A83" w:rsidTr="007301EA">
        <w:trPr>
          <w:del w:id="677" w:author="Tanato TNT" w:date="2014-09-23T20:40:00Z"/>
        </w:trPr>
        <w:tc>
          <w:tcPr>
            <w:tcW w:w="1288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8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79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80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81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ED4028" w:rsidRDefault="005F7578" w:rsidP="00232321">
      <w:pPr>
        <w:pStyle w:val="TCC-Titulo2"/>
        <w:rPr>
          <w:ins w:id="682" w:author="Tanato TNT" w:date="2014-09-23T20:55:00Z"/>
        </w:rPr>
      </w:pPr>
      <w:bookmarkStart w:id="683" w:name="_Toc397544617"/>
      <w:r w:rsidRPr="00F04EED">
        <w:t>Delimitação da Fronteira Sistêmica</w:t>
      </w:r>
      <w:bookmarkEnd w:id="655"/>
      <w:bookmarkEnd w:id="656"/>
      <w:bookmarkEnd w:id="657"/>
      <w:bookmarkEnd w:id="683"/>
    </w:p>
    <w:p w:rsidR="0007024B" w:rsidRPr="0007024B" w:rsidRDefault="0007024B">
      <w:pPr>
        <w:pStyle w:val="TCC-CorpodoTexto"/>
        <w:rPr>
          <w:lang w:val="pt-BR"/>
          <w:rPrChange w:id="684" w:author="Tanato TNT" w:date="2014-09-23T20:55:00Z">
            <w:rPr/>
          </w:rPrChange>
        </w:rPr>
        <w:pPrChange w:id="685" w:author="Tanato TNT" w:date="2014-09-23T20:55:00Z">
          <w:pPr>
            <w:pStyle w:val="TCC-Titulo2"/>
          </w:pPr>
        </w:pPrChange>
      </w:pPr>
      <w:ins w:id="686" w:author="Tanato TNT" w:date="2014-09-23T20:55:00Z">
        <w:r>
          <w:rPr>
            <w:lang w:val="pt-BR"/>
          </w:rPr>
          <w:t>Na figura abaixo, é retratado o papel desenvolvido pelas</w:t>
        </w:r>
      </w:ins>
      <w:ins w:id="687" w:author="Tanato TNT" w:date="2014-09-23T20:56:00Z">
        <w:r>
          <w:rPr>
            <w:lang w:val="pt-BR"/>
          </w:rPr>
          <w:t xml:space="preserve"> </w:t>
        </w:r>
      </w:ins>
      <w:ins w:id="688" w:author="Tanato TNT" w:date="2014-09-23T20:55:00Z">
        <w:r>
          <w:rPr>
            <w:lang w:val="pt-BR"/>
          </w:rPr>
          <w:t>partes</w:t>
        </w:r>
      </w:ins>
      <w:ins w:id="689" w:author="Tanato TNT" w:date="2014-09-23T20:56:00Z">
        <w:r>
          <w:rPr>
            <w:lang w:val="pt-BR"/>
          </w:rPr>
          <w:t xml:space="preserve"> interessadas que operam no sistema gerando o seu relacionamento e as suas funcionalidades que precisam ser desenvolvidas.</w:t>
        </w:r>
      </w:ins>
    </w:p>
    <w:p w:rsidR="002C5EAC" w:rsidRDefault="00364012" w:rsidP="00511A5E">
      <w:pPr>
        <w:pStyle w:val="Legenda"/>
        <w:rPr>
          <w:ins w:id="690" w:author="Tanato TNT" w:date="2014-09-23T20:31:00Z"/>
          <w:highlight w:val="yellow"/>
        </w:rPr>
      </w:pPr>
      <w:bookmarkStart w:id="691" w:name="_Toc397544599"/>
      <w:ins w:id="692" w:author="Tanato TNT" w:date="2014-09-23T20:32:00Z">
        <w:r>
          <w:rPr>
            <w:noProof/>
          </w:rPr>
          <w:lastRenderedPageBreak/>
          <w:drawing>
            <wp:inline distT="0" distB="0" distL="0" distR="0" wp14:anchorId="411B9100" wp14:editId="5996724F">
              <wp:extent cx="5758180" cy="4647565"/>
              <wp:effectExtent l="0" t="0" r="0" b="635"/>
              <wp:docPr id="3" name="Espaço Reservado para Conteúdo 3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spaço Reservado para Conteúdo 3"/>
                      <pic:cNvPicPr>
                        <a:picLocks noGrp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8180" cy="4647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11A5E" w:rsidRPr="00511A5E" w:rsidRDefault="00511A5E" w:rsidP="00511A5E">
      <w:pPr>
        <w:pStyle w:val="Legenda"/>
      </w:pPr>
      <w:r w:rsidRPr="002C5EAC">
        <w:rPr>
          <w:rPrChange w:id="693" w:author="Tanato TNT" w:date="2014-09-23T20:32:00Z">
            <w:rPr>
              <w:highlight w:val="yellow"/>
            </w:rPr>
          </w:rPrChange>
        </w:rPr>
        <w:t xml:space="preserve">Figura </w:t>
      </w:r>
      <w:r w:rsidRPr="002C5EAC">
        <w:rPr>
          <w:rPrChange w:id="694" w:author="Tanato TNT" w:date="2014-09-23T20:32:00Z">
            <w:rPr>
              <w:highlight w:val="yellow"/>
            </w:rPr>
          </w:rPrChange>
        </w:rPr>
        <w:fldChar w:fldCharType="begin"/>
      </w:r>
      <w:r w:rsidRPr="002C5EAC">
        <w:rPr>
          <w:rPrChange w:id="695" w:author="Tanato TNT" w:date="2014-09-23T20:32:00Z">
            <w:rPr>
              <w:highlight w:val="yellow"/>
            </w:rPr>
          </w:rPrChange>
        </w:rPr>
        <w:instrText xml:space="preserve"> SEQ Figura \* ARABIC </w:instrText>
      </w:r>
      <w:r w:rsidRPr="002C5EAC">
        <w:rPr>
          <w:rPrChange w:id="696" w:author="Tanato TNT" w:date="2014-09-23T20:32:00Z">
            <w:rPr>
              <w:highlight w:val="yellow"/>
            </w:rPr>
          </w:rPrChange>
        </w:rPr>
        <w:fldChar w:fldCharType="separate"/>
      </w:r>
      <w:r w:rsidR="003F5814" w:rsidRPr="002C5EAC">
        <w:rPr>
          <w:noProof/>
          <w:rPrChange w:id="697" w:author="Tanato TNT" w:date="2014-09-23T20:32:00Z">
            <w:rPr>
              <w:noProof/>
              <w:highlight w:val="yellow"/>
            </w:rPr>
          </w:rPrChange>
        </w:rPr>
        <w:t>2</w:t>
      </w:r>
      <w:r w:rsidRPr="002C5EAC">
        <w:rPr>
          <w:rPrChange w:id="698" w:author="Tanato TNT" w:date="2014-09-23T20:32:00Z">
            <w:rPr>
              <w:highlight w:val="yellow"/>
            </w:rPr>
          </w:rPrChange>
        </w:rPr>
        <w:fldChar w:fldCharType="end"/>
      </w:r>
      <w:r w:rsidRPr="002C5EAC">
        <w:rPr>
          <w:rPrChange w:id="699" w:author="Tanato TNT" w:date="2014-09-23T20:32:00Z">
            <w:rPr>
              <w:highlight w:val="yellow"/>
            </w:rPr>
          </w:rPrChange>
        </w:rPr>
        <w:t xml:space="preserve"> – Delimitação da Fronteira Sistêmica</w:t>
      </w:r>
      <w:bookmarkEnd w:id="691"/>
    </w:p>
    <w:p w:rsidR="00ED4028" w:rsidRDefault="005F7578" w:rsidP="00232321">
      <w:pPr>
        <w:pStyle w:val="TCC-Titulo2"/>
        <w:rPr>
          <w:ins w:id="700" w:author="Tanato TNT" w:date="2014-09-23T20:57:00Z"/>
        </w:rPr>
      </w:pPr>
      <w:bookmarkStart w:id="701" w:name="_Toc345247643"/>
      <w:bookmarkStart w:id="702" w:name="_Toc345247845"/>
      <w:bookmarkStart w:id="703" w:name="_Toc345621954"/>
      <w:bookmarkStart w:id="704" w:name="_Toc397544618"/>
      <w:r w:rsidRPr="00F04EED">
        <w:t>Restrições</w:t>
      </w:r>
      <w:bookmarkEnd w:id="701"/>
      <w:bookmarkEnd w:id="702"/>
      <w:bookmarkEnd w:id="703"/>
      <w:bookmarkEnd w:id="704"/>
    </w:p>
    <w:p w:rsidR="0007024B" w:rsidRDefault="0007024B">
      <w:pPr>
        <w:pStyle w:val="TCC-CorpodoTexto"/>
        <w:rPr>
          <w:lang w:val="pt-BR"/>
        </w:rPr>
        <w:pPrChange w:id="705" w:author="Tanato TNT" w:date="2014-09-23T20:57:00Z">
          <w:pPr>
            <w:pStyle w:val="TCC-Titulo2"/>
          </w:pPr>
        </w:pPrChange>
      </w:pPr>
      <w:ins w:id="706" w:author="Tanato TNT" w:date="2014-09-23T20:57:00Z">
        <w:r>
          <w:rPr>
            <w:lang w:val="pt-BR"/>
          </w:rPr>
          <w:t>Abaixo uma pequena lista das restrições que enfrentaremos no desenvolvimento do sistema, apontado a fonte, a restrição em si e por qual raz</w:t>
        </w:r>
      </w:ins>
      <w:ins w:id="707" w:author="Tanato TNT" w:date="2014-09-23T20:58:00Z">
        <w:r>
          <w:rPr>
            <w:lang w:val="pt-BR"/>
          </w:rPr>
          <w:t>ão</w:t>
        </w:r>
        <w:proofErr w:type="gramStart"/>
        <w:r>
          <w:rPr>
            <w:lang w:val="pt-BR"/>
          </w:rPr>
          <w:t xml:space="preserve">  </w:t>
        </w:r>
        <w:proofErr w:type="gramEnd"/>
        <w:r>
          <w:rPr>
            <w:lang w:val="pt-BR"/>
          </w:rPr>
          <w:t>está sendo imposta.</w:t>
        </w:r>
      </w:ins>
    </w:p>
    <w:p w:rsidR="00612FB7" w:rsidRPr="0007024B" w:rsidRDefault="00612FB7" w:rsidP="00612FB7">
      <w:pPr>
        <w:pStyle w:val="TCC-CorpodoTexto"/>
        <w:rPr>
          <w:lang w:val="pt-BR"/>
          <w:rPrChange w:id="708" w:author="Tanato TNT" w:date="2014-09-23T20:57:00Z">
            <w:rPr/>
          </w:rPrChange>
        </w:rPr>
      </w:pPr>
      <w:r>
        <w:rPr>
          <w:lang w:val="pt-BR"/>
        </w:rPr>
        <w:t>Numero cabalístico</w:t>
      </w:r>
      <w:proofErr w:type="gramStart"/>
      <w:r>
        <w:rPr>
          <w:lang w:val="pt-BR"/>
        </w:rPr>
        <w:t>..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>no</w:t>
      </w:r>
      <w:proofErr w:type="gramEnd"/>
      <w:r>
        <w:rPr>
          <w:lang w:val="pt-BR"/>
        </w:rPr>
        <w:t xml:space="preserve"> mínimo 5</w:t>
      </w:r>
    </w:p>
    <w:p w:rsidR="00511A5E" w:rsidRPr="00F265C8" w:rsidRDefault="00511A5E" w:rsidP="00511A5E">
      <w:pPr>
        <w:pStyle w:val="Legenda"/>
      </w:pPr>
      <w:bookmarkStart w:id="709" w:name="_Toc397544632"/>
      <w:r>
        <w:t xml:space="preserve">Tabela </w:t>
      </w:r>
      <w:r w:rsidR="003E77E4">
        <w:fldChar w:fldCharType="begin"/>
      </w:r>
      <w:r w:rsidR="003E77E4">
        <w:instrText xml:space="preserve"> SEQ Tabela \* ARABIC </w:instrText>
      </w:r>
      <w:r w:rsidR="003E77E4">
        <w:fldChar w:fldCharType="separate"/>
      </w:r>
      <w:r w:rsidR="003F5814">
        <w:rPr>
          <w:noProof/>
        </w:rPr>
        <w:t>4</w:t>
      </w:r>
      <w:r w:rsidR="003E77E4">
        <w:rPr>
          <w:noProof/>
        </w:rPr>
        <w:fldChar w:fldCharType="end"/>
      </w:r>
      <w:r>
        <w:t xml:space="preserve"> – Restrições</w:t>
      </w:r>
      <w:bookmarkEnd w:id="709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2260"/>
        <w:gridCol w:w="4924"/>
      </w:tblGrid>
      <w:tr w:rsidR="00511A5E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Fonte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Restrições</w:t>
            </w: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Razão</w:t>
            </w:r>
          </w:p>
        </w:tc>
      </w:tr>
      <w:tr w:rsidR="00511A5E" w:rsidRPr="00A0396F" w:rsidTr="00182A37">
        <w:tc>
          <w:tcPr>
            <w:tcW w:w="1668" w:type="dxa"/>
            <w:tcBorders>
              <w:bottom w:val="nil"/>
            </w:tcBorders>
          </w:tcPr>
          <w:p w:rsidR="00511A5E" w:rsidRPr="00B9079C" w:rsidRDefault="00020AD7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&lt;Sistema/Cliente/ Ambiente&gt;</w:t>
            </w:r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11A5E" w:rsidRPr="00A0396F" w:rsidTr="00182A37">
        <w:tc>
          <w:tcPr>
            <w:tcW w:w="1668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511A5E" w:rsidRPr="00511A5E" w:rsidRDefault="00511A5E" w:rsidP="00511A5E">
      <w:pPr>
        <w:pStyle w:val="TCC-CorpodoTexto"/>
      </w:pPr>
    </w:p>
    <w:p w:rsidR="001724C0" w:rsidRDefault="001724C0" w:rsidP="001724C0">
      <w:pPr>
        <w:pStyle w:val="TCC-Titulo1"/>
      </w:pPr>
      <w:bookmarkStart w:id="710" w:name="_Toc352628565"/>
      <w:bookmarkStart w:id="711" w:name="_Toc397544619"/>
      <w:bookmarkStart w:id="712" w:name="_Toc345247644"/>
      <w:bookmarkStart w:id="713" w:name="_Toc345247846"/>
      <w:bookmarkStart w:id="714" w:name="_Toc345621955"/>
      <w:r>
        <w:lastRenderedPageBreak/>
        <w:t>EAP</w:t>
      </w:r>
      <w:bookmarkEnd w:id="710"/>
      <w:bookmarkEnd w:id="711"/>
    </w:p>
    <w:p w:rsidR="001724C0" w:rsidRPr="00196DD9" w:rsidRDefault="001724C0" w:rsidP="001724C0">
      <w:pPr>
        <w:pStyle w:val="Legenda"/>
      </w:pPr>
      <w:bookmarkStart w:id="715" w:name="_Toc352628580"/>
      <w:bookmarkStart w:id="716" w:name="_Toc397544600"/>
      <w:r w:rsidRPr="00F265C8">
        <w:t xml:space="preserve">Figura </w:t>
      </w:r>
      <w:r w:rsidR="003E77E4">
        <w:fldChar w:fldCharType="begin"/>
      </w:r>
      <w:r w:rsidR="003E77E4">
        <w:instrText xml:space="preserve"> SEQ Figura \* ARABIC </w:instrText>
      </w:r>
      <w:r w:rsidR="003E77E4">
        <w:fldChar w:fldCharType="separate"/>
      </w:r>
      <w:r>
        <w:rPr>
          <w:noProof/>
        </w:rPr>
        <w:t>3</w:t>
      </w:r>
      <w:r w:rsidR="003E77E4">
        <w:rPr>
          <w:noProof/>
        </w:rPr>
        <w:fldChar w:fldCharType="end"/>
      </w:r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715"/>
      <w:bookmarkEnd w:id="716"/>
    </w:p>
    <w:p w:rsidR="001724C0" w:rsidRPr="008A3F4E" w:rsidRDefault="001724C0" w:rsidP="001724C0">
      <w:pPr>
        <w:pStyle w:val="TCC-CorpodoTexto"/>
      </w:pPr>
    </w:p>
    <w:p w:rsidR="001724C0" w:rsidRPr="003E1330" w:rsidRDefault="001724C0" w:rsidP="001724C0">
      <w:pPr>
        <w:pStyle w:val="TCC-CorpodoTexto"/>
        <w:rPr>
          <w:highlight w:val="yellow"/>
        </w:rPr>
      </w:pPr>
    </w:p>
    <w:p w:rsidR="00ED4028" w:rsidRPr="00ED4028" w:rsidRDefault="005F7578" w:rsidP="00232321">
      <w:pPr>
        <w:pStyle w:val="TCC-Titulo1"/>
      </w:pPr>
      <w:bookmarkStart w:id="717" w:name="_Toc373343291"/>
      <w:bookmarkStart w:id="718" w:name="_Toc364699526"/>
      <w:bookmarkStart w:id="719" w:name="_Toc373343295"/>
      <w:bookmarkStart w:id="720" w:name="_Toc373343296"/>
      <w:bookmarkStart w:id="721" w:name="_Toc373343267"/>
      <w:bookmarkStart w:id="722" w:name="_Toc373343297"/>
      <w:bookmarkStart w:id="723" w:name="_Toc373343319"/>
      <w:bookmarkStart w:id="724" w:name="_Toc373343321"/>
      <w:bookmarkStart w:id="725" w:name="_Toc373343322"/>
      <w:bookmarkStart w:id="726" w:name="_Toc373343331"/>
      <w:bookmarkStart w:id="727" w:name="_Toc373343335"/>
      <w:bookmarkStart w:id="728" w:name="_Toc373343336"/>
      <w:bookmarkStart w:id="729" w:name="_Toc373343339"/>
      <w:bookmarkStart w:id="730" w:name="_Toc373343340"/>
      <w:bookmarkStart w:id="731" w:name="_Toc373343349"/>
      <w:bookmarkStart w:id="732" w:name="_Toc373343353"/>
      <w:bookmarkStart w:id="733" w:name="_Toc373343354"/>
      <w:bookmarkStart w:id="734" w:name="_Toc373343355"/>
      <w:bookmarkStart w:id="735" w:name="_Toc373343361"/>
      <w:bookmarkStart w:id="736" w:name="_Toc373343385"/>
      <w:bookmarkStart w:id="737" w:name="_Toc373343386"/>
      <w:bookmarkStart w:id="738" w:name="_Toc373343387"/>
      <w:bookmarkStart w:id="739" w:name="_Toc373343406"/>
      <w:bookmarkStart w:id="740" w:name="_Toc373343407"/>
      <w:bookmarkStart w:id="741" w:name="_Toc373343408"/>
      <w:bookmarkStart w:id="742" w:name="_Toc373343409"/>
      <w:bookmarkStart w:id="743" w:name="_Toc373343410"/>
      <w:bookmarkStart w:id="744" w:name="_Toc373343411"/>
      <w:bookmarkStart w:id="745" w:name="_Toc373343412"/>
      <w:bookmarkStart w:id="746" w:name="_Toc373343414"/>
      <w:bookmarkStart w:id="747" w:name="_Toc373343416"/>
      <w:bookmarkStart w:id="748" w:name="_Toc373343417"/>
      <w:bookmarkStart w:id="749" w:name="_Toc373343418"/>
      <w:bookmarkStart w:id="750" w:name="_Toc373343419"/>
      <w:bookmarkStart w:id="751" w:name="_Toc352886523"/>
      <w:bookmarkStart w:id="752" w:name="_Toc352886524"/>
      <w:bookmarkStart w:id="753" w:name="_Toc352886531"/>
      <w:bookmarkStart w:id="754" w:name="_Toc373343423"/>
      <w:bookmarkStart w:id="755" w:name="_Toc373343424"/>
      <w:bookmarkStart w:id="756" w:name="_Toc373343431"/>
      <w:bookmarkStart w:id="757" w:name="_Toc373343434"/>
      <w:bookmarkStart w:id="758" w:name="_Toc373343435"/>
      <w:bookmarkStart w:id="759" w:name="_Toc373343442"/>
      <w:bookmarkStart w:id="760" w:name="_Toc373343445"/>
      <w:bookmarkStart w:id="761" w:name="_Toc373343446"/>
      <w:bookmarkStart w:id="762" w:name="_Toc373343453"/>
      <w:bookmarkStart w:id="763" w:name="_Toc373343456"/>
      <w:bookmarkStart w:id="764" w:name="_Toc354078990"/>
      <w:bookmarkStart w:id="765" w:name="_Toc354079080"/>
      <w:bookmarkStart w:id="766" w:name="_Toc354079512"/>
      <w:bookmarkStart w:id="767" w:name="_Toc373343457"/>
      <w:bookmarkStart w:id="768" w:name="_Toc354078991"/>
      <w:bookmarkStart w:id="769" w:name="_Toc354079081"/>
      <w:bookmarkStart w:id="770" w:name="_Toc354079513"/>
      <w:bookmarkStart w:id="771" w:name="_Toc354079592"/>
      <w:bookmarkStart w:id="772" w:name="_Toc373343458"/>
      <w:bookmarkStart w:id="773" w:name="_Toc354078998"/>
      <w:bookmarkStart w:id="774" w:name="_Toc354079088"/>
      <w:bookmarkStart w:id="775" w:name="_Toc354079520"/>
      <w:bookmarkStart w:id="776" w:name="_Toc373343465"/>
      <w:bookmarkStart w:id="777" w:name="_Toc354079001"/>
      <w:bookmarkStart w:id="778" w:name="_Toc354079091"/>
      <w:bookmarkStart w:id="779" w:name="_Toc354079523"/>
      <w:bookmarkStart w:id="780" w:name="_Toc373343468"/>
      <w:bookmarkStart w:id="781" w:name="_Toc345247659"/>
      <w:bookmarkStart w:id="782" w:name="_Toc345247861"/>
      <w:bookmarkStart w:id="783" w:name="_Toc345621970"/>
      <w:bookmarkStart w:id="784" w:name="_Toc397544620"/>
      <w:bookmarkEnd w:id="712"/>
      <w:bookmarkEnd w:id="713"/>
      <w:bookmarkEnd w:id="714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r w:rsidRPr="00F04EED">
        <w:lastRenderedPageBreak/>
        <w:t>ARQUITETURA DO SISTEMA</w:t>
      </w:r>
      <w:bookmarkEnd w:id="781"/>
      <w:bookmarkEnd w:id="782"/>
      <w:bookmarkEnd w:id="783"/>
      <w:bookmarkEnd w:id="784"/>
    </w:p>
    <w:p w:rsidR="00104F58" w:rsidRDefault="00104F58" w:rsidP="00104F58">
      <w:pPr>
        <w:pStyle w:val="TCC-CorpodoTexto"/>
        <w:rPr>
          <w:lang w:val="pt-BR"/>
        </w:rPr>
      </w:pPr>
      <w:bookmarkStart w:id="785" w:name="_Toc345247660"/>
      <w:bookmarkStart w:id="786" w:name="_Toc345247862"/>
      <w:bookmarkStart w:id="787" w:name="_Toc34562197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.&gt;</w:t>
      </w:r>
    </w:p>
    <w:p w:rsidR="00B11487" w:rsidRDefault="00B11487" w:rsidP="00104F58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E4013A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="00E4013A">
        <w:rPr>
          <w:lang w:val="pt-BR"/>
        </w:rPr>
        <w:t xml:space="preserve">com seu orientador </w:t>
      </w:r>
      <w:r>
        <w:rPr>
          <w:lang w:val="pt-BR"/>
        </w:rPr>
        <w:t>se o seu sistema possui módulos ou subsistemas. Caso sejam módulos trocar o a palavra subsistemas por m</w:t>
      </w:r>
      <w:r w:rsidR="002C1AD5">
        <w:rPr>
          <w:lang w:val="pt-BR"/>
        </w:rPr>
        <w:t>ódulos</w:t>
      </w:r>
      <w:proofErr w:type="gramStart"/>
      <w:r w:rsidR="002C1AD5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5C5D9D">
        <w:rPr>
          <w:lang w:val="pt-BR"/>
        </w:rPr>
        <w:t xml:space="preserve">nesta </w:t>
      </w:r>
      <w:r w:rsidR="00BD6FD7">
        <w:rPr>
          <w:lang w:val="pt-BR"/>
        </w:rPr>
        <w:t>seção</w:t>
      </w:r>
      <w:r>
        <w:rPr>
          <w:lang w:val="pt-BR"/>
        </w:rPr>
        <w:t>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>&lt; Todas as subseções desta seção devem possuir um texto introdutório. No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texto introdutório pode constar: a metodologia utilizada para obtenção dos artefatos, a utilidade da subseção. &gt;</w:t>
      </w:r>
    </w:p>
    <w:p w:rsidR="00174AFA" w:rsidRDefault="00174AFA" w:rsidP="00174AFA">
      <w:pPr>
        <w:pStyle w:val="TCC-CorpodoTexto"/>
        <w:rPr>
          <w:lang w:val="pt-BR"/>
        </w:rPr>
      </w:pPr>
      <w:r>
        <w:rPr>
          <w:lang w:val="pt-BR"/>
        </w:rPr>
        <w:t xml:space="preserve">A solução proposta visa atingir as principais áreas contidas na empresa fim de melhorar o entendimento e relação com o cliente bem como sua melhora na visão do fluxo financeiro. </w:t>
      </w:r>
    </w:p>
    <w:p w:rsidR="00174AFA" w:rsidRDefault="00174AFA" w:rsidP="00174AFA">
      <w:pPr>
        <w:pStyle w:val="TCC-CorpodoTexto"/>
        <w:rPr>
          <w:lang w:val="pt-BR"/>
        </w:rPr>
      </w:pPr>
      <w:r>
        <w:rPr>
          <w:lang w:val="pt-BR"/>
        </w:rPr>
        <w:t>Para que este objetivo seja atendido o sistema será distribuído nos módulos: Manutenção, Administrativo, Vendas, Financeiro e Operacional.</w:t>
      </w:r>
    </w:p>
    <w:p w:rsidR="00ED4028" w:rsidRDefault="005F7578" w:rsidP="00232321">
      <w:pPr>
        <w:pStyle w:val="TCC-Titulo2"/>
        <w:rPr>
          <w:lang w:val="pt-BR"/>
        </w:rPr>
      </w:pPr>
      <w:bookmarkStart w:id="788" w:name="_Toc397544621"/>
      <w:r w:rsidRPr="00F04EED">
        <w:t>Subsistemas</w:t>
      </w:r>
      <w:bookmarkEnd w:id="785"/>
      <w:bookmarkEnd w:id="786"/>
      <w:bookmarkEnd w:id="787"/>
      <w:bookmarkEnd w:id="788"/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entendimento do que deve compor um diagrama de componentes verifiquem o </w:t>
      </w:r>
      <w:r w:rsidR="00203781">
        <w:rPr>
          <w:lang w:val="pt-BR"/>
        </w:rPr>
        <w:t xml:space="preserve">capítulo 9 do </w:t>
      </w:r>
      <w:r>
        <w:rPr>
          <w:lang w:val="pt-BR"/>
        </w:rPr>
        <w:t>livro</w:t>
      </w:r>
      <w:proofErr w:type="gramStart"/>
      <w:r w:rsidR="00203781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F30CD8">
        <w:rPr>
          <w:lang w:val="pt-BR"/>
        </w:rPr>
        <w:t>“</w:t>
      </w:r>
      <w:r>
        <w:rPr>
          <w:lang w:val="pt-BR"/>
        </w:rPr>
        <w:t xml:space="preserve">Software </w:t>
      </w:r>
      <w:proofErr w:type="spellStart"/>
      <w:r>
        <w:rPr>
          <w:lang w:val="pt-BR"/>
        </w:rPr>
        <w:t>Architecture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Practice</w:t>
      </w:r>
      <w:proofErr w:type="spellEnd"/>
      <w:r w:rsidR="00F30CD8">
        <w:rPr>
          <w:lang w:val="pt-BR"/>
        </w:rPr>
        <w:t>” d</w:t>
      </w:r>
      <w:r w:rsidR="00684D9C">
        <w:rPr>
          <w:lang w:val="pt-BR"/>
        </w:rPr>
        <w:t xml:space="preserve">e </w:t>
      </w:r>
      <w:proofErr w:type="spellStart"/>
      <w:r w:rsidR="00684D9C">
        <w:rPr>
          <w:rFonts w:cs="Arial"/>
          <w:color w:val="444444"/>
          <w:shd w:val="clear" w:color="auto" w:fill="FFFFFF"/>
        </w:rPr>
        <w:t>Len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 </w:t>
      </w:r>
      <w:proofErr w:type="spellStart"/>
      <w:r w:rsidR="00684D9C">
        <w:rPr>
          <w:rFonts w:cs="Arial"/>
          <w:color w:val="444444"/>
          <w:shd w:val="clear" w:color="auto" w:fill="FFFFFF"/>
        </w:rPr>
        <w:t>Bass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, Paul </w:t>
      </w:r>
      <w:proofErr w:type="spellStart"/>
      <w:r w:rsidR="00684D9C">
        <w:rPr>
          <w:rFonts w:cs="Arial"/>
          <w:color w:val="444444"/>
          <w:shd w:val="clear" w:color="auto" w:fill="FFFFFF"/>
        </w:rPr>
        <w:t>Clements</w:t>
      </w:r>
      <w:proofErr w:type="spellEnd"/>
      <w:r w:rsidR="00684D9C">
        <w:rPr>
          <w:rFonts w:cs="Arial"/>
          <w:color w:val="444444"/>
          <w:shd w:val="clear" w:color="auto" w:fill="FFFFFF"/>
          <w:lang w:val="pt-BR"/>
        </w:rPr>
        <w:t xml:space="preserve"> e</w:t>
      </w:r>
      <w:r w:rsidR="00684D9C">
        <w:rPr>
          <w:rFonts w:cs="Arial"/>
          <w:color w:val="444444"/>
          <w:shd w:val="clear" w:color="auto" w:fill="FFFFFF"/>
        </w:rPr>
        <w:t xml:space="preserve"> Rick </w:t>
      </w:r>
      <w:proofErr w:type="spellStart"/>
      <w:r w:rsidR="00684D9C">
        <w:rPr>
          <w:rFonts w:cs="Arial"/>
          <w:color w:val="444444"/>
          <w:shd w:val="clear" w:color="auto" w:fill="FFFFFF"/>
        </w:rPr>
        <w:t>Kazman</w:t>
      </w:r>
      <w:proofErr w:type="spellEnd"/>
      <w:r w:rsidR="00684D9C">
        <w:rPr>
          <w:lang w:val="pt-BR"/>
        </w:rPr>
        <w:t>.</w:t>
      </w:r>
      <w:r w:rsidR="00684D9C" w:rsidRPr="00684D9C">
        <w:rPr>
          <w:lang w:val="pt-BR"/>
        </w:rPr>
        <w:t xml:space="preserve"> </w:t>
      </w:r>
      <w:r>
        <w:rPr>
          <w:lang w:val="pt-BR"/>
        </w:rPr>
        <w:t>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diagrama de componentes utilizem o </w:t>
      </w:r>
      <w:proofErr w:type="spellStart"/>
      <w:r>
        <w:rPr>
          <w:lang w:val="pt-BR"/>
        </w:rPr>
        <w:t>uml</w:t>
      </w:r>
      <w:proofErr w:type="spellEnd"/>
      <w:r>
        <w:rPr>
          <w:lang w:val="pt-BR"/>
        </w:rPr>
        <w:t xml:space="preserve"> descrito no documento abaixo </w:t>
      </w:r>
      <w:hyperlink r:id="rId12" w:tgtFrame="_blank" w:history="1">
        <w:r w:rsidRPr="007301EA">
          <w:rPr>
            <w:lang w:val="pt-BR"/>
          </w:rPr>
          <w:t>http://www.sei.cmu.edu/reports/04tr008.pdf</w:t>
        </w:r>
      </w:hyperlink>
      <w:r>
        <w:rPr>
          <w:lang w:val="pt-BR"/>
        </w:rPr>
        <w:t>. 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684D9C">
        <w:rPr>
          <w:lang w:val="pt-BR"/>
        </w:rPr>
        <w:t xml:space="preserve"> Utilizem para diferenciar s</w:t>
      </w:r>
      <w:r>
        <w:rPr>
          <w:lang w:val="pt-BR"/>
        </w:rPr>
        <w:t>ubsistema e módulo a definiç</w:t>
      </w:r>
      <w:r w:rsidR="00684D9C">
        <w:rPr>
          <w:lang w:val="pt-BR"/>
        </w:rPr>
        <w:t xml:space="preserve">ão </w:t>
      </w:r>
      <w:r w:rsidR="00F71127">
        <w:rPr>
          <w:lang w:val="pt-BR"/>
        </w:rPr>
        <w:t xml:space="preserve">de que um módulo não pode ser decomposto, já um subsistema pode ser decomposto em vários módulos. </w:t>
      </w:r>
      <w:r>
        <w:rPr>
          <w:lang w:val="pt-BR"/>
        </w:rPr>
        <w:t>&gt;</w:t>
      </w:r>
    </w:p>
    <w:p w:rsidR="00C743DE" w:rsidRPr="007301EA" w:rsidRDefault="00364012" w:rsidP="007301EA">
      <w:pPr>
        <w:pStyle w:val="TCC-CorpodoTexto"/>
        <w:rPr>
          <w:lang w:val="pt-BR"/>
        </w:rPr>
      </w:pPr>
      <w:commentRangeStart w:id="789"/>
      <w:r>
        <w:rPr>
          <w:rFonts w:cs="Arial"/>
          <w:noProof/>
          <w:color w:val="222222"/>
          <w:szCs w:val="24"/>
          <w:lang w:val="pt-BR" w:eastAsia="pt-BR"/>
        </w:rPr>
        <w:lastRenderedPageBreak/>
        <w:drawing>
          <wp:inline distT="0" distB="0" distL="0" distR="0" wp14:anchorId="303721EF" wp14:editId="4E1D91C9">
            <wp:extent cx="5403215" cy="4624705"/>
            <wp:effectExtent l="0" t="0" r="6985" b="4445"/>
            <wp:docPr id="5" name="Imagem 14" descr="C:\Users\1202659\Desktop\pos-fit-es10\trunk\Trabalhos\Arquitetura\AD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C:\Users\1202659\Desktop\pos-fit-es10\trunk\Trabalhos\Arquitetura\ADD\AD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89"/>
      <w:r w:rsidR="00612FB7">
        <w:rPr>
          <w:rStyle w:val="Refdecomentrio"/>
          <w:rFonts w:ascii="Times New Roman" w:hAnsi="Times New Roman"/>
          <w:lang w:val="pt-BR" w:eastAsia="pt-BR"/>
        </w:rPr>
        <w:commentReference w:id="789"/>
      </w:r>
    </w:p>
    <w:p w:rsidR="004C4A5C" w:rsidRDefault="004C4A5C" w:rsidP="004C4A5C">
      <w:pPr>
        <w:pStyle w:val="Legenda"/>
      </w:pPr>
      <w:bookmarkStart w:id="790" w:name="_Toc397544601"/>
      <w:r>
        <w:t xml:space="preserve">Figura </w:t>
      </w:r>
      <w:r w:rsidR="003E77E4">
        <w:fldChar w:fldCharType="begin"/>
      </w:r>
      <w:r w:rsidR="003E77E4">
        <w:instrText xml:space="preserve"> SEQ Figura \* ARABIC </w:instrText>
      </w:r>
      <w:r w:rsidR="003E77E4">
        <w:fldChar w:fldCharType="separate"/>
      </w:r>
      <w:r w:rsidR="003F5814">
        <w:rPr>
          <w:noProof/>
        </w:rPr>
        <w:t>5</w:t>
      </w:r>
      <w:r w:rsidR="003E77E4">
        <w:rPr>
          <w:noProof/>
        </w:rPr>
        <w:fldChar w:fldCharType="end"/>
      </w:r>
      <w:r w:rsidR="00AE4D7E">
        <w:t xml:space="preserve"> – Diagrama de Componentes</w:t>
      </w:r>
      <w:bookmarkEnd w:id="790"/>
    </w:p>
    <w:p w:rsidR="00A2337C" w:rsidRDefault="00A2337C" w:rsidP="000535CD">
      <w:pPr>
        <w:pStyle w:val="TCC-CorpodoTexto"/>
        <w:rPr>
          <w:lang w:val="pt-BR"/>
        </w:rPr>
      </w:pPr>
      <w:r>
        <w:rPr>
          <w:lang w:val="pt-BR"/>
        </w:rPr>
        <w:t xml:space="preserve">&lt; O grupo deve obrigatoriamente descrever os módulos e subsistemas do sistema que está sendo especificado e desenvolvido. Recomenda-se a descrição textual de cada um dos componentes e a utilização das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14</w:t>
      </w:r>
      <w:r w:rsidR="003F5814">
        <w:t xml:space="preserve"> – Subsistemas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_Ref366536086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t xml:space="preserve">Tabela </w:t>
      </w:r>
      <w:r w:rsidR="003F5814">
        <w:rPr>
          <w:noProof/>
        </w:rPr>
        <w:t>15</w:t>
      </w:r>
      <w:r w:rsidR="003F5814">
        <w:t xml:space="preserve"> – Módulos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 &gt;</w:t>
      </w:r>
    </w:p>
    <w:p w:rsidR="00203781" w:rsidRPr="00B86810" w:rsidRDefault="00203781" w:rsidP="000535CD">
      <w:pPr>
        <w:pStyle w:val="TCC-CorpodoTexto"/>
      </w:pPr>
      <w:r w:rsidRPr="000535CD">
        <w:rPr>
          <w:lang w:val="pt-BR"/>
        </w:rPr>
        <w:t>&lt;</w:t>
      </w:r>
      <w:r w:rsidR="00A2337C">
        <w:rPr>
          <w:lang w:val="pt-BR"/>
        </w:rPr>
        <w:t xml:space="preserve"> </w:t>
      </w:r>
      <w:r w:rsidRPr="000535CD">
        <w:rPr>
          <w:lang w:val="pt-BR"/>
        </w:rPr>
        <w:t xml:space="preserve">Caso o sistema possua subsistemas recomenda-se a utilização da tabela abaixo. </w:t>
      </w:r>
      <w:r w:rsidR="00F82502">
        <w:rPr>
          <w:lang w:val="pt-BR"/>
        </w:rPr>
        <w:t xml:space="preserve">Como identificadores dos subsistemas utilizem um acrônimo definido pelo grupo. </w:t>
      </w:r>
      <w:r w:rsidRPr="000535CD">
        <w:rPr>
          <w:lang w:val="pt-BR"/>
        </w:rPr>
        <w:t>&gt;</w:t>
      </w:r>
    </w:p>
    <w:p w:rsidR="005151B8" w:rsidRPr="00160F10" w:rsidRDefault="005151B8" w:rsidP="00202620"/>
    <w:p w:rsidR="005151B8" w:rsidRPr="006A7DE0" w:rsidRDefault="005151B8" w:rsidP="005151B8">
      <w:pPr>
        <w:pStyle w:val="Legenda"/>
      </w:pPr>
      <w:bookmarkStart w:id="791" w:name="_Ref366536082"/>
      <w:bookmarkStart w:id="792" w:name="_Toc397544633"/>
      <w:r>
        <w:t xml:space="preserve">Tabela </w:t>
      </w:r>
      <w:r w:rsidR="003E77E4">
        <w:fldChar w:fldCharType="begin"/>
      </w:r>
      <w:r w:rsidR="003E77E4">
        <w:instrText xml:space="preserve"> SEQ Tabela \* ARABIC </w:instrText>
      </w:r>
      <w:r w:rsidR="003E77E4">
        <w:fldChar w:fldCharType="separate"/>
      </w:r>
      <w:r w:rsidR="003F5814">
        <w:rPr>
          <w:noProof/>
        </w:rPr>
        <w:t>14</w:t>
      </w:r>
      <w:r w:rsidR="003E77E4">
        <w:rPr>
          <w:noProof/>
        </w:rPr>
        <w:fldChar w:fldCharType="end"/>
      </w:r>
      <w:r>
        <w:t xml:space="preserve"> – Subsistemas</w:t>
      </w:r>
      <w:bookmarkEnd w:id="791"/>
      <w:bookmarkEnd w:id="792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684D9C" w:rsidRPr="0074426D" w:rsidTr="007301EA">
        <w:tc>
          <w:tcPr>
            <w:tcW w:w="567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c>
          <w:tcPr>
            <w:tcW w:w="567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subsistema.</w:t>
            </w:r>
          </w:p>
        </w:tc>
      </w:tr>
      <w:tr w:rsidR="00684D9C" w:rsidRPr="00A0396F" w:rsidTr="007301EA">
        <w:tc>
          <w:tcPr>
            <w:tcW w:w="567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A2337C" w:rsidRDefault="00A2337C" w:rsidP="000535CD">
      <w:pPr>
        <w:pStyle w:val="TCC-CorpodoTexto"/>
        <w:rPr>
          <w:lang w:val="pt-BR"/>
        </w:rPr>
      </w:pPr>
    </w:p>
    <w:p w:rsidR="005151B8" w:rsidRPr="000535CD" w:rsidRDefault="00203781" w:rsidP="000535CD">
      <w:pPr>
        <w:pStyle w:val="TCC-CorpodoTexto"/>
        <w:rPr>
          <w:lang w:val="pt-BR"/>
        </w:rPr>
      </w:pPr>
      <w:r w:rsidRPr="006E729F">
        <w:rPr>
          <w:lang w:val="pt-BR"/>
        </w:rPr>
        <w:lastRenderedPageBreak/>
        <w:t xml:space="preserve">&lt;Caso o sistema possua </w:t>
      </w:r>
      <w:r w:rsidRPr="000535CD">
        <w:rPr>
          <w:lang w:val="pt-BR"/>
        </w:rPr>
        <w:t>módulos</w:t>
      </w:r>
      <w:r w:rsidRPr="006E729F">
        <w:rPr>
          <w:lang w:val="pt-BR"/>
        </w:rPr>
        <w:t xml:space="preserve"> recomenda-se a utilização da tabela abaixo.</w:t>
      </w:r>
      <w:r w:rsidR="00F82502" w:rsidRPr="006E729F">
        <w:rPr>
          <w:lang w:val="pt-BR"/>
        </w:rPr>
        <w:t xml:space="preserve"> </w:t>
      </w:r>
      <w:r w:rsidR="00F82502">
        <w:rPr>
          <w:lang w:val="pt-BR"/>
        </w:rPr>
        <w:t xml:space="preserve">Como identificadores dos módulos utilizem um acrônimo definido pelo grupo. </w:t>
      </w:r>
      <w:r w:rsidR="00A2337C">
        <w:rPr>
          <w:lang w:val="pt-BR"/>
        </w:rPr>
        <w:t xml:space="preserve"> </w:t>
      </w:r>
      <w:r w:rsidRPr="006E729F">
        <w:rPr>
          <w:lang w:val="pt-BR"/>
        </w:rPr>
        <w:t>&gt;</w:t>
      </w:r>
    </w:p>
    <w:p w:rsidR="00684D9C" w:rsidRPr="006A7DE0" w:rsidRDefault="00684D9C" w:rsidP="00684D9C">
      <w:pPr>
        <w:pStyle w:val="Legenda"/>
      </w:pPr>
      <w:bookmarkStart w:id="793" w:name="_Ref366536086"/>
      <w:bookmarkStart w:id="794" w:name="_Toc397544634"/>
      <w:r>
        <w:t xml:space="preserve">Tabela </w:t>
      </w:r>
      <w:r w:rsidR="003E77E4">
        <w:fldChar w:fldCharType="begin"/>
      </w:r>
      <w:r w:rsidR="003E77E4">
        <w:instrText xml:space="preserve"> SEQ Tabela \* ARABIC </w:instrText>
      </w:r>
      <w:r w:rsidR="003E77E4">
        <w:fldChar w:fldCharType="separate"/>
      </w:r>
      <w:r w:rsidR="003F5814">
        <w:rPr>
          <w:noProof/>
        </w:rPr>
        <w:t>15</w:t>
      </w:r>
      <w:r w:rsidR="003E77E4">
        <w:rPr>
          <w:noProof/>
        </w:rPr>
        <w:fldChar w:fldCharType="end"/>
      </w:r>
      <w:r>
        <w:t xml:space="preserve"> – Módulos</w:t>
      </w:r>
      <w:bookmarkEnd w:id="793"/>
      <w:bookmarkEnd w:id="794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684D9C" w:rsidRPr="0074426D" w:rsidTr="007301EA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rPr>
          <w:trHeight w:val="385"/>
        </w:trPr>
        <w:tc>
          <w:tcPr>
            <w:tcW w:w="550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módulo.</w:t>
            </w:r>
          </w:p>
        </w:tc>
      </w:tr>
      <w:tr w:rsidR="00684D9C" w:rsidRPr="00A0396F" w:rsidTr="007301EA">
        <w:trPr>
          <w:trHeight w:val="402"/>
        </w:trPr>
        <w:tc>
          <w:tcPr>
            <w:tcW w:w="550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684D9C" w:rsidRPr="00160F10" w:rsidRDefault="00684D9C" w:rsidP="00202620"/>
    <w:p w:rsidR="00ED4028" w:rsidRPr="00EE5966" w:rsidRDefault="005F7578" w:rsidP="00232321">
      <w:pPr>
        <w:pStyle w:val="TCC-Titulo2"/>
      </w:pPr>
      <w:bookmarkStart w:id="795" w:name="_Toc373343471"/>
      <w:bookmarkStart w:id="796" w:name="_Toc373343270"/>
      <w:bookmarkStart w:id="797" w:name="_Toc373343472"/>
      <w:bookmarkStart w:id="798" w:name="_Toc373343482"/>
      <w:bookmarkStart w:id="799" w:name="_Toc345247662"/>
      <w:bookmarkStart w:id="800" w:name="_Toc345247864"/>
      <w:bookmarkStart w:id="801" w:name="_Toc345621973"/>
      <w:bookmarkStart w:id="802" w:name="_Toc397544622"/>
      <w:bookmarkEnd w:id="795"/>
      <w:bookmarkEnd w:id="796"/>
      <w:bookmarkEnd w:id="797"/>
      <w:bookmarkEnd w:id="798"/>
      <w:commentRangeStart w:id="803"/>
      <w:r w:rsidRPr="00EE5966">
        <w:t>Definição das Interfaces Externas</w:t>
      </w:r>
      <w:bookmarkEnd w:id="799"/>
      <w:bookmarkEnd w:id="800"/>
      <w:bookmarkEnd w:id="801"/>
      <w:bookmarkEnd w:id="802"/>
    </w:p>
    <w:p w:rsidR="00EE5966" w:rsidRPr="000535CD" w:rsidRDefault="00036354" w:rsidP="00036354">
      <w:pPr>
        <w:pStyle w:val="TCC-CorpodoTexto"/>
        <w:rPr>
          <w:lang w:val="pt-BR"/>
        </w:rPr>
      </w:pPr>
      <w:r>
        <w:rPr>
          <w:lang w:val="pt-BR"/>
        </w:rPr>
        <w:t xml:space="preserve">&lt; Como referencia para este artefato utilizar a descrito no capitulo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do livro </w:t>
      </w:r>
      <w:r w:rsidR="005146D9">
        <w:rPr>
          <w:lang w:val="pt-BR"/>
        </w:rPr>
        <w:t>“</w:t>
      </w:r>
      <w:r w:rsidRPr="00036354">
        <w:rPr>
          <w:lang w:val="pt-BR"/>
        </w:rPr>
        <w:t>S</w:t>
      </w:r>
      <w:r w:rsidR="005146D9">
        <w:rPr>
          <w:lang w:val="pt-BR"/>
        </w:rPr>
        <w:t xml:space="preserve">ystems </w:t>
      </w:r>
      <w:proofErr w:type="spellStart"/>
      <w:r w:rsidR="005146D9">
        <w:rPr>
          <w:lang w:val="pt-BR"/>
        </w:rPr>
        <w:t>Engeneering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Principles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and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Practice</w:t>
      </w:r>
      <w:proofErr w:type="spellEnd"/>
      <w:r w:rsidR="005146D9">
        <w:rPr>
          <w:lang w:val="pt-BR"/>
        </w:rPr>
        <w:t>”</w:t>
      </w:r>
      <w:r>
        <w:rPr>
          <w:lang w:val="pt-BR"/>
        </w:rPr>
        <w:t xml:space="preserve"> dos autores </w:t>
      </w:r>
      <w:r w:rsidRPr="00036354">
        <w:rPr>
          <w:lang w:val="pt-BR"/>
        </w:rPr>
        <w:t xml:space="preserve">Alexander </w:t>
      </w:r>
      <w:proofErr w:type="spellStart"/>
      <w:r w:rsidRPr="00036354">
        <w:rPr>
          <w:lang w:val="pt-BR"/>
        </w:rPr>
        <w:t>Kossiakoff</w:t>
      </w:r>
      <w:proofErr w:type="spellEnd"/>
      <w:r>
        <w:rPr>
          <w:lang w:val="pt-BR"/>
        </w:rPr>
        <w:t xml:space="preserve">, </w:t>
      </w:r>
      <w:r w:rsidRPr="007B1121">
        <w:rPr>
          <w:lang w:val="pt-BR"/>
        </w:rPr>
        <w:t xml:space="preserve">William N. </w:t>
      </w:r>
      <w:proofErr w:type="spellStart"/>
      <w:r w:rsidRPr="007B1121">
        <w:rPr>
          <w:lang w:val="pt-BR"/>
        </w:rPr>
        <w:t>Sweet</w:t>
      </w:r>
      <w:proofErr w:type="spellEnd"/>
      <w:r>
        <w:rPr>
          <w:lang w:val="pt-BR"/>
        </w:rPr>
        <w:t xml:space="preserve">,  </w:t>
      </w:r>
      <w:r w:rsidRPr="007B1121">
        <w:rPr>
          <w:lang w:val="pt-BR"/>
        </w:rPr>
        <w:t>Samuel J. Seymour</w:t>
      </w:r>
      <w:r>
        <w:rPr>
          <w:lang w:val="pt-BR"/>
        </w:rPr>
        <w:t xml:space="preserve">, e </w:t>
      </w:r>
      <w:r w:rsidRPr="00036354">
        <w:rPr>
          <w:lang w:val="pt-BR"/>
        </w:rPr>
        <w:t xml:space="preserve">Steven M. </w:t>
      </w:r>
      <w:proofErr w:type="spellStart"/>
      <w:r w:rsidRPr="00036354">
        <w:rPr>
          <w:lang w:val="pt-BR"/>
        </w:rPr>
        <w:t>Biemer</w:t>
      </w:r>
      <w:proofErr w:type="spellEnd"/>
      <w:r>
        <w:rPr>
          <w:lang w:val="pt-BR"/>
        </w:rPr>
        <w:t>. &gt;</w:t>
      </w:r>
    </w:p>
    <w:p w:rsidR="00EE5966" w:rsidRPr="004C4A5C" w:rsidRDefault="00EE5966" w:rsidP="00EE5966">
      <w:pPr>
        <w:pStyle w:val="Legenda"/>
      </w:pPr>
      <w:bookmarkStart w:id="804" w:name="_Toc397544602"/>
      <w:r w:rsidRPr="000535CD">
        <w:rPr>
          <w:highlight w:val="yellow"/>
        </w:rPr>
        <w:t xml:space="preserve">Figura </w:t>
      </w:r>
      <w:r w:rsidRPr="000535CD">
        <w:rPr>
          <w:highlight w:val="yellow"/>
        </w:rPr>
        <w:fldChar w:fldCharType="begin"/>
      </w:r>
      <w:r w:rsidRPr="000535CD">
        <w:rPr>
          <w:highlight w:val="yellow"/>
        </w:rPr>
        <w:instrText xml:space="preserve"> SEQ Figura \* ARABIC </w:instrText>
      </w:r>
      <w:r w:rsidRPr="000535CD">
        <w:rPr>
          <w:highlight w:val="yellow"/>
        </w:rPr>
        <w:fldChar w:fldCharType="separate"/>
      </w:r>
      <w:r w:rsidR="003F5814" w:rsidRPr="000535CD">
        <w:rPr>
          <w:noProof/>
          <w:highlight w:val="yellow"/>
        </w:rPr>
        <w:t>6</w:t>
      </w:r>
      <w:r w:rsidRPr="000535CD">
        <w:rPr>
          <w:highlight w:val="yellow"/>
        </w:rPr>
        <w:fldChar w:fldCharType="end"/>
      </w:r>
      <w:r w:rsidRPr="000535CD">
        <w:rPr>
          <w:highlight w:val="yellow"/>
        </w:rPr>
        <w:t xml:space="preserve"> – Diagrama de Contexto</w:t>
      </w:r>
      <w:bookmarkEnd w:id="804"/>
    </w:p>
    <w:p w:rsidR="00EE5966" w:rsidRDefault="00EE5966" w:rsidP="004C4A5C">
      <w:pPr>
        <w:pStyle w:val="TCC-CorpodoTexto"/>
      </w:pPr>
    </w:p>
    <w:p w:rsidR="004C4A5C" w:rsidRDefault="004C4A5C" w:rsidP="004C4A5C">
      <w:pPr>
        <w:pStyle w:val="TCC-CorpodoTexto"/>
      </w:pPr>
      <w:r w:rsidRPr="00EE5966">
        <w:t>&lt;Descrever as interfaces entre os subsistemas e sistemas externos, caso não existam remover este item.&gt;</w:t>
      </w:r>
    </w:p>
    <w:p w:rsidR="006A7DE0" w:rsidRDefault="006A7DE0" w:rsidP="006A7DE0">
      <w:pPr>
        <w:pStyle w:val="Legenda"/>
      </w:pPr>
      <w:bookmarkStart w:id="805" w:name="_Toc397544635"/>
      <w:r w:rsidRPr="00876352">
        <w:rPr>
          <w:highlight w:val="yellow"/>
        </w:rPr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17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Externas</w:t>
      </w:r>
      <w:bookmarkEnd w:id="805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6A7DE0" w:rsidTr="00E23AD6">
        <w:tc>
          <w:tcPr>
            <w:tcW w:w="156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A7DE0" w:rsidRPr="00A0396F" w:rsidTr="00E23AD6">
        <w:tc>
          <w:tcPr>
            <w:tcW w:w="156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A7DE0" w:rsidRPr="00A0396F" w:rsidTr="00E23AD6">
        <w:tc>
          <w:tcPr>
            <w:tcW w:w="156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Default="00EE5966" w:rsidP="004C4A5C">
      <w:pPr>
        <w:pStyle w:val="TCC-CorpodoTexto"/>
        <w:rPr>
          <w:lang w:val="pt-BR"/>
        </w:rPr>
      </w:pPr>
    </w:p>
    <w:p w:rsidR="00315464" w:rsidRPr="000535CD" w:rsidRDefault="00315464" w:rsidP="004C4A5C">
      <w:pPr>
        <w:pStyle w:val="TCC-CorpodoTexto"/>
        <w:rPr>
          <w:lang w:val="pt-BR"/>
        </w:rPr>
      </w:pPr>
      <w:r>
        <w:rPr>
          <w:lang w:val="pt-BR"/>
        </w:rPr>
        <w:t>&lt; O grupo pode optar por descrever as interações entre os sistemas externos e o sistema por meio de diagramas de sequência.&gt;</w:t>
      </w:r>
      <w:commentRangeEnd w:id="803"/>
      <w:proofErr w:type="gramStart"/>
      <w:r w:rsidR="00612FB7">
        <w:rPr>
          <w:rStyle w:val="Refdecomentrio"/>
          <w:rFonts w:ascii="Times New Roman" w:hAnsi="Times New Roman"/>
          <w:lang w:val="pt-BR" w:eastAsia="pt-BR"/>
        </w:rPr>
        <w:commentReference w:id="803"/>
      </w:r>
      <w:proofErr w:type="gramEnd"/>
    </w:p>
    <w:p w:rsidR="00ED4028" w:rsidRPr="00EE5966" w:rsidRDefault="005F7578" w:rsidP="00232321">
      <w:pPr>
        <w:pStyle w:val="TCC-Titulo2"/>
      </w:pPr>
      <w:bookmarkStart w:id="806" w:name="_Toc345247663"/>
      <w:bookmarkStart w:id="807" w:name="_Toc345247865"/>
      <w:bookmarkStart w:id="808" w:name="_Toc345621974"/>
      <w:bookmarkStart w:id="809" w:name="_Toc397544623"/>
      <w:r w:rsidRPr="00EE5966">
        <w:t>Definição das Interfaces Internas</w:t>
      </w:r>
      <w:bookmarkEnd w:id="806"/>
      <w:bookmarkEnd w:id="807"/>
      <w:bookmarkEnd w:id="808"/>
      <w:bookmarkEnd w:id="809"/>
    </w:p>
    <w:p w:rsidR="004C4A5C" w:rsidRDefault="004C4A5C" w:rsidP="004C4A5C">
      <w:pPr>
        <w:pStyle w:val="TCC-CorpodoTexto"/>
      </w:pPr>
      <w:r w:rsidRPr="00EE5966">
        <w:t>&lt;Descrever as interfaces entre os subsistemas</w:t>
      </w:r>
      <w:r w:rsidR="0034184B">
        <w:rPr>
          <w:lang w:val="pt-BR"/>
        </w:rPr>
        <w:t xml:space="preserve"> e módulos</w:t>
      </w:r>
      <w:r w:rsidRPr="00EE5966">
        <w:t>, caso não existam remover este item.</w:t>
      </w:r>
      <w:r w:rsidR="0034184B">
        <w:rPr>
          <w:lang w:val="pt-BR"/>
        </w:rPr>
        <w:t xml:space="preserve"> Vale ressaltar que a comunicação entre módulos e subsistemas ocorre por meio de uma interface de comunicação. </w:t>
      </w:r>
      <w:r w:rsidRPr="00EE5966">
        <w:t>&gt;</w:t>
      </w:r>
    </w:p>
    <w:p w:rsidR="006A7DE0" w:rsidRDefault="006A7DE0" w:rsidP="006A7DE0">
      <w:pPr>
        <w:pStyle w:val="Legenda"/>
      </w:pPr>
      <w:bookmarkStart w:id="810" w:name="_Toc397544636"/>
      <w:r w:rsidRPr="00876352">
        <w:rPr>
          <w:highlight w:val="yellow"/>
        </w:rPr>
        <w:lastRenderedPageBreak/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18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Internas</w:t>
      </w:r>
      <w:bookmarkEnd w:id="810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EE5966" w:rsidTr="000535CD">
        <w:tc>
          <w:tcPr>
            <w:tcW w:w="1937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EE5966" w:rsidRPr="00A0396F" w:rsidTr="000535CD">
        <w:tc>
          <w:tcPr>
            <w:tcW w:w="1937" w:type="dxa"/>
            <w:tcBorders>
              <w:bottom w:val="nil"/>
            </w:tcBorders>
          </w:tcPr>
          <w:p w:rsidR="00EE5966" w:rsidRPr="00B9079C" w:rsidRDefault="00EE5966" w:rsidP="00B8681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 w:rsidR="00877A15"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:rsidR="00EE5966" w:rsidRPr="00B9079C" w:rsidRDefault="00877A15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:rsidR="00EE5966" w:rsidRPr="00B9079C" w:rsidRDefault="00240338" w:rsidP="00E23AD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:rsidR="00EE5966" w:rsidRPr="00B9079C" w:rsidRDefault="00240338" w:rsidP="00B868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&lt;Na descrição da interface informar </w:t>
            </w:r>
            <w:r w:rsidR="00877A15">
              <w:rPr>
                <w:rFonts w:cs="Arial"/>
                <w:lang w:val="pt-BR" w:eastAsia="pt-BR"/>
              </w:rPr>
              <w:t>às</w:t>
            </w:r>
            <w:r>
              <w:rPr>
                <w:rFonts w:cs="Arial"/>
                <w:lang w:val="pt-BR" w:eastAsia="pt-BR"/>
              </w:rPr>
              <w:t xml:space="preserve"> entidades que são compartilhadas e </w:t>
            </w:r>
            <w:r w:rsidR="00877A15">
              <w:rPr>
                <w:rFonts w:cs="Arial"/>
                <w:lang w:val="pt-BR" w:eastAsia="pt-BR"/>
              </w:rPr>
              <w:t>quais tecnologias são utilizadas.</w:t>
            </w:r>
            <w:r>
              <w:rPr>
                <w:rFonts w:cs="Arial"/>
                <w:lang w:val="pt-BR" w:eastAsia="pt-BR"/>
              </w:rPr>
              <w:t xml:space="preserve"> &gt;</w:t>
            </w:r>
          </w:p>
        </w:tc>
      </w:tr>
      <w:tr w:rsidR="00EE5966" w:rsidRPr="00A0396F" w:rsidTr="000535CD">
        <w:tc>
          <w:tcPr>
            <w:tcW w:w="1937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127423" w:rsidRDefault="00127423" w:rsidP="00127423">
      <w:pPr>
        <w:pStyle w:val="TCC-Titulo2"/>
      </w:pPr>
      <w:bookmarkStart w:id="811" w:name="_Toc397542060"/>
      <w:bookmarkStart w:id="812" w:name="_Toc397544624"/>
      <w:r>
        <w:t>Visão Lógica</w:t>
      </w:r>
      <w:bookmarkEnd w:id="811"/>
      <w:bookmarkEnd w:id="812"/>
    </w:p>
    <w:p w:rsidR="00127423" w:rsidRDefault="00127423" w:rsidP="00127423">
      <w:pPr>
        <w:pStyle w:val="Legenda"/>
      </w:pPr>
    </w:p>
    <w:p w:rsidR="00127423" w:rsidRDefault="00127423" w:rsidP="00127423">
      <w:pPr>
        <w:pStyle w:val="Legenda"/>
      </w:pPr>
      <w:bookmarkStart w:id="813" w:name="_Toc397542036"/>
      <w:bookmarkStart w:id="814" w:name="_Toc397544603"/>
      <w:r>
        <w:t xml:space="preserve">Figura </w:t>
      </w:r>
      <w:r w:rsidR="003E77E4">
        <w:fldChar w:fldCharType="begin"/>
      </w:r>
      <w:r w:rsidR="003E77E4">
        <w:instrText xml:space="preserve"> SEQ Figura \* ARABIC </w:instrText>
      </w:r>
      <w:r w:rsidR="003E77E4">
        <w:fldChar w:fldCharType="separate"/>
      </w:r>
      <w:r>
        <w:rPr>
          <w:noProof/>
        </w:rPr>
        <w:t>6</w:t>
      </w:r>
      <w:r w:rsidR="003E77E4">
        <w:rPr>
          <w:noProof/>
        </w:rPr>
        <w:fldChar w:fldCharType="end"/>
      </w:r>
      <w:r>
        <w:t xml:space="preserve"> – Diagrama de Classes de Domínio</w:t>
      </w:r>
      <w:bookmarkEnd w:id="813"/>
      <w:bookmarkEnd w:id="814"/>
    </w:p>
    <w:p w:rsidR="00127423" w:rsidRPr="003D7EE1" w:rsidRDefault="00127423" w:rsidP="00127423"/>
    <w:p w:rsidR="00127423" w:rsidRDefault="00127423" w:rsidP="00127423">
      <w:pPr>
        <w:pStyle w:val="Legenda"/>
      </w:pPr>
      <w:bookmarkStart w:id="815" w:name="_Toc397542037"/>
      <w:bookmarkStart w:id="816" w:name="_Toc397544604"/>
      <w:r>
        <w:t xml:space="preserve">Figura </w:t>
      </w:r>
      <w:r w:rsidR="003E77E4">
        <w:fldChar w:fldCharType="begin"/>
      </w:r>
      <w:r w:rsidR="003E77E4">
        <w:instrText xml:space="preserve"> SEQ Figura \* ARABIC </w:instrText>
      </w:r>
      <w:r w:rsidR="003E77E4">
        <w:fldChar w:fldCharType="separate"/>
      </w:r>
      <w:r>
        <w:rPr>
          <w:noProof/>
        </w:rPr>
        <w:t>7</w:t>
      </w:r>
      <w:r w:rsidR="003E77E4">
        <w:rPr>
          <w:noProof/>
        </w:rPr>
        <w:fldChar w:fldCharType="end"/>
      </w:r>
      <w:r>
        <w:t xml:space="preserve"> – Diagrama de Sequencia</w:t>
      </w:r>
      <w:bookmarkEnd w:id="815"/>
      <w:bookmarkEnd w:id="816"/>
    </w:p>
    <w:p w:rsidR="00127423" w:rsidRPr="00174AFA" w:rsidRDefault="00127423" w:rsidP="00127423">
      <w:pPr>
        <w:rPr>
          <w:u w:val="single"/>
        </w:rPr>
      </w:pPr>
    </w:p>
    <w:p w:rsidR="00127423" w:rsidRDefault="00127423" w:rsidP="00127423">
      <w:pPr>
        <w:pStyle w:val="TCC-Titulo2"/>
      </w:pPr>
      <w:bookmarkStart w:id="817" w:name="_Toc397542061"/>
      <w:bookmarkStart w:id="818" w:name="_Toc397544625"/>
      <w:r>
        <w:t>Visão de Implementação</w:t>
      </w:r>
      <w:bookmarkEnd w:id="817"/>
      <w:bookmarkEnd w:id="818"/>
    </w:p>
    <w:p w:rsidR="00E72C41" w:rsidRDefault="00364012" w:rsidP="00127423">
      <w:pPr>
        <w:pStyle w:val="Legenda"/>
      </w:pPr>
      <w:bookmarkStart w:id="819" w:name="_Toc397542038"/>
      <w:bookmarkStart w:id="820" w:name="_Toc397544605"/>
      <w:r>
        <w:rPr>
          <w:rFonts w:cs="Arial"/>
          <w:noProof/>
        </w:rPr>
        <w:drawing>
          <wp:inline distT="0" distB="0" distL="0" distR="0">
            <wp:extent cx="4473575" cy="4141470"/>
            <wp:effectExtent l="0" t="0" r="3175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Default="00127423" w:rsidP="00127423">
      <w:pPr>
        <w:pStyle w:val="Legenda"/>
      </w:pPr>
      <w:r>
        <w:t xml:space="preserve">Figura </w:t>
      </w:r>
      <w:r w:rsidR="003E77E4">
        <w:fldChar w:fldCharType="begin"/>
      </w:r>
      <w:r w:rsidR="003E77E4">
        <w:instrText xml:space="preserve"> SEQ Figura \* ARABIC </w:instrText>
      </w:r>
      <w:r w:rsidR="003E77E4">
        <w:fldChar w:fldCharType="separate"/>
      </w:r>
      <w:r>
        <w:rPr>
          <w:noProof/>
        </w:rPr>
        <w:t>8</w:t>
      </w:r>
      <w:r w:rsidR="003E77E4">
        <w:rPr>
          <w:noProof/>
        </w:rPr>
        <w:fldChar w:fldCharType="end"/>
      </w:r>
      <w:r>
        <w:t xml:space="preserve"> – Diagrama de Componentes</w:t>
      </w:r>
      <w:bookmarkEnd w:id="819"/>
      <w:bookmarkEnd w:id="820"/>
    </w:p>
    <w:p w:rsidR="00127423" w:rsidRPr="003D7EE1" w:rsidRDefault="00127423" w:rsidP="00127423"/>
    <w:p w:rsidR="00E72C41" w:rsidRDefault="00364012" w:rsidP="00127423">
      <w:pPr>
        <w:pStyle w:val="Legenda"/>
      </w:pPr>
      <w:bookmarkStart w:id="821" w:name="_Toc397542039"/>
      <w:bookmarkStart w:id="822" w:name="_Toc397544606"/>
      <w:r>
        <w:rPr>
          <w:rFonts w:cs="Arial"/>
          <w:noProof/>
        </w:rPr>
        <w:lastRenderedPageBreak/>
        <w:drawing>
          <wp:inline distT="0" distB="0" distL="0" distR="0">
            <wp:extent cx="4231640" cy="3763645"/>
            <wp:effectExtent l="0" t="0" r="0" b="8255"/>
            <wp:docPr id="9" name="Imagem 13" descr="C:\Users\1202659\Desktop\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C:\Users\1202659\Desktop\Pacot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r>
        <w:t xml:space="preserve">Figura </w:t>
      </w:r>
      <w:r w:rsidR="003E77E4">
        <w:fldChar w:fldCharType="begin"/>
      </w:r>
      <w:r w:rsidR="003E77E4">
        <w:instrText xml:space="preserve"> SEQ Figura \* ARABIC </w:instrText>
      </w:r>
      <w:r w:rsidR="003E77E4">
        <w:fldChar w:fldCharType="separate"/>
      </w:r>
      <w:r>
        <w:rPr>
          <w:noProof/>
        </w:rPr>
        <w:t>9</w:t>
      </w:r>
      <w:r w:rsidR="003E77E4">
        <w:rPr>
          <w:noProof/>
        </w:rPr>
        <w:fldChar w:fldCharType="end"/>
      </w:r>
      <w:r>
        <w:t xml:space="preserve"> – Diagrama de Pacotes</w:t>
      </w:r>
      <w:bookmarkEnd w:id="821"/>
      <w:bookmarkEnd w:id="822"/>
    </w:p>
    <w:p w:rsidR="00127423" w:rsidRDefault="00127423" w:rsidP="00127423">
      <w:pPr>
        <w:pStyle w:val="TCC-Titulo2"/>
        <w:rPr>
          <w:ins w:id="823" w:author="Administrador" w:date="2014-09-03T21:52:00Z"/>
          <w:lang w:val="pt-BR"/>
        </w:rPr>
      </w:pPr>
      <w:bookmarkStart w:id="824" w:name="_Toc397542062"/>
      <w:bookmarkStart w:id="825" w:name="_Toc397544626"/>
      <w:r>
        <w:t>Visão de Processos</w:t>
      </w:r>
      <w:bookmarkEnd w:id="824"/>
      <w:bookmarkEnd w:id="825"/>
    </w:p>
    <w:p w:rsidR="00CA270B" w:rsidRPr="00CA270B" w:rsidRDefault="00CA270B">
      <w:pPr>
        <w:pStyle w:val="TCC-CorpodoTexto"/>
        <w:rPr>
          <w:lang w:val="pt-BR"/>
          <w:rPrChange w:id="826" w:author="Administrador" w:date="2014-09-03T21:52:00Z">
            <w:rPr/>
          </w:rPrChange>
        </w:rPr>
        <w:pPrChange w:id="827" w:author="Administrador" w:date="2014-09-03T21:52:00Z">
          <w:pPr>
            <w:pStyle w:val="TCC-Titulo2"/>
          </w:pPr>
        </w:pPrChange>
      </w:pPr>
      <w:ins w:id="828" w:author="Administrador" w:date="2014-09-03T21:52:00Z">
        <w:r>
          <w:rPr>
            <w:lang w:val="pt-BR"/>
          </w:rPr>
          <w:t>&lt;Este item não é obrigat</w:t>
        </w:r>
        <w:r w:rsidR="00E700DC">
          <w:rPr>
            <w:lang w:val="pt-BR"/>
          </w:rPr>
          <w:t>ório</w:t>
        </w:r>
        <w:r>
          <w:rPr>
            <w:lang w:val="pt-BR"/>
          </w:rPr>
          <w:t xml:space="preserve"> &gt;</w:t>
        </w:r>
      </w:ins>
    </w:p>
    <w:p w:rsidR="00127423" w:rsidRDefault="00127423" w:rsidP="00127423">
      <w:pPr>
        <w:pStyle w:val="Legenda"/>
      </w:pPr>
    </w:p>
    <w:p w:rsidR="00127423" w:rsidRPr="003D7EE1" w:rsidRDefault="00127423" w:rsidP="00127423">
      <w:pPr>
        <w:pStyle w:val="Legenda"/>
      </w:pPr>
      <w:bookmarkStart w:id="829" w:name="_Toc397542040"/>
      <w:bookmarkStart w:id="830" w:name="_Toc397544607"/>
      <w:r>
        <w:t xml:space="preserve">Figura </w:t>
      </w:r>
      <w:r w:rsidR="003E77E4">
        <w:fldChar w:fldCharType="begin"/>
      </w:r>
      <w:r w:rsidR="003E77E4">
        <w:instrText xml:space="preserve"> SEQ Figura \* ARABIC </w:instrText>
      </w:r>
      <w:r w:rsidR="003E77E4">
        <w:fldChar w:fldCharType="separate"/>
      </w:r>
      <w:r>
        <w:rPr>
          <w:noProof/>
        </w:rPr>
        <w:t>10</w:t>
      </w:r>
      <w:r w:rsidR="003E77E4">
        <w:rPr>
          <w:noProof/>
        </w:rPr>
        <w:fldChar w:fldCharType="end"/>
      </w:r>
      <w:r>
        <w:t xml:space="preserve"> – </w:t>
      </w:r>
      <w:proofErr w:type="spellStart"/>
      <w:r>
        <w:t>DFDs</w:t>
      </w:r>
      <w:bookmarkEnd w:id="829"/>
      <w:bookmarkEnd w:id="830"/>
      <w:proofErr w:type="spellEnd"/>
    </w:p>
    <w:p w:rsidR="00127423" w:rsidRDefault="00127423" w:rsidP="00127423">
      <w:pPr>
        <w:pStyle w:val="TCC-Titulo2"/>
      </w:pPr>
      <w:bookmarkStart w:id="831" w:name="_Toc397542063"/>
      <w:bookmarkStart w:id="832" w:name="_Toc397544627"/>
      <w:r>
        <w:lastRenderedPageBreak/>
        <w:t>Visão de Implantação</w:t>
      </w:r>
      <w:bookmarkEnd w:id="831"/>
      <w:bookmarkEnd w:id="832"/>
    </w:p>
    <w:p w:rsidR="00661AD4" w:rsidRDefault="00364012" w:rsidP="00127423">
      <w:pPr>
        <w:pStyle w:val="Legenda"/>
      </w:pPr>
      <w:bookmarkStart w:id="833" w:name="_Toc397542041"/>
      <w:bookmarkStart w:id="834" w:name="_Toc397544608"/>
      <w:r>
        <w:rPr>
          <w:rFonts w:cs="Arial"/>
          <w:noProof/>
          <w:color w:val="222222"/>
        </w:rPr>
        <w:drawing>
          <wp:inline distT="0" distB="0" distL="0" distR="0">
            <wp:extent cx="5395595" cy="4314825"/>
            <wp:effectExtent l="0" t="0" r="0" b="9525"/>
            <wp:docPr id="1" name="Imagem 2" descr="C:\Users\1202659\Downloads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1202659\Downloads\Diagram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r>
        <w:t xml:space="preserve">Figura </w:t>
      </w:r>
      <w:r w:rsidR="003E77E4">
        <w:fldChar w:fldCharType="begin"/>
      </w:r>
      <w:r w:rsidR="003E77E4">
        <w:instrText xml:space="preserve"> SEQ Figura \* ARABIC </w:instrText>
      </w:r>
      <w:r w:rsidR="003E77E4">
        <w:fldChar w:fldCharType="separate"/>
      </w:r>
      <w:r>
        <w:rPr>
          <w:noProof/>
        </w:rPr>
        <w:t>11</w:t>
      </w:r>
      <w:r w:rsidR="003E77E4">
        <w:rPr>
          <w:noProof/>
        </w:rPr>
        <w:fldChar w:fldCharType="end"/>
      </w:r>
      <w:r>
        <w:t xml:space="preserve"> – Diagrama de Deployment</w:t>
      </w:r>
      <w:bookmarkEnd w:id="833"/>
      <w:bookmarkEnd w:id="834"/>
    </w:p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835" w:name="_Toc373343488"/>
      <w:bookmarkStart w:id="836" w:name="_Toc373343489"/>
      <w:bookmarkStart w:id="837" w:name="_Toc364699547"/>
      <w:bookmarkStart w:id="838" w:name="_Toc373343492"/>
      <w:bookmarkStart w:id="839" w:name="_Toc373343260"/>
      <w:bookmarkStart w:id="840" w:name="_Toc373343494"/>
      <w:bookmarkStart w:id="841" w:name="_Toc373343495"/>
      <w:bookmarkStart w:id="842" w:name="_Toc373343497"/>
      <w:bookmarkStart w:id="843" w:name="_Toc373343499"/>
      <w:bookmarkStart w:id="844" w:name="_Toc373343500"/>
      <w:bookmarkStart w:id="845" w:name="_Toc373343501"/>
      <w:bookmarkStart w:id="846" w:name="_Toc373343503"/>
      <w:bookmarkStart w:id="847" w:name="_Toc373343505"/>
      <w:bookmarkStart w:id="848" w:name="_Toc373343506"/>
      <w:bookmarkStart w:id="849" w:name="_Toc373343507"/>
      <w:bookmarkStart w:id="850" w:name="_Toc373343508"/>
      <w:bookmarkStart w:id="851" w:name="_Toc373343509"/>
      <w:bookmarkStart w:id="852" w:name="_Toc373343510"/>
      <w:bookmarkStart w:id="853" w:name="_Toc373343511"/>
      <w:bookmarkStart w:id="854" w:name="_Toc373343512"/>
      <w:bookmarkStart w:id="855" w:name="_Toc373343513"/>
      <w:bookmarkStart w:id="856" w:name="_Toc373343517"/>
      <w:bookmarkStart w:id="857" w:name="_Toc373343519"/>
      <w:bookmarkStart w:id="858" w:name="_Toc373343522"/>
      <w:bookmarkStart w:id="859" w:name="_Toc373343525"/>
      <w:bookmarkStart w:id="860" w:name="_Toc373343526"/>
      <w:bookmarkStart w:id="861" w:name="_Toc373343527"/>
      <w:bookmarkStart w:id="862" w:name="_Toc373343529"/>
      <w:bookmarkStart w:id="863" w:name="_Toc373343531"/>
      <w:bookmarkStart w:id="864" w:name="_Toc373343532"/>
      <w:bookmarkStart w:id="865" w:name="_Toc373343535"/>
      <w:bookmarkStart w:id="866" w:name="_Toc373343536"/>
      <w:bookmarkStart w:id="867" w:name="_Toc373343537"/>
      <w:bookmarkStart w:id="868" w:name="_Toc373343538"/>
      <w:bookmarkStart w:id="869" w:name="_Toc373343557"/>
      <w:bookmarkStart w:id="870" w:name="_Toc354079011"/>
      <w:bookmarkStart w:id="871" w:name="_Toc354079101"/>
      <w:bookmarkStart w:id="872" w:name="_Toc354079533"/>
      <w:bookmarkStart w:id="873" w:name="_Toc373343558"/>
      <w:bookmarkStart w:id="874" w:name="_Toc373343559"/>
      <w:bookmarkStart w:id="875" w:name="_Toc354079012"/>
      <w:bookmarkStart w:id="876" w:name="_Toc354079102"/>
      <w:bookmarkStart w:id="877" w:name="_Toc354079534"/>
      <w:bookmarkStart w:id="878" w:name="_Toc354079597"/>
      <w:bookmarkStart w:id="879" w:name="_Toc373343560"/>
      <w:bookmarkStart w:id="880" w:name="_Toc354079019"/>
      <w:bookmarkStart w:id="881" w:name="_Toc354079109"/>
      <w:bookmarkStart w:id="882" w:name="_Toc354079541"/>
      <w:bookmarkStart w:id="883" w:name="_Toc373343567"/>
      <w:bookmarkStart w:id="884" w:name="_Toc354079022"/>
      <w:bookmarkStart w:id="885" w:name="_Toc354079112"/>
      <w:bookmarkStart w:id="886" w:name="_Toc354079544"/>
      <w:bookmarkStart w:id="887" w:name="_Toc373343570"/>
      <w:bookmarkStart w:id="888" w:name="_Toc345247668"/>
      <w:bookmarkStart w:id="889" w:name="_Toc345247870"/>
      <w:bookmarkStart w:id="890" w:name="_Toc345621980"/>
      <w:bookmarkStart w:id="891" w:name="_Ref364698931"/>
      <w:bookmarkStart w:id="892" w:name="_Toc397544628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r w:rsidRPr="00F04EED">
        <w:lastRenderedPageBreak/>
        <w:t>PROJETO DO SISTEMA</w:t>
      </w:r>
      <w:bookmarkEnd w:id="888"/>
      <w:bookmarkEnd w:id="889"/>
      <w:bookmarkEnd w:id="890"/>
      <w:bookmarkEnd w:id="891"/>
      <w:bookmarkEnd w:id="892"/>
    </w:p>
    <w:p w:rsidR="002C45E3" w:rsidRPr="002C45E3" w:rsidRDefault="002C45E3" w:rsidP="002C45E3">
      <w:pPr>
        <w:pStyle w:val="NormalWeb"/>
        <w:shd w:val="clear" w:color="auto" w:fill="FFFFFF"/>
        <w:rPr>
          <w:rStyle w:val="Forte"/>
          <w:rFonts w:ascii="Arial" w:hAnsi="Arial" w:cs="Arial"/>
          <w:i/>
          <w:color w:val="000000"/>
          <w:sz w:val="22"/>
          <w:szCs w:val="22"/>
        </w:rPr>
      </w:pPr>
      <w:r w:rsidRPr="002C45E3">
        <w:rPr>
          <w:rStyle w:val="Forte"/>
          <w:rFonts w:ascii="Arial" w:hAnsi="Arial" w:cs="Arial"/>
          <w:i/>
          <w:color w:val="000000"/>
          <w:sz w:val="22"/>
          <w:szCs w:val="22"/>
        </w:rPr>
        <w:t>Metodologia a ser empregada – RUP</w:t>
      </w:r>
    </w:p>
    <w:p w:rsidR="002C45E3" w:rsidRPr="002C45E3" w:rsidRDefault="002C45E3" w:rsidP="002C45E3">
      <w:pPr>
        <w:pStyle w:val="NormalWeb"/>
        <w:shd w:val="clear" w:color="auto" w:fill="FFFFFF"/>
        <w:ind w:firstLine="708"/>
        <w:jc w:val="both"/>
        <w:rPr>
          <w:rFonts w:ascii="Arial" w:hAnsi="Arial" w:cs="Arial"/>
          <w:color w:val="000000"/>
        </w:rPr>
      </w:pPr>
      <w:r w:rsidRPr="002C45E3">
        <w:rPr>
          <w:rFonts w:ascii="Arial" w:hAnsi="Arial" w:cs="Arial"/>
          <w:color w:val="000000"/>
        </w:rPr>
        <w:t xml:space="preserve">O RUP, abreviação de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Unified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Process</w:t>
      </w:r>
      <w:proofErr w:type="spellEnd"/>
      <w:r w:rsidRPr="002C45E3">
        <w:rPr>
          <w:rFonts w:ascii="Arial" w:hAnsi="Arial" w:cs="Arial"/>
          <w:color w:val="000000"/>
        </w:rPr>
        <w:t xml:space="preserve"> (ou Processo Unificado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), é um processo proprietário de Engenharia de software criado pela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 Software Corporation, adquirida pela IBM, ganhando um novo nome IRUP que agora é uma abreviação de IBM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Unified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Process</w:t>
      </w:r>
      <w:proofErr w:type="spellEnd"/>
      <w:r w:rsidRPr="002C45E3">
        <w:rPr>
          <w:rFonts w:ascii="Arial" w:hAnsi="Arial" w:cs="Arial"/>
          <w:color w:val="000000"/>
        </w:rPr>
        <w:t xml:space="preserve"> e tornando-se uma </w:t>
      </w:r>
      <w:proofErr w:type="spellStart"/>
      <w:r w:rsidRPr="002C45E3">
        <w:rPr>
          <w:rFonts w:ascii="Arial" w:hAnsi="Arial" w:cs="Arial"/>
          <w:color w:val="000000"/>
        </w:rPr>
        <w:t>brand</w:t>
      </w:r>
      <w:proofErr w:type="spellEnd"/>
      <w:r w:rsidRPr="002C45E3">
        <w:rPr>
          <w:rFonts w:ascii="Arial" w:hAnsi="Arial" w:cs="Arial"/>
          <w:color w:val="000000"/>
        </w:rPr>
        <w:t xml:space="preserve"> na área de Software, fornecendo técnicas a serem seguidas pelos membros da equipe de desenvolvimento de software com o objetivo de aumentar a sua produtividade no processo de desenvolvimento.</w:t>
      </w:r>
    </w:p>
    <w:p w:rsidR="002C45E3" w:rsidRPr="002C45E3" w:rsidRDefault="002C45E3" w:rsidP="002C45E3">
      <w:pPr>
        <w:pStyle w:val="NormalWeb"/>
        <w:shd w:val="clear" w:color="auto" w:fill="FFFFFF"/>
        <w:ind w:firstLine="708"/>
        <w:jc w:val="both"/>
        <w:rPr>
          <w:rFonts w:ascii="Arial" w:hAnsi="Arial" w:cs="Arial"/>
          <w:color w:val="000000"/>
        </w:rPr>
      </w:pPr>
      <w:r w:rsidRPr="002C45E3">
        <w:rPr>
          <w:rFonts w:ascii="Arial" w:hAnsi="Arial" w:cs="Arial"/>
          <w:color w:val="000000"/>
        </w:rPr>
        <w:t>O RUP usa a abordagem da orientação a objetos em sua concepção e é projetado e documentado utilizando a notação UML (</w:t>
      </w:r>
      <w:proofErr w:type="spellStart"/>
      <w:r w:rsidRPr="002C45E3">
        <w:rPr>
          <w:rFonts w:ascii="Arial" w:hAnsi="Arial" w:cs="Arial"/>
          <w:color w:val="000000"/>
        </w:rPr>
        <w:t>Unified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Modeling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Language</w:t>
      </w:r>
      <w:proofErr w:type="spellEnd"/>
      <w:r w:rsidRPr="002C45E3">
        <w:rPr>
          <w:rFonts w:ascii="Arial" w:hAnsi="Arial" w:cs="Arial"/>
          <w:color w:val="000000"/>
        </w:rPr>
        <w:t>) para ilustrar os processos em ação. Utiliza técnicas e práticas aprovadas comercialmente.</w:t>
      </w:r>
    </w:p>
    <w:p w:rsidR="002C45E3" w:rsidRDefault="002C45E3" w:rsidP="00EA4B0B">
      <w:pPr>
        <w:pStyle w:val="NormalWeb"/>
        <w:shd w:val="clear" w:color="auto" w:fill="FFFFFF"/>
        <w:ind w:firstLine="578"/>
        <w:jc w:val="both"/>
        <w:rPr>
          <w:rFonts w:ascii="Arial" w:hAnsi="Arial" w:cs="Arial"/>
          <w:color w:val="000000"/>
          <w:sz w:val="20"/>
          <w:szCs w:val="20"/>
        </w:rPr>
      </w:pPr>
      <w:r w:rsidRPr="002C45E3">
        <w:rPr>
          <w:rFonts w:ascii="Arial" w:hAnsi="Arial" w:cs="Arial"/>
          <w:color w:val="000000"/>
        </w:rPr>
        <w:t xml:space="preserve">É um processo considerado pesado e preferencialmente aplicável a grandes equipes de desenvolvimento e a grandes projetos, porém o fato de ser amplamente </w:t>
      </w:r>
      <w:proofErr w:type="spellStart"/>
      <w:r w:rsidRPr="002C45E3">
        <w:rPr>
          <w:rFonts w:ascii="Arial" w:hAnsi="Arial" w:cs="Arial"/>
          <w:color w:val="000000"/>
        </w:rPr>
        <w:t>customizável</w:t>
      </w:r>
      <w:proofErr w:type="spellEnd"/>
      <w:r w:rsidRPr="002C45E3">
        <w:rPr>
          <w:rFonts w:ascii="Arial" w:hAnsi="Arial" w:cs="Arial"/>
          <w:color w:val="000000"/>
        </w:rPr>
        <w:t xml:space="preserve"> torna possível que seja adaptado para projetos de qualquer escala. Para a gerência do projeto, o RUP provê uma solução disciplinada de como assinalar tarefas e responsabilidades dentro de uma organização de desenvolvimento de software.</w:t>
      </w:r>
    </w:p>
    <w:p w:rsidR="006F2671" w:rsidRDefault="006F2671" w:rsidP="006E0E31">
      <w:pPr>
        <w:pStyle w:val="Ttulo2"/>
      </w:pPr>
      <w:r>
        <w:t>Tecnologia</w:t>
      </w:r>
      <w:r w:rsidR="006E0E31">
        <w:rPr>
          <w:lang w:val="pt-BR"/>
        </w:rPr>
        <w:t>s Empregadas</w:t>
      </w:r>
      <w:r>
        <w:t>:</w:t>
      </w:r>
    </w:p>
    <w:p w:rsidR="006F2671" w:rsidRDefault="006F2671" w:rsidP="006E0E31">
      <w:pPr>
        <w:pStyle w:val="Ttulo3"/>
      </w:pPr>
      <w:r>
        <w:t xml:space="preserve">Java </w:t>
      </w:r>
      <w:r w:rsidR="006E0E31">
        <w:rPr>
          <w:lang w:val="pt-BR"/>
        </w:rPr>
        <w:t>7</w:t>
      </w:r>
    </w:p>
    <w:p w:rsidR="006F2671" w:rsidRPr="00B749C6" w:rsidRDefault="006F2671" w:rsidP="00B749C6">
      <w:pPr>
        <w:pStyle w:val="Texto"/>
        <w:ind w:left="0"/>
        <w:rPr>
          <w:lang w:val="pt-BR"/>
        </w:rPr>
      </w:pPr>
      <w:r>
        <w:t xml:space="preserve">O sistema </w:t>
      </w:r>
      <w:r w:rsidR="009147F3">
        <w:rPr>
          <w:lang w:val="pt-BR"/>
        </w:rPr>
        <w:t>será</w:t>
      </w:r>
      <w:r>
        <w:t xml:space="preserve"> desenvolvido com tecnologias Java EE versão 7 com pacote de desenvolvimento JDK 7 Update 1.</w:t>
      </w:r>
    </w:p>
    <w:p w:rsidR="006E0E31" w:rsidRDefault="006E0E31" w:rsidP="006E0E31">
      <w:pPr>
        <w:pStyle w:val="Ttulo3"/>
      </w:pPr>
      <w:r>
        <w:t>Container Web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Tomcat</w:t>
      </w:r>
      <w:proofErr w:type="spellEnd"/>
      <w:r>
        <w:rPr>
          <w:lang w:val="pt-BR"/>
        </w:rPr>
        <w:t xml:space="preserve"> 8.0</w:t>
      </w:r>
    </w:p>
    <w:p w:rsidR="006F2671" w:rsidRDefault="006F2671" w:rsidP="009147F3">
      <w:pPr>
        <w:pStyle w:val="Texto"/>
        <w:ind w:left="0"/>
        <w:rPr>
          <w:lang w:val="pt-BR"/>
        </w:rPr>
      </w:pPr>
      <w:r>
        <w:rPr>
          <w:lang w:val="pt-BR"/>
        </w:rPr>
        <w:t xml:space="preserve">Uma máquina servidora deverá </w:t>
      </w:r>
      <w:r w:rsidRPr="006E0E31">
        <w:t xml:space="preserve">prover um container web Apache </w:t>
      </w:r>
      <w:proofErr w:type="spellStart"/>
      <w:r w:rsidRPr="006E0E31">
        <w:t>Tomcat</w:t>
      </w:r>
      <w:proofErr w:type="spellEnd"/>
      <w:r w:rsidRPr="006E0E31">
        <w:t xml:space="preserve"> 8.0, versão </w:t>
      </w:r>
      <w:r w:rsidRPr="006E0E31">
        <w:rPr>
          <w:lang w:val="pt-BR"/>
        </w:rPr>
        <w:t>8.0.14</w:t>
      </w:r>
      <w:r w:rsidRPr="006E0E31">
        <w:t xml:space="preserve"> que é compatível com a versão 7.0 do Java.</w:t>
      </w:r>
    </w:p>
    <w:p w:rsidR="006E0E31" w:rsidRPr="006E0E31" w:rsidRDefault="006E0E31" w:rsidP="006E0E31">
      <w:pPr>
        <w:pStyle w:val="Ttulo3"/>
      </w:pPr>
      <w:r>
        <w:t>SGBD</w:t>
      </w:r>
      <w:r>
        <w:rPr>
          <w:lang w:val="pt-BR"/>
        </w:rPr>
        <w:t xml:space="preserve"> – MySQL</w:t>
      </w:r>
    </w:p>
    <w:p w:rsidR="00B65D44" w:rsidRDefault="006E0E31" w:rsidP="006E0E31">
      <w:pPr>
        <w:pStyle w:val="Texto"/>
        <w:ind w:left="0" w:firstLine="708"/>
        <w:rPr>
          <w:lang w:val="pt-BR"/>
        </w:rPr>
      </w:pPr>
      <w:r>
        <w:t xml:space="preserve">O </w:t>
      </w:r>
      <w:r>
        <w:rPr>
          <w:lang w:val="pt-BR"/>
        </w:rPr>
        <w:t xml:space="preserve">SGBD a ser utilizado é o MySQL versão </w:t>
      </w:r>
      <w:r w:rsidRPr="006E0E31">
        <w:rPr>
          <w:lang w:val="pt-BR"/>
        </w:rPr>
        <w:t>5.6.21</w:t>
      </w:r>
      <w:r>
        <w:rPr>
          <w:lang w:val="pt-BR"/>
        </w:rPr>
        <w:t xml:space="preserve"> corretamente instalado na máquina servidora de aplicação.</w:t>
      </w:r>
    </w:p>
    <w:p w:rsidR="00B65D44" w:rsidRPr="00B65D44" w:rsidRDefault="00B65D44" w:rsidP="00B65D44">
      <w:pPr>
        <w:pStyle w:val="Ttulo3"/>
      </w:pPr>
      <w:r>
        <w:t>IDE de Desenvolvimento</w:t>
      </w:r>
    </w:p>
    <w:p w:rsidR="00B65D44" w:rsidRDefault="00B65D44" w:rsidP="00B65D44">
      <w:pPr>
        <w:pStyle w:val="Texto"/>
        <w:ind w:left="0"/>
        <w:rPr>
          <w:lang w:val="pt-BR"/>
        </w:rPr>
      </w:pPr>
      <w:proofErr w:type="gramStart"/>
      <w:r>
        <w:rPr>
          <w:lang w:val="pt-BR"/>
        </w:rPr>
        <w:t xml:space="preserve">A </w:t>
      </w:r>
      <w:r w:rsidRPr="00B65D44">
        <w:t>IDE</w:t>
      </w:r>
      <w:proofErr w:type="gramEnd"/>
      <w:r w:rsidRPr="00B65D44">
        <w:t xml:space="preserve"> de desenvolvimento deverá ser o Eclipse versão Kepler corretamente </w:t>
      </w:r>
      <w:r>
        <w:t>configurado de acor</w:t>
      </w:r>
      <w:r>
        <w:rPr>
          <w:lang w:val="pt-BR"/>
        </w:rPr>
        <w:t xml:space="preserve">do com a tecnologia envolvida e padronizado com todos os desenvolvedores do projeto. </w:t>
      </w:r>
    </w:p>
    <w:p w:rsidR="00743EDF" w:rsidRDefault="00743EDF" w:rsidP="00B65D44">
      <w:pPr>
        <w:pStyle w:val="Texto"/>
        <w:ind w:left="0"/>
        <w:rPr>
          <w:lang w:val="pt-BR"/>
        </w:rPr>
      </w:pPr>
    </w:p>
    <w:p w:rsidR="00743EDF" w:rsidRDefault="00743EDF" w:rsidP="00B65D44">
      <w:pPr>
        <w:pStyle w:val="Texto"/>
        <w:ind w:left="0"/>
        <w:rPr>
          <w:lang w:val="pt-BR"/>
        </w:rPr>
      </w:pPr>
    </w:p>
    <w:p w:rsidR="00743EDF" w:rsidRDefault="00743EDF" w:rsidP="00B65D44">
      <w:pPr>
        <w:pStyle w:val="Texto"/>
        <w:ind w:left="0"/>
        <w:rPr>
          <w:lang w:val="pt-BR"/>
        </w:rPr>
      </w:pPr>
    </w:p>
    <w:p w:rsidR="00743EDF" w:rsidRPr="00B65D44" w:rsidRDefault="00743EDF" w:rsidP="00B65D44">
      <w:pPr>
        <w:pStyle w:val="Texto"/>
        <w:ind w:left="0"/>
        <w:rPr>
          <w:lang w:val="pt-BR"/>
        </w:rPr>
      </w:pPr>
      <w:bookmarkStart w:id="893" w:name="_GoBack"/>
      <w:bookmarkEnd w:id="893"/>
    </w:p>
    <w:p w:rsidR="006E0E31" w:rsidRPr="00944585" w:rsidRDefault="006E0E31" w:rsidP="007B1121">
      <w:pPr>
        <w:pStyle w:val="TCC-CorpodoTexto"/>
        <w:rPr>
          <w:lang w:val="pt-BR"/>
        </w:rPr>
      </w:pPr>
    </w:p>
    <w:p w:rsidR="00404D88" w:rsidRPr="00F265C8" w:rsidRDefault="00404D88" w:rsidP="00E96C7B">
      <w:pPr>
        <w:pStyle w:val="Legenda"/>
      </w:pPr>
      <w:bookmarkStart w:id="894" w:name="_Toc397544637"/>
      <w:r>
        <w:lastRenderedPageBreak/>
        <w:t xml:space="preserve">Tabela </w:t>
      </w:r>
      <w:r w:rsidR="003E77E4">
        <w:fldChar w:fldCharType="begin"/>
      </w:r>
      <w:r w:rsidR="003E77E4">
        <w:instrText xml:space="preserve"> SEQ Tabela \* ARABIC </w:instrText>
      </w:r>
      <w:r w:rsidR="003E77E4">
        <w:fldChar w:fldCharType="separate"/>
      </w:r>
      <w:r w:rsidR="003F5814">
        <w:rPr>
          <w:noProof/>
        </w:rPr>
        <w:t>21</w:t>
      </w:r>
      <w:r w:rsidR="003E77E4">
        <w:rPr>
          <w:noProof/>
        </w:rPr>
        <w:fldChar w:fldCharType="end"/>
      </w:r>
      <w:r>
        <w:t xml:space="preserve"> – Frameworks e Tecnologias utilizadas no Sistema </w:t>
      </w:r>
      <w:bookmarkEnd w:id="894"/>
      <w:proofErr w:type="spellStart"/>
      <w:proofErr w:type="gramStart"/>
      <w:r w:rsidR="00B65D44">
        <w:t>MotoFrete</w:t>
      </w:r>
      <w:proofErr w:type="spellEnd"/>
      <w:proofErr w:type="gram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E96C7B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E96C7B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5E6373" w:rsidP="00B14548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Primefaces</w:t>
            </w:r>
            <w:proofErr w:type="spellEnd"/>
            <w:r>
              <w:rPr>
                <w:rFonts w:cs="Arial"/>
                <w:lang w:val="pt-BR" w:eastAsia="pt-BR"/>
              </w:rPr>
              <w:t xml:space="preserve"> ver. 5.1 + </w:t>
            </w:r>
            <w:r w:rsidR="00B14548">
              <w:rPr>
                <w:rFonts w:cs="Arial"/>
                <w:lang w:val="pt-BR" w:eastAsia="pt-BR"/>
              </w:rPr>
              <w:t>XHTML</w:t>
            </w:r>
          </w:p>
        </w:tc>
      </w:tr>
      <w:tr w:rsidR="00404D88" w:rsidRPr="00A0396F" w:rsidTr="00E96C7B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FF2A45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JSF 2.0 + Spring Framework ver 4.1.1</w:t>
            </w:r>
          </w:p>
        </w:tc>
      </w:tr>
      <w:tr w:rsidR="00312BF1" w:rsidRPr="00A0396F" w:rsidTr="00E96C7B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Model</w:t>
            </w:r>
            <w:proofErr w:type="spellEnd"/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FF2A45" w:rsidP="00DE399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Hibernate</w:t>
            </w:r>
            <w:proofErr w:type="spellEnd"/>
            <w:r>
              <w:rPr>
                <w:rFonts w:cs="Arial"/>
                <w:lang w:val="pt-BR" w:eastAsia="pt-BR"/>
              </w:rPr>
              <w:t xml:space="preserve"> </w:t>
            </w:r>
            <w:proofErr w:type="gramStart"/>
            <w:r w:rsidRPr="00FF2A45">
              <w:rPr>
                <w:rFonts w:cs="Arial"/>
                <w:lang w:val="pt-BR" w:eastAsia="pt-BR"/>
              </w:rPr>
              <w:t>4.3.6.</w:t>
            </w:r>
            <w:proofErr w:type="gramEnd"/>
            <w:r w:rsidRPr="00FF2A45">
              <w:rPr>
                <w:rFonts w:cs="Arial"/>
                <w:lang w:val="pt-BR" w:eastAsia="pt-BR"/>
              </w:rPr>
              <w:t>Final</w:t>
            </w:r>
          </w:p>
        </w:tc>
      </w:tr>
    </w:tbl>
    <w:p w:rsidR="00404D88" w:rsidRDefault="00404D88" w:rsidP="00E96C7B">
      <w:pPr>
        <w:pStyle w:val="TCC-CorpodoTexto"/>
        <w:rPr>
          <w:lang w:val="pt-BR"/>
        </w:rPr>
      </w:pPr>
    </w:p>
    <w:p w:rsidR="00E96C7B" w:rsidRDefault="00E96C7B" w:rsidP="00E96C7B">
      <w:pPr>
        <w:pStyle w:val="TCC-CorpodoTexto"/>
        <w:rPr>
          <w:lang w:val="pt-BR"/>
        </w:rPr>
      </w:pPr>
    </w:p>
    <w:p w:rsidR="00E96C7B" w:rsidRDefault="00E96C7B" w:rsidP="00E96C7B">
      <w:pPr>
        <w:pStyle w:val="TCC-CorpodoTexto"/>
        <w:rPr>
          <w:lang w:val="pt-BR"/>
        </w:rPr>
      </w:pPr>
    </w:p>
    <w:p w:rsidR="004677D7" w:rsidRPr="00F265C8" w:rsidRDefault="004677D7" w:rsidP="00E96C7B">
      <w:pPr>
        <w:pStyle w:val="Legenda"/>
      </w:pPr>
      <w:bookmarkStart w:id="895" w:name="_Toc397544638"/>
      <w:r>
        <w:t xml:space="preserve">Tabela </w:t>
      </w:r>
      <w:r w:rsidR="003E77E4">
        <w:fldChar w:fldCharType="begin"/>
      </w:r>
      <w:r w:rsidR="003E77E4">
        <w:instrText xml:space="preserve"> SEQ Tabela \* ARABIC </w:instrText>
      </w:r>
      <w:r w:rsidR="003E77E4">
        <w:fldChar w:fldCharType="separate"/>
      </w:r>
      <w:r>
        <w:rPr>
          <w:noProof/>
        </w:rPr>
        <w:t>21</w:t>
      </w:r>
      <w:r w:rsidR="003E77E4">
        <w:rPr>
          <w:noProof/>
        </w:rPr>
        <w:fldChar w:fldCharType="end"/>
      </w:r>
      <w:r>
        <w:t xml:space="preserve"> – Ambientes de Execução no Sistema </w:t>
      </w:r>
      <w:bookmarkEnd w:id="895"/>
      <w:proofErr w:type="spellStart"/>
      <w:proofErr w:type="gramStart"/>
      <w:r w:rsidR="00B65D44">
        <w:t>MotoFrete</w:t>
      </w:r>
      <w:proofErr w:type="spellEnd"/>
      <w:proofErr w:type="gram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677D7" w:rsidRPr="00A0396F" w:rsidTr="00E96C7B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677D7" w:rsidRPr="00A0396F" w:rsidTr="00E96C7B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677D7" w:rsidRPr="00B9079C" w:rsidRDefault="00D770B8" w:rsidP="00524FBF">
            <w:pPr>
              <w:pStyle w:val="TCC-TextodeTabela"/>
              <w:rPr>
                <w:rFonts w:cs="Arial"/>
                <w:lang w:val="pt-BR" w:eastAsia="pt-BR"/>
              </w:rPr>
            </w:pPr>
            <w:ins w:id="896" w:author="Administrador" w:date="2014-09-03T21:53:00Z">
              <w:r>
                <w:rPr>
                  <w:rFonts w:cs="Arial"/>
                  <w:lang w:val="pt-BR" w:eastAsia="pt-BR"/>
                </w:rPr>
                <w:t>SGBD</w:t>
              </w:r>
            </w:ins>
          </w:p>
        </w:tc>
        <w:tc>
          <w:tcPr>
            <w:tcW w:w="3432" w:type="dxa"/>
            <w:tcBorders>
              <w:bottom w:val="nil"/>
            </w:tcBorders>
          </w:tcPr>
          <w:p w:rsidR="004677D7" w:rsidRPr="00B9079C" w:rsidRDefault="00E96C7B" w:rsidP="00524FBF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MySQL</w:t>
            </w:r>
            <w:proofErr w:type="gramEnd"/>
            <w:r>
              <w:rPr>
                <w:rFonts w:cs="Arial"/>
                <w:lang w:val="pt-BR" w:eastAsia="pt-BR"/>
              </w:rPr>
              <w:t xml:space="preserve"> </w:t>
            </w:r>
            <w:r w:rsidRPr="006E0E31">
              <w:rPr>
                <w:lang w:val="pt-BR"/>
              </w:rPr>
              <w:t>5.6.21</w:t>
            </w:r>
          </w:p>
        </w:tc>
      </w:tr>
      <w:tr w:rsidR="004677D7" w:rsidRPr="00A0396F" w:rsidTr="00E96C7B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RPr="00B9079C" w:rsidRDefault="00D770B8" w:rsidP="00D9141A">
            <w:pPr>
              <w:pStyle w:val="TCC-TextodeTabela"/>
              <w:rPr>
                <w:rFonts w:cs="Arial"/>
                <w:lang w:val="pt-BR" w:eastAsia="pt-BR"/>
              </w:rPr>
            </w:pPr>
            <w:ins w:id="897" w:author="Administrador" w:date="2014-09-03T21:53:00Z">
              <w:r>
                <w:rPr>
                  <w:rFonts w:cs="Arial"/>
                  <w:lang w:val="pt-BR" w:eastAsia="pt-BR"/>
                </w:rPr>
                <w:t>Servidor de Aplicação</w:t>
              </w:r>
            </w:ins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RPr="00B9079C" w:rsidRDefault="00E96C7B" w:rsidP="00524FB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lang w:val="pt-BR"/>
              </w:rPr>
              <w:t>Tomcat</w:t>
            </w:r>
            <w:proofErr w:type="spellEnd"/>
            <w:r>
              <w:rPr>
                <w:lang w:val="pt-BR"/>
              </w:rPr>
              <w:t xml:space="preserve"> 8.0</w:t>
            </w:r>
          </w:p>
        </w:tc>
      </w:tr>
      <w:tr w:rsidR="004677D7" w:rsidRPr="00A0396F" w:rsidDel="00D770B8" w:rsidTr="00E96C7B">
        <w:trPr>
          <w:jc w:val="center"/>
          <w:del w:id="898" w:author="Administrador" w:date="2014-09-03T21:53:00Z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899" w:author="Administrador" w:date="2014-09-03T21:53:00Z"/>
                <w:rFonts w:cs="Arial"/>
                <w:lang w:val="pt-BR" w:eastAsia="pt-BR"/>
              </w:rPr>
            </w:pP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00" w:author="Administrador" w:date="2014-09-03T21:53:00Z"/>
                <w:rFonts w:cs="Arial"/>
                <w:lang w:val="pt-BR" w:eastAsia="pt-BR"/>
              </w:rPr>
            </w:pPr>
          </w:p>
        </w:tc>
      </w:tr>
    </w:tbl>
    <w:p w:rsidR="004677D7" w:rsidRPr="007B1121" w:rsidRDefault="004677D7" w:rsidP="00410F11">
      <w:pPr>
        <w:pStyle w:val="TCC-CorpodoTexto"/>
        <w:rPr>
          <w:lang w:val="pt-BR"/>
        </w:rPr>
      </w:pPr>
    </w:p>
    <w:p w:rsidR="00312BF1" w:rsidRPr="00F8681E" w:rsidRDefault="00312BF1" w:rsidP="00312BF1">
      <w:pPr>
        <w:pStyle w:val="TCC-CorpodoTexto"/>
        <w:rPr>
          <w:lang w:val="pt-BR"/>
        </w:rPr>
      </w:pPr>
      <w:r w:rsidRPr="00F8681E">
        <w:rPr>
          <w:lang w:val="pt-BR"/>
        </w:rPr>
        <w:t>&lt;</w:t>
      </w:r>
      <w:r>
        <w:rPr>
          <w:lang w:val="pt-BR"/>
        </w:rPr>
        <w:t xml:space="preserve"> Para cada estrutura de camadas do sistema</w:t>
      </w:r>
      <w:r w:rsidRPr="00F8681E">
        <w:rPr>
          <w:lang w:val="pt-BR"/>
        </w:rPr>
        <w:t>, evidencie a sequ</w:t>
      </w:r>
      <w:r>
        <w:rPr>
          <w:lang w:val="pt-BR"/>
        </w:rPr>
        <w:t>ê</w:t>
      </w:r>
      <w:r w:rsidRPr="00F8681E">
        <w:rPr>
          <w:lang w:val="pt-BR"/>
        </w:rPr>
        <w:t>ncia básica de interaç</w:t>
      </w:r>
      <w:r>
        <w:rPr>
          <w:lang w:val="pt-BR"/>
        </w:rPr>
        <w:t>ões</w:t>
      </w:r>
      <w:r w:rsidRPr="00F8681E">
        <w:rPr>
          <w:lang w:val="pt-BR"/>
        </w:rPr>
        <w:t xml:space="preserve"> entre todas as camadas e frameworks por meio de um diagrama de sequ</w:t>
      </w:r>
      <w:r>
        <w:rPr>
          <w:lang w:val="pt-BR"/>
        </w:rPr>
        <w:t>ê</w:t>
      </w:r>
      <w:r w:rsidRPr="00F8681E">
        <w:rPr>
          <w:lang w:val="pt-BR"/>
        </w:rPr>
        <w:t>ncia</w:t>
      </w:r>
      <w:r>
        <w:rPr>
          <w:lang w:val="pt-BR"/>
        </w:rPr>
        <w:t xml:space="preserve"> e uma descrição textual.</w:t>
      </w:r>
      <w:r w:rsidRPr="00F8681E">
        <w:rPr>
          <w:lang w:val="pt-BR"/>
        </w:rPr>
        <w:t xml:space="preserve"> &gt;</w:t>
      </w:r>
    </w:p>
    <w:p w:rsidR="0025672F" w:rsidRPr="001724C0" w:rsidRDefault="0025672F" w:rsidP="00876352">
      <w:pPr>
        <w:pStyle w:val="TCC-CorpodoTexto"/>
        <w:rPr>
          <w:lang w:val="pt-BR"/>
        </w:rPr>
      </w:pPr>
      <w:bookmarkStart w:id="901" w:name="_Toc372978130"/>
      <w:bookmarkStart w:id="902" w:name="_Toc372997265"/>
      <w:bookmarkStart w:id="903" w:name="_Toc372978131"/>
      <w:bookmarkStart w:id="904" w:name="_Toc372997266"/>
      <w:bookmarkStart w:id="905" w:name="_Toc372978132"/>
      <w:bookmarkStart w:id="906" w:name="_Toc372997267"/>
      <w:bookmarkStart w:id="907" w:name="_Toc372978135"/>
      <w:bookmarkStart w:id="908" w:name="_Toc372997270"/>
      <w:bookmarkStart w:id="909" w:name="_Toc372978136"/>
      <w:bookmarkStart w:id="910" w:name="_Toc372997271"/>
      <w:bookmarkStart w:id="911" w:name="_Toc372978138"/>
      <w:bookmarkStart w:id="912" w:name="_Toc372997273"/>
      <w:bookmarkStart w:id="913" w:name="_Toc372978139"/>
      <w:bookmarkStart w:id="914" w:name="_Toc372997274"/>
      <w:bookmarkStart w:id="915" w:name="_Toc372978141"/>
      <w:bookmarkStart w:id="916" w:name="_Toc372997276"/>
      <w:bookmarkStart w:id="917" w:name="_Toc372978142"/>
      <w:bookmarkStart w:id="918" w:name="_Toc372997277"/>
      <w:bookmarkStart w:id="919" w:name="_Toc372978144"/>
      <w:bookmarkStart w:id="920" w:name="_Toc372997279"/>
      <w:bookmarkStart w:id="921" w:name="_Toc372978146"/>
      <w:bookmarkStart w:id="922" w:name="_Toc372997281"/>
      <w:bookmarkStart w:id="923" w:name="_Toc372978147"/>
      <w:bookmarkStart w:id="924" w:name="_Toc372997282"/>
      <w:bookmarkStart w:id="925" w:name="_Toc372978148"/>
      <w:bookmarkStart w:id="926" w:name="_Toc372997283"/>
      <w:bookmarkStart w:id="927" w:name="_Toc354079559"/>
      <w:bookmarkStart w:id="928" w:name="_Toc350901501"/>
      <w:bookmarkStart w:id="929" w:name="_Toc351192285"/>
      <w:bookmarkStart w:id="930" w:name="_Toc351193396"/>
      <w:bookmarkStart w:id="931" w:name="_Toc352233709"/>
      <w:bookmarkStart w:id="932" w:name="_Toc352886012"/>
      <w:bookmarkStart w:id="933" w:name="_Toc352886345"/>
      <w:bookmarkStart w:id="934" w:name="_Toc352886563"/>
      <w:bookmarkStart w:id="935" w:name="_Toc354079038"/>
      <w:bookmarkStart w:id="936" w:name="_Toc354079128"/>
      <w:bookmarkStart w:id="937" w:name="_Toc354079564"/>
      <w:bookmarkStart w:id="938" w:name="_Toc354176734"/>
      <w:bookmarkStart w:id="939" w:name="_Toc364699567"/>
      <w:bookmarkStart w:id="940" w:name="_Toc366452119"/>
      <w:bookmarkStart w:id="941" w:name="_Toc366525976"/>
      <w:bookmarkStart w:id="942" w:name="_Toc372978159"/>
      <w:bookmarkStart w:id="943" w:name="_Toc372997294"/>
      <w:bookmarkStart w:id="944" w:name="_Toc350901502"/>
      <w:bookmarkStart w:id="945" w:name="_Toc351192286"/>
      <w:bookmarkStart w:id="946" w:name="_Toc351193397"/>
      <w:bookmarkStart w:id="947" w:name="_Toc352233710"/>
      <w:bookmarkStart w:id="948" w:name="_Toc352886013"/>
      <w:bookmarkStart w:id="949" w:name="_Toc352886346"/>
      <w:bookmarkStart w:id="950" w:name="_Toc352886564"/>
      <w:bookmarkStart w:id="951" w:name="_Toc354079039"/>
      <w:bookmarkStart w:id="952" w:name="_Toc354079129"/>
      <w:bookmarkStart w:id="953" w:name="_Toc354079565"/>
      <w:bookmarkStart w:id="954" w:name="_Toc354176735"/>
      <w:bookmarkStart w:id="955" w:name="_Toc364699568"/>
      <w:bookmarkStart w:id="956" w:name="_Toc366452120"/>
      <w:bookmarkStart w:id="957" w:name="_Toc366525977"/>
      <w:bookmarkStart w:id="958" w:name="_Toc372978160"/>
      <w:bookmarkStart w:id="959" w:name="_Toc372997295"/>
      <w:bookmarkStart w:id="960" w:name="_Toc350901503"/>
      <w:bookmarkStart w:id="961" w:name="_Toc351192287"/>
      <w:bookmarkStart w:id="962" w:name="_Toc351193398"/>
      <w:bookmarkStart w:id="963" w:name="_Toc352233711"/>
      <w:bookmarkStart w:id="964" w:name="_Toc352886014"/>
      <w:bookmarkStart w:id="965" w:name="_Toc352886347"/>
      <w:bookmarkStart w:id="966" w:name="_Toc352886565"/>
      <w:bookmarkStart w:id="967" w:name="_Toc354079040"/>
      <w:bookmarkStart w:id="968" w:name="_Toc354079130"/>
      <w:bookmarkStart w:id="969" w:name="_Toc354079566"/>
      <w:bookmarkStart w:id="970" w:name="_Toc354176736"/>
      <w:bookmarkStart w:id="971" w:name="_Toc364699569"/>
      <w:bookmarkStart w:id="972" w:name="_Toc366452121"/>
      <w:bookmarkStart w:id="973" w:name="_Toc366525978"/>
      <w:bookmarkStart w:id="974" w:name="_Toc372978161"/>
      <w:bookmarkStart w:id="975" w:name="_Toc372997296"/>
      <w:bookmarkStart w:id="976" w:name="_Toc350901512"/>
      <w:bookmarkStart w:id="977" w:name="_Toc351192296"/>
      <w:bookmarkStart w:id="978" w:name="_Toc351193407"/>
      <w:bookmarkStart w:id="979" w:name="_Toc352233720"/>
      <w:bookmarkStart w:id="980" w:name="_Toc352886023"/>
      <w:bookmarkStart w:id="981" w:name="_Toc352886356"/>
      <w:bookmarkStart w:id="982" w:name="_Toc352886574"/>
      <w:bookmarkStart w:id="983" w:name="_Toc354079049"/>
      <w:bookmarkStart w:id="984" w:name="_Toc354079139"/>
      <w:bookmarkStart w:id="985" w:name="_Toc354079575"/>
      <w:bookmarkStart w:id="986" w:name="_Toc354176745"/>
      <w:bookmarkStart w:id="987" w:name="_Toc364699578"/>
      <w:bookmarkStart w:id="988" w:name="_Toc366452130"/>
      <w:bookmarkStart w:id="989" w:name="_Toc366525987"/>
      <w:bookmarkStart w:id="990" w:name="_Toc372978170"/>
      <w:bookmarkStart w:id="991" w:name="_Toc372997305"/>
      <w:bookmarkStart w:id="992" w:name="_Toc350901513"/>
      <w:bookmarkStart w:id="993" w:name="_Toc351192297"/>
      <w:bookmarkStart w:id="994" w:name="_Toc351193408"/>
      <w:bookmarkStart w:id="995" w:name="_Toc352233721"/>
      <w:bookmarkStart w:id="996" w:name="_Toc352886024"/>
      <w:bookmarkStart w:id="997" w:name="_Toc352886357"/>
      <w:bookmarkStart w:id="998" w:name="_Toc352886575"/>
      <w:bookmarkStart w:id="999" w:name="_Toc354079050"/>
      <w:bookmarkStart w:id="1000" w:name="_Toc354079140"/>
      <w:bookmarkStart w:id="1001" w:name="_Toc354079576"/>
      <w:bookmarkStart w:id="1002" w:name="_Toc354176746"/>
      <w:bookmarkStart w:id="1003" w:name="_Toc364699579"/>
      <w:bookmarkStart w:id="1004" w:name="_Toc366452131"/>
      <w:bookmarkStart w:id="1005" w:name="_Toc366525988"/>
      <w:bookmarkStart w:id="1006" w:name="_Toc372978171"/>
      <w:bookmarkStart w:id="1007" w:name="_Toc372997306"/>
      <w:bookmarkStart w:id="1008" w:name="_Toc350901514"/>
      <w:bookmarkStart w:id="1009" w:name="_Toc351192298"/>
      <w:bookmarkStart w:id="1010" w:name="_Toc351193409"/>
      <w:bookmarkStart w:id="1011" w:name="_Toc352233722"/>
      <w:bookmarkStart w:id="1012" w:name="_Toc352886025"/>
      <w:bookmarkStart w:id="1013" w:name="_Toc352886358"/>
      <w:bookmarkStart w:id="1014" w:name="_Toc352886576"/>
      <w:bookmarkStart w:id="1015" w:name="_Toc354079051"/>
      <w:bookmarkStart w:id="1016" w:name="_Toc354079141"/>
      <w:bookmarkStart w:id="1017" w:name="_Toc354079577"/>
      <w:bookmarkStart w:id="1018" w:name="_Toc354176747"/>
      <w:bookmarkStart w:id="1019" w:name="_Toc364699580"/>
      <w:bookmarkStart w:id="1020" w:name="_Toc366452132"/>
      <w:bookmarkStart w:id="1021" w:name="_Toc366525989"/>
      <w:bookmarkStart w:id="1022" w:name="_Toc372978172"/>
      <w:bookmarkStart w:id="1023" w:name="_Toc372997307"/>
      <w:bookmarkEnd w:id="277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</w:p>
    <w:sectPr w:rsidR="0025672F" w:rsidRPr="001724C0" w:rsidSect="000535CD">
      <w:footerReference w:type="default" r:id="rId18"/>
      <w:pgSz w:w="11907" w:h="16839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89" w:author="Administrador" w:date="2014-10-01T21:53:00Z" w:initials="A">
    <w:p w:rsidR="003E77E4" w:rsidRDefault="003E77E4">
      <w:pPr>
        <w:pStyle w:val="Textodecomentrio"/>
      </w:pPr>
      <w:r>
        <w:rPr>
          <w:rStyle w:val="Refdecomentrio"/>
        </w:rPr>
        <w:annotationRef/>
      </w:r>
      <w:r>
        <w:t>Colocar componente maior que engloba todos os outros componentes.</w:t>
      </w:r>
    </w:p>
  </w:comment>
  <w:comment w:id="803" w:author="Administrador" w:date="2014-10-01T21:55:00Z" w:initials="A">
    <w:p w:rsidR="003E77E4" w:rsidRDefault="003E77E4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913" w:rsidRDefault="00993913">
      <w:r>
        <w:separator/>
      </w:r>
    </w:p>
    <w:p w:rsidR="00993913" w:rsidRDefault="00993913"/>
  </w:endnote>
  <w:endnote w:type="continuationSeparator" w:id="0">
    <w:p w:rsidR="00993913" w:rsidRDefault="00993913">
      <w:r>
        <w:continuationSeparator/>
      </w:r>
    </w:p>
    <w:p w:rsidR="00993913" w:rsidRDefault="009939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E4" w:rsidRDefault="003E77E4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C45E3">
      <w:rPr>
        <w:noProof/>
      </w:rPr>
      <w:t>v</w:t>
    </w:r>
    <w:r>
      <w:fldChar w:fldCharType="end"/>
    </w:r>
  </w:p>
  <w:p w:rsidR="003E77E4" w:rsidRDefault="003E77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E4" w:rsidRDefault="003E77E4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43EDF">
      <w:rPr>
        <w:noProof/>
      </w:rPr>
      <w:t>17</w:t>
    </w:r>
    <w:r>
      <w:fldChar w:fldCharType="end"/>
    </w:r>
  </w:p>
  <w:p w:rsidR="003E77E4" w:rsidRDefault="003E77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913" w:rsidRDefault="00993913">
      <w:r>
        <w:separator/>
      </w:r>
    </w:p>
    <w:p w:rsidR="00993913" w:rsidRDefault="00993913"/>
  </w:footnote>
  <w:footnote w:type="continuationSeparator" w:id="0">
    <w:p w:rsidR="00993913" w:rsidRDefault="00993913">
      <w:r>
        <w:continuationSeparator/>
      </w:r>
    </w:p>
    <w:p w:rsidR="00993913" w:rsidRDefault="0099391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6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7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>
    <w:nsid w:val="78F47361"/>
    <w:multiLevelType w:val="hybridMultilevel"/>
    <w:tmpl w:val="3A2E86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0"/>
  </w:num>
  <w:num w:numId="19">
    <w:abstractNumId w:val="1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ato TNT">
    <w15:presenceInfo w15:providerId="Windows Live" w15:userId="84bc3ab184b89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0D"/>
    <w:rsid w:val="000330B8"/>
    <w:rsid w:val="000340BA"/>
    <w:rsid w:val="00036354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35CD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1AE4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4B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2A4"/>
    <w:rsid w:val="000847C4"/>
    <w:rsid w:val="00086569"/>
    <w:rsid w:val="00087C64"/>
    <w:rsid w:val="00087EAD"/>
    <w:rsid w:val="00087F9C"/>
    <w:rsid w:val="000908F4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3E18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14F"/>
    <w:rsid w:val="000C2510"/>
    <w:rsid w:val="000C367D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4A83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0F7572"/>
    <w:rsid w:val="00100E39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23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9FA"/>
    <w:rsid w:val="00137A50"/>
    <w:rsid w:val="00140D32"/>
    <w:rsid w:val="0014110E"/>
    <w:rsid w:val="0014175D"/>
    <w:rsid w:val="00142237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0773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7468"/>
    <w:rsid w:val="00170258"/>
    <w:rsid w:val="00170BEA"/>
    <w:rsid w:val="001717C8"/>
    <w:rsid w:val="00171E78"/>
    <w:rsid w:val="00171F62"/>
    <w:rsid w:val="0017247C"/>
    <w:rsid w:val="001724C0"/>
    <w:rsid w:val="00172DDF"/>
    <w:rsid w:val="00172FB6"/>
    <w:rsid w:val="00173320"/>
    <w:rsid w:val="00173490"/>
    <w:rsid w:val="00174105"/>
    <w:rsid w:val="00174254"/>
    <w:rsid w:val="00174815"/>
    <w:rsid w:val="00174AFA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1DF8"/>
    <w:rsid w:val="00192E55"/>
    <w:rsid w:val="001934E7"/>
    <w:rsid w:val="00193A70"/>
    <w:rsid w:val="00194558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0E8F"/>
    <w:rsid w:val="001F2310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ED3"/>
    <w:rsid w:val="0021033C"/>
    <w:rsid w:val="00211267"/>
    <w:rsid w:val="002113C5"/>
    <w:rsid w:val="00212C44"/>
    <w:rsid w:val="00213AE6"/>
    <w:rsid w:val="00213B13"/>
    <w:rsid w:val="00214486"/>
    <w:rsid w:val="00214C9A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6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8F9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B7327"/>
    <w:rsid w:val="002C1118"/>
    <w:rsid w:val="002C1AD5"/>
    <w:rsid w:val="002C267B"/>
    <w:rsid w:val="002C26BE"/>
    <w:rsid w:val="002C30D8"/>
    <w:rsid w:val="002C4549"/>
    <w:rsid w:val="002C45E3"/>
    <w:rsid w:val="002C4829"/>
    <w:rsid w:val="002C513E"/>
    <w:rsid w:val="002C5EAC"/>
    <w:rsid w:val="002D00D3"/>
    <w:rsid w:val="002D053B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A83"/>
    <w:rsid w:val="002E3B7D"/>
    <w:rsid w:val="002E4911"/>
    <w:rsid w:val="002E5F52"/>
    <w:rsid w:val="002E63DE"/>
    <w:rsid w:val="002E6424"/>
    <w:rsid w:val="002E6931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096C"/>
    <w:rsid w:val="00312A46"/>
    <w:rsid w:val="00312BF1"/>
    <w:rsid w:val="0031346B"/>
    <w:rsid w:val="003139D0"/>
    <w:rsid w:val="003152A7"/>
    <w:rsid w:val="00315464"/>
    <w:rsid w:val="0031578D"/>
    <w:rsid w:val="00315D5E"/>
    <w:rsid w:val="003161C8"/>
    <w:rsid w:val="0031680C"/>
    <w:rsid w:val="00317C96"/>
    <w:rsid w:val="0032062E"/>
    <w:rsid w:val="00321A5F"/>
    <w:rsid w:val="0032302A"/>
    <w:rsid w:val="00323C9F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8EC"/>
    <w:rsid w:val="00353A3C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012"/>
    <w:rsid w:val="003648E5"/>
    <w:rsid w:val="00364E18"/>
    <w:rsid w:val="0036528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4287"/>
    <w:rsid w:val="003A51CA"/>
    <w:rsid w:val="003A6006"/>
    <w:rsid w:val="003A62A9"/>
    <w:rsid w:val="003A6589"/>
    <w:rsid w:val="003A7758"/>
    <w:rsid w:val="003A77A1"/>
    <w:rsid w:val="003A7A9E"/>
    <w:rsid w:val="003B1B8B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7E4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22B4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4796C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35F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677D7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432F"/>
    <w:rsid w:val="004A53E8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6F4"/>
    <w:rsid w:val="004E3CBC"/>
    <w:rsid w:val="004E4B51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A5E"/>
    <w:rsid w:val="00511BBF"/>
    <w:rsid w:val="00513256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4FBF"/>
    <w:rsid w:val="005251DD"/>
    <w:rsid w:val="005267D5"/>
    <w:rsid w:val="00526D45"/>
    <w:rsid w:val="00532CA9"/>
    <w:rsid w:val="005330FB"/>
    <w:rsid w:val="0053315D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373"/>
    <w:rsid w:val="005E6726"/>
    <w:rsid w:val="005E6E7C"/>
    <w:rsid w:val="005E78DB"/>
    <w:rsid w:val="005E7C84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2FB7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2BB9"/>
    <w:rsid w:val="00654557"/>
    <w:rsid w:val="00654860"/>
    <w:rsid w:val="00654C24"/>
    <w:rsid w:val="00656207"/>
    <w:rsid w:val="006563B0"/>
    <w:rsid w:val="00657992"/>
    <w:rsid w:val="00661AD4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4E"/>
    <w:rsid w:val="006A5291"/>
    <w:rsid w:val="006A6F6D"/>
    <w:rsid w:val="006A7DE0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0E31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F1F"/>
    <w:rsid w:val="006F05E1"/>
    <w:rsid w:val="006F222E"/>
    <w:rsid w:val="006F2671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3EDF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4E2E"/>
    <w:rsid w:val="007A50A5"/>
    <w:rsid w:val="007A52B6"/>
    <w:rsid w:val="007A5502"/>
    <w:rsid w:val="007A6BC6"/>
    <w:rsid w:val="007A76D9"/>
    <w:rsid w:val="007A7924"/>
    <w:rsid w:val="007B1121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4DA2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1DF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12D6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52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C782F"/>
    <w:rsid w:val="008D078D"/>
    <w:rsid w:val="008D161D"/>
    <w:rsid w:val="008D1A71"/>
    <w:rsid w:val="008D22B9"/>
    <w:rsid w:val="008D2E9C"/>
    <w:rsid w:val="008D3F53"/>
    <w:rsid w:val="008D56EE"/>
    <w:rsid w:val="008D5D62"/>
    <w:rsid w:val="008D7269"/>
    <w:rsid w:val="008D73AA"/>
    <w:rsid w:val="008D7B76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6EB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47F3"/>
    <w:rsid w:val="00914D7A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87A0E"/>
    <w:rsid w:val="00990BD0"/>
    <w:rsid w:val="00990CD8"/>
    <w:rsid w:val="00991466"/>
    <w:rsid w:val="00991A47"/>
    <w:rsid w:val="00991C28"/>
    <w:rsid w:val="0099357F"/>
    <w:rsid w:val="00993913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25B"/>
    <w:rsid w:val="009C6633"/>
    <w:rsid w:val="009C6D77"/>
    <w:rsid w:val="009C7A73"/>
    <w:rsid w:val="009D0598"/>
    <w:rsid w:val="009D16A6"/>
    <w:rsid w:val="009E1EBB"/>
    <w:rsid w:val="009E25A3"/>
    <w:rsid w:val="009E2905"/>
    <w:rsid w:val="009E2EA7"/>
    <w:rsid w:val="009E2F3E"/>
    <w:rsid w:val="009E4349"/>
    <w:rsid w:val="009E4751"/>
    <w:rsid w:val="009E4B59"/>
    <w:rsid w:val="009E51E6"/>
    <w:rsid w:val="009E5E21"/>
    <w:rsid w:val="009E6A91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0DDC"/>
    <w:rsid w:val="00A61144"/>
    <w:rsid w:val="00A612F2"/>
    <w:rsid w:val="00A62D61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0BB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0DC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4C00"/>
    <w:rsid w:val="00AB559D"/>
    <w:rsid w:val="00AB5CAE"/>
    <w:rsid w:val="00AB5FFF"/>
    <w:rsid w:val="00AB64EC"/>
    <w:rsid w:val="00AB7E8F"/>
    <w:rsid w:val="00AC1F56"/>
    <w:rsid w:val="00AC263A"/>
    <w:rsid w:val="00AC26E2"/>
    <w:rsid w:val="00AC6840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548"/>
    <w:rsid w:val="00B14B0C"/>
    <w:rsid w:val="00B155B0"/>
    <w:rsid w:val="00B167C3"/>
    <w:rsid w:val="00B2044A"/>
    <w:rsid w:val="00B20FB1"/>
    <w:rsid w:val="00B212A2"/>
    <w:rsid w:val="00B22D15"/>
    <w:rsid w:val="00B2440D"/>
    <w:rsid w:val="00B25112"/>
    <w:rsid w:val="00B26054"/>
    <w:rsid w:val="00B263B4"/>
    <w:rsid w:val="00B26C33"/>
    <w:rsid w:val="00B26E90"/>
    <w:rsid w:val="00B30AF3"/>
    <w:rsid w:val="00B32B58"/>
    <w:rsid w:val="00B333DF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5D44"/>
    <w:rsid w:val="00B6608D"/>
    <w:rsid w:val="00B664BE"/>
    <w:rsid w:val="00B67BA0"/>
    <w:rsid w:val="00B725EE"/>
    <w:rsid w:val="00B73A13"/>
    <w:rsid w:val="00B73BF1"/>
    <w:rsid w:val="00B740DC"/>
    <w:rsid w:val="00B749C6"/>
    <w:rsid w:val="00B749F4"/>
    <w:rsid w:val="00B74BC3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00E"/>
    <w:rsid w:val="00B9021E"/>
    <w:rsid w:val="00B9079C"/>
    <w:rsid w:val="00B917F9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7D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3DE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E00"/>
    <w:rsid w:val="00C96057"/>
    <w:rsid w:val="00C96E27"/>
    <w:rsid w:val="00CA1261"/>
    <w:rsid w:val="00CA1540"/>
    <w:rsid w:val="00CA1B3F"/>
    <w:rsid w:val="00CA270B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0E67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3D5A"/>
    <w:rsid w:val="00CD470B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2A62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245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18AE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744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0B8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141A"/>
    <w:rsid w:val="00D91F7E"/>
    <w:rsid w:val="00D92976"/>
    <w:rsid w:val="00D9447C"/>
    <w:rsid w:val="00D94A35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DB8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37BC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C9C"/>
    <w:rsid w:val="00E65FB8"/>
    <w:rsid w:val="00E66BC9"/>
    <w:rsid w:val="00E67B16"/>
    <w:rsid w:val="00E700DC"/>
    <w:rsid w:val="00E70A73"/>
    <w:rsid w:val="00E70B87"/>
    <w:rsid w:val="00E710D7"/>
    <w:rsid w:val="00E717ED"/>
    <w:rsid w:val="00E71A73"/>
    <w:rsid w:val="00E72A36"/>
    <w:rsid w:val="00E72C41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6C7B"/>
    <w:rsid w:val="00E9741C"/>
    <w:rsid w:val="00EA1286"/>
    <w:rsid w:val="00EA24BD"/>
    <w:rsid w:val="00EA28B0"/>
    <w:rsid w:val="00EA28B5"/>
    <w:rsid w:val="00EA3A66"/>
    <w:rsid w:val="00EA3F6C"/>
    <w:rsid w:val="00EA4B0B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014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57EDD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49A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5C8E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2A45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uiPriority w:val="22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uiPriority w:val="22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yperlink" Target="http://www.sei.cmu.edu/reports/04tr008.pdf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1D8C9-3B3F-46CF-98C7-CD73A6E4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21</Pages>
  <Words>3483</Words>
  <Characters>18814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22253</CharactersWithSpaces>
  <SharedDoc>false</SharedDoc>
  <HLinks>
    <vt:vector size="252" baseType="variant">
      <vt:variant>
        <vt:i4>7209086</vt:i4>
      </vt:variant>
      <vt:variant>
        <vt:i4>306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1900598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_Toc397544628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_Toc397544627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_Toc397544626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_Toc397544625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_Toc397544624</vt:lpwstr>
      </vt:variant>
      <vt:variant>
        <vt:i4>1900598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_Toc397544623</vt:lpwstr>
      </vt:variant>
      <vt:variant>
        <vt:i4>1900598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_Toc397544622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_Toc397544621</vt:lpwstr>
      </vt:variant>
      <vt:variant>
        <vt:i4>1900598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_Toc397544620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_Toc397544619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_Toc397544618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_Toc397544617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_Toc397544616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_Toc397544615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_Toc397544614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_Toc397544613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_Toc397544612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_Toc397544611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_Toc397544610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_Toc397544609</vt:lpwstr>
      </vt:variant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_Toc397544638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_Toc397544637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_Toc397544636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_Toc397544635</vt:lpwstr>
      </vt:variant>
      <vt:variant>
        <vt:i4>1835062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_Toc397544634</vt:lpwstr>
      </vt:variant>
      <vt:variant>
        <vt:i4>1835062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_Toc397544633</vt:lpwstr>
      </vt:variant>
      <vt:variant>
        <vt:i4>1835062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_Toc397544632</vt:lpwstr>
      </vt:variant>
      <vt:variant>
        <vt:i4>1835062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_Toc397544631</vt:lpwstr>
      </vt:variant>
      <vt:variant>
        <vt:i4>1835062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_Toc397544630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_Toc397544629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_Toc397544608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_Toc397544607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_Toc397544606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_Toc397544605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_Toc397544604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_Toc397544603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_Toc397544602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_Toc397544601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_Toc397544600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_Toc397544599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_Toc397544598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Samuel</cp:lastModifiedBy>
  <cp:revision>17</cp:revision>
  <cp:lastPrinted>2010-01-20T20:01:00Z</cp:lastPrinted>
  <dcterms:created xsi:type="dcterms:W3CDTF">2014-10-02T00:59:00Z</dcterms:created>
  <dcterms:modified xsi:type="dcterms:W3CDTF">2014-10-26T22:06:00Z</dcterms:modified>
</cp:coreProperties>
</file>