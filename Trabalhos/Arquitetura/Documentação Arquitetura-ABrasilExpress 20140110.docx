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3B54CA" w:rsidP="002113C5">
      <w:pPr>
        <w:pStyle w:val="TCC-Capa-Titulo"/>
      </w:pPr>
      <w:r>
        <w:t>&lt;coloque o título do seu tcc aqui&gt;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83307C" w:rsidRDefault="003B54CA" w:rsidP="00401B2F">
      <w:pPr>
        <w:pStyle w:val="TCC-PrTextuais-12-Centralizado"/>
      </w:pPr>
      <w:r>
        <w:t>&lt;</w:t>
      </w:r>
      <w:r w:rsidRPr="00972E49">
        <w:t xml:space="preserve">coloque </w:t>
      </w:r>
      <w:r w:rsidR="002113C5">
        <w:t>nome completo dos integrantes do grupo aqui</w:t>
      </w:r>
      <w:r w:rsidRPr="00972E49">
        <w:t>&gt;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Default="003B54CA" w:rsidP="00401B2F">
      <w:pPr>
        <w:pStyle w:val="TCC-PrTextuais-12-Centralizado"/>
      </w:pPr>
      <w:r w:rsidRPr="00401B2F">
        <w:t>&lt;</w:t>
      </w:r>
      <w:r w:rsidR="0005753F" w:rsidRPr="00401B2F">
        <w:t xml:space="preserve">COLOQUE AQUI O </w:t>
      </w:r>
      <w:r w:rsidRPr="00401B2F">
        <w:t>ANO&gt;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2" w:author="Tanato TNT" w:date="2014-09-23T20:42:00Z">
        <w:r w:rsidR="00D118AE">
          <w:rPr>
            <w:noProof/>
            <w:webHidden/>
          </w:rPr>
          <w:t>5</w:t>
        </w:r>
      </w:ins>
      <w:ins w:id="3" w:author="Administrador" w:date="2014-09-03T21:54:00Z">
        <w:del w:id="4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"_Toc397544599"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7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_Toc397544599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8" w:author="Tanato TNT" w:date="2014-09-23T20:42:00Z">
        <w:r w:rsidR="00D118AE">
          <w:rPr>
            <w:noProof/>
            <w:webHidden/>
          </w:rPr>
          <w:t>6</w:t>
        </w:r>
      </w:ins>
      <w:ins w:id="9" w:author="Administrador" w:date="2014-09-03T21:54:00Z">
        <w:del w:id="10" w:author="Tanato TNT" w:date="2014-09-23T20:42:00Z">
          <w:r w:rsidRPr="00D118AE" w:rsidDel="00D118AE">
            <w:rPr>
              <w:noProof/>
              <w:webHidden/>
            </w:rPr>
            <w:delText>4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" w:author="Administrador" w:date="2014-09-03T21:54:00Z"/>
          <w:rFonts w:ascii="Calibri" w:hAnsi="Calibri"/>
          <w:noProof/>
          <w:sz w:val="22"/>
          <w:szCs w:val="22"/>
        </w:rPr>
      </w:pPr>
      <w:ins w:id="12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Tanato TNT" w:date="2014-09-23T20:42:00Z">
        <w:r w:rsidR="00D118AE">
          <w:rPr>
            <w:noProof/>
            <w:webHidden/>
          </w:rPr>
          <w:t>7</w:t>
        </w:r>
      </w:ins>
      <w:ins w:id="14" w:author="Administrador" w:date="2014-09-03T21:54:00Z">
        <w:del w:id="15" w:author="Tanato TNT" w:date="2014-09-23T20:42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6" w:author="Administrador" w:date="2014-09-03T21:54:00Z"/>
          <w:rFonts w:ascii="Calibri" w:hAnsi="Calibri"/>
          <w:noProof/>
          <w:sz w:val="22"/>
          <w:szCs w:val="22"/>
        </w:rPr>
      </w:pPr>
      <w:ins w:id="17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anato TNT" w:date="2014-09-23T20:42:00Z">
        <w:r w:rsidR="00D118AE">
          <w:rPr>
            <w:noProof/>
            <w:webHidden/>
          </w:rPr>
          <w:t>8</w:t>
        </w:r>
      </w:ins>
      <w:ins w:id="19" w:author="Administrador" w:date="2014-09-03T21:54:00Z">
        <w:del w:id="20" w:author="Tanato TNT" w:date="2014-09-23T20:42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1" w:author="Administrador" w:date="2014-09-03T21:54:00Z"/>
          <w:rFonts w:ascii="Calibri" w:hAnsi="Calibri"/>
          <w:noProof/>
          <w:sz w:val="22"/>
          <w:szCs w:val="22"/>
        </w:rPr>
      </w:pPr>
      <w:ins w:id="22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"_Toc397544602"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2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_Toc397544602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24" w:author="Tanato TNT" w:date="2014-09-23T20:42:00Z">
        <w:r w:rsidR="00D118AE">
          <w:rPr>
            <w:noProof/>
            <w:webHidden/>
          </w:rPr>
          <w:t>9</w:t>
        </w:r>
      </w:ins>
      <w:ins w:id="25" w:author="Administrador" w:date="2014-09-03T21:54:00Z">
        <w:del w:id="26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7" w:author="Administrador" w:date="2014-09-03T21:54:00Z"/>
          <w:rFonts w:ascii="Calibri" w:hAnsi="Calibri"/>
          <w:noProof/>
          <w:sz w:val="22"/>
          <w:szCs w:val="22"/>
        </w:rPr>
      </w:pPr>
      <w:ins w:id="2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Tanato TNT" w:date="2014-09-23T20:42:00Z">
        <w:r w:rsidR="00D118AE">
          <w:rPr>
            <w:noProof/>
            <w:webHidden/>
          </w:rPr>
          <w:t>10</w:t>
        </w:r>
      </w:ins>
      <w:ins w:id="30" w:author="Administrador" w:date="2014-09-03T21:54:00Z">
        <w:del w:id="3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2" w:author="Administrador" w:date="2014-09-03T21:54:00Z"/>
          <w:rFonts w:ascii="Calibri" w:hAnsi="Calibri"/>
          <w:noProof/>
          <w:sz w:val="22"/>
          <w:szCs w:val="22"/>
        </w:rPr>
      </w:pPr>
      <w:ins w:id="3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Tanato TNT" w:date="2014-09-23T20:42:00Z">
        <w:r w:rsidR="00D118AE">
          <w:rPr>
            <w:noProof/>
            <w:webHidden/>
          </w:rPr>
          <w:t>10</w:t>
        </w:r>
      </w:ins>
      <w:ins w:id="35" w:author="Administrador" w:date="2014-09-03T21:54:00Z">
        <w:del w:id="3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7" w:author="Administrador" w:date="2014-09-03T21:54:00Z"/>
          <w:rFonts w:ascii="Calibri" w:hAnsi="Calibri"/>
          <w:noProof/>
          <w:sz w:val="22"/>
          <w:szCs w:val="22"/>
        </w:rPr>
      </w:pPr>
      <w:ins w:id="3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Tanato TNT" w:date="2014-09-23T20:42:00Z">
        <w:r w:rsidR="00D118AE">
          <w:rPr>
            <w:noProof/>
            <w:webHidden/>
          </w:rPr>
          <w:t>10</w:t>
        </w:r>
      </w:ins>
      <w:ins w:id="40" w:author="Administrador" w:date="2014-09-03T21:54:00Z">
        <w:del w:id="4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2" w:author="Administrador" w:date="2014-09-03T21:54:00Z"/>
          <w:rFonts w:ascii="Calibri" w:hAnsi="Calibri"/>
          <w:noProof/>
          <w:sz w:val="22"/>
          <w:szCs w:val="22"/>
        </w:rPr>
      </w:pPr>
      <w:ins w:id="4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Tanato TNT" w:date="2014-09-23T20:42:00Z">
        <w:r w:rsidR="00D118AE">
          <w:rPr>
            <w:noProof/>
            <w:webHidden/>
          </w:rPr>
          <w:t>10</w:t>
        </w:r>
      </w:ins>
      <w:ins w:id="45" w:author="Administrador" w:date="2014-09-03T21:54:00Z">
        <w:del w:id="4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7" w:author="Administrador" w:date="2014-09-03T21:54:00Z"/>
          <w:rFonts w:ascii="Calibri" w:hAnsi="Calibri"/>
          <w:noProof/>
          <w:sz w:val="22"/>
          <w:szCs w:val="22"/>
        </w:rPr>
      </w:pPr>
      <w:ins w:id="4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Tanato TNT" w:date="2014-09-23T20:42:00Z">
        <w:r w:rsidR="00D118AE">
          <w:rPr>
            <w:noProof/>
            <w:webHidden/>
          </w:rPr>
          <w:t>10</w:t>
        </w:r>
      </w:ins>
      <w:ins w:id="50" w:author="Administrador" w:date="2014-09-03T21:54:00Z">
        <w:del w:id="5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2" w:author="Administrador" w:date="2014-09-03T21:54:00Z"/>
          <w:rFonts w:ascii="Calibri" w:hAnsi="Calibri"/>
          <w:noProof/>
          <w:sz w:val="22"/>
          <w:szCs w:val="22"/>
        </w:rPr>
      </w:pPr>
      <w:ins w:id="5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Tanato TNT" w:date="2014-09-23T20:42:00Z">
        <w:r w:rsidR="00D118AE">
          <w:rPr>
            <w:noProof/>
            <w:webHidden/>
          </w:rPr>
          <w:t>10</w:t>
        </w:r>
      </w:ins>
      <w:ins w:id="55" w:author="Administrador" w:date="2014-09-03T21:54:00Z">
        <w:del w:id="5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7" w:author="Administrador" w:date="2014-09-03T21:54:00Z"/>
          <w:rFonts w:ascii="Calibri" w:hAnsi="Calibri"/>
          <w:noProof/>
          <w:sz w:val="22"/>
          <w:szCs w:val="22"/>
        </w:rPr>
      </w:pPr>
      <w:del w:id="58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9" w:author="Administrador" w:date="2014-09-03T21:54:00Z"/>
          <w:rFonts w:ascii="Calibri" w:hAnsi="Calibri"/>
          <w:noProof/>
          <w:sz w:val="22"/>
          <w:szCs w:val="22"/>
        </w:rPr>
      </w:pPr>
      <w:del w:id="60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1" w:author="Administrador" w:date="2014-09-03T21:54:00Z"/>
          <w:rFonts w:ascii="Calibri" w:hAnsi="Calibri"/>
          <w:noProof/>
          <w:sz w:val="22"/>
          <w:szCs w:val="22"/>
        </w:rPr>
      </w:pPr>
      <w:del w:id="62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3" w:author="Administrador" w:date="2014-09-03T21:54:00Z"/>
          <w:rFonts w:ascii="Calibri" w:hAnsi="Calibri"/>
          <w:noProof/>
          <w:sz w:val="22"/>
          <w:szCs w:val="22"/>
        </w:rPr>
      </w:pPr>
      <w:del w:id="64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5" w:author="Administrador" w:date="2014-09-03T21:54:00Z"/>
          <w:rFonts w:ascii="Calibri" w:hAnsi="Calibri"/>
          <w:noProof/>
          <w:sz w:val="22"/>
          <w:szCs w:val="22"/>
        </w:rPr>
      </w:pPr>
      <w:del w:id="66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67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8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t>Tabela 1 – Declaração do Problema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_Toc397544629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69" w:author="Tanato TNT" w:date="2014-09-23T20:43:00Z">
        <w:r w:rsidR="00D118AE">
          <w:rPr>
            <w:noProof/>
            <w:webHidden/>
          </w:rPr>
          <w:t>4</w:t>
        </w:r>
      </w:ins>
      <w:ins w:id="70" w:author="Administrador" w:date="2014-09-03T21:54:00Z">
        <w:del w:id="71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2" w:author="Administrador" w:date="2014-09-03T21:54:00Z"/>
          <w:rFonts w:ascii="Calibri" w:hAnsi="Calibri"/>
          <w:noProof/>
          <w:sz w:val="22"/>
          <w:szCs w:val="22"/>
        </w:rPr>
      </w:pPr>
      <w:ins w:id="73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74" w:author="Tanato TNT" w:date="2014-09-23T20:42:00Z">
        <w:r w:rsidR="00D118AE">
          <w:rPr>
            <w:noProof/>
          </w:rPr>
          <w:t>Partes Interessadas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75" w:author="Administrador" w:date="2014-09-03T21:54:00Z">
        <w:del w:id="76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Tanato TNT" w:date="2014-09-23T20:43:00Z">
        <w:r w:rsidR="00D118AE">
          <w:rPr>
            <w:noProof/>
            <w:webHidden/>
          </w:rPr>
          <w:t>5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82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83" w:author="Administrador" w:date="2014-09-03T21:54:00Z">
        <w:del w:id="84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Tanato TNT" w:date="2014-09-23T20:43:00Z">
        <w:r w:rsidR="00D118AE">
          <w:rPr>
            <w:noProof/>
            <w:webHidden/>
          </w:rPr>
          <w:t>6</w:t>
        </w:r>
      </w:ins>
      <w:ins w:id="86" w:author="Administrador" w:date="2014-09-03T21:54:00Z">
        <w:del w:id="87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8" w:author="Administrador" w:date="2014-09-03T21:54:00Z"/>
          <w:rFonts w:ascii="Calibri" w:hAnsi="Calibri"/>
          <w:noProof/>
          <w:sz w:val="22"/>
          <w:szCs w:val="22"/>
        </w:rPr>
      </w:pPr>
      <w:ins w:id="8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Tanato TNT" w:date="2014-09-23T20:43:00Z">
        <w:r w:rsidR="00D118AE">
          <w:rPr>
            <w:noProof/>
            <w:webHidden/>
          </w:rPr>
          <w:t>6</w:t>
        </w:r>
      </w:ins>
      <w:ins w:id="91" w:author="Administrador" w:date="2014-09-03T21:54:00Z">
        <w:del w:id="92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3" w:author="Administrador" w:date="2014-09-03T21:54:00Z"/>
          <w:rFonts w:ascii="Calibri" w:hAnsi="Calibri"/>
          <w:noProof/>
          <w:sz w:val="22"/>
          <w:szCs w:val="22"/>
        </w:rPr>
      </w:pPr>
      <w:ins w:id="94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Tanato TNT" w:date="2014-09-23T20:43:00Z">
        <w:r w:rsidR="00D118AE">
          <w:rPr>
            <w:noProof/>
            <w:webHidden/>
          </w:rPr>
          <w:t>9</w:t>
        </w:r>
      </w:ins>
      <w:ins w:id="96" w:author="Administrador" w:date="2014-09-03T21:54:00Z">
        <w:del w:id="97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8" w:author="Administrador" w:date="2014-09-03T21:54:00Z"/>
          <w:rFonts w:ascii="Calibri" w:hAnsi="Calibri"/>
          <w:noProof/>
          <w:sz w:val="22"/>
          <w:szCs w:val="22"/>
        </w:rPr>
      </w:pPr>
      <w:ins w:id="9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Tanato TNT" w:date="2014-09-23T20:43:00Z">
        <w:r w:rsidR="00D118AE">
          <w:rPr>
            <w:noProof/>
            <w:webHidden/>
          </w:rPr>
          <w:t>9</w:t>
        </w:r>
      </w:ins>
      <w:ins w:id="101" w:author="Administrador" w:date="2014-09-03T21:54:00Z">
        <w:del w:id="102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103" w:author="Administrador" w:date="2014-09-03T21:54:00Z"/>
          <w:rFonts w:ascii="Calibri" w:hAnsi="Calibri"/>
          <w:noProof/>
          <w:sz w:val="22"/>
          <w:szCs w:val="22"/>
        </w:rPr>
      </w:pPr>
      <w:ins w:id="104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"_Toc397544635"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05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_Toc397544635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06" w:author="Tanato TNT" w:date="2014-09-23T20:43:00Z">
        <w:r w:rsidR="00D118AE">
          <w:rPr>
            <w:noProof/>
            <w:webHidden/>
          </w:rPr>
          <w:t>9</w:t>
        </w:r>
      </w:ins>
      <w:ins w:id="107" w:author="Administrador" w:date="2014-09-03T21:54:00Z">
        <w:del w:id="108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9" w:author="Administrador" w:date="2014-09-03T21:54:00Z"/>
          <w:rFonts w:ascii="Calibri" w:hAnsi="Calibri"/>
          <w:noProof/>
          <w:sz w:val="22"/>
          <w:szCs w:val="22"/>
        </w:rPr>
      </w:pPr>
      <w:ins w:id="110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"_Toc397544636"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1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_Toc397544636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12" w:author="Tanato TNT" w:date="2014-09-23T20:43:00Z">
        <w:r w:rsidR="00D118AE">
          <w:rPr>
            <w:noProof/>
            <w:webHidden/>
          </w:rPr>
          <w:t>10</w:t>
        </w:r>
      </w:ins>
      <w:ins w:id="113" w:author="Administrador" w:date="2014-09-03T21:54:00Z">
        <w:del w:id="114" w:author="Tanato TNT" w:date="2014-09-23T20:42:00Z">
          <w:r w:rsidRPr="00D118AE" w:rsidDel="00D118AE">
            <w:rPr>
              <w:noProof/>
              <w:webHidden/>
            </w:rPr>
            <w:delText>8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5" w:author="Administrador" w:date="2014-09-03T21:54:00Z"/>
          <w:rFonts w:ascii="Calibri" w:hAnsi="Calibri"/>
          <w:noProof/>
          <w:sz w:val="22"/>
          <w:szCs w:val="22"/>
        </w:rPr>
      </w:pPr>
      <w:ins w:id="11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Tanato TNT" w:date="2014-09-23T20:43:00Z">
        <w:r w:rsidR="00D118AE">
          <w:rPr>
            <w:noProof/>
            <w:webHidden/>
          </w:rPr>
          <w:t>11</w:t>
        </w:r>
      </w:ins>
      <w:ins w:id="118" w:author="Administrador" w:date="2014-09-03T21:54:00Z">
        <w:del w:id="119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0" w:author="Administrador" w:date="2014-09-03T21:54:00Z"/>
          <w:rFonts w:ascii="Calibri" w:hAnsi="Calibri"/>
          <w:noProof/>
          <w:sz w:val="22"/>
          <w:szCs w:val="22"/>
        </w:rPr>
      </w:pPr>
      <w:ins w:id="12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Tanato TNT" w:date="2014-09-23T20:43:00Z">
        <w:r w:rsidR="00D118AE">
          <w:rPr>
            <w:noProof/>
            <w:webHidden/>
          </w:rPr>
          <w:t>11</w:t>
        </w:r>
      </w:ins>
      <w:ins w:id="123" w:author="Administrador" w:date="2014-09-03T21:54:00Z">
        <w:del w:id="124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5" w:author="Administrador" w:date="2014-09-03T21:54:00Z"/>
          <w:rFonts w:ascii="Calibri" w:hAnsi="Calibri"/>
          <w:noProof/>
          <w:sz w:val="22"/>
          <w:szCs w:val="22"/>
        </w:rPr>
      </w:pPr>
      <w:del w:id="126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7" w:author="Administrador" w:date="2014-09-03T21:54:00Z"/>
          <w:rFonts w:ascii="Calibri" w:hAnsi="Calibri"/>
          <w:noProof/>
          <w:sz w:val="22"/>
          <w:szCs w:val="22"/>
        </w:rPr>
      </w:pPr>
      <w:del w:id="128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9" w:author="Administrador" w:date="2014-09-03T21:54:00Z"/>
          <w:rFonts w:ascii="Calibri" w:hAnsi="Calibri"/>
          <w:noProof/>
          <w:sz w:val="22"/>
          <w:szCs w:val="22"/>
        </w:rPr>
      </w:pPr>
      <w:del w:id="130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1" w:author="Administrador" w:date="2014-09-03T21:54:00Z"/>
          <w:rFonts w:ascii="Calibri" w:hAnsi="Calibri"/>
          <w:noProof/>
          <w:sz w:val="22"/>
          <w:szCs w:val="22"/>
        </w:rPr>
      </w:pPr>
      <w:del w:id="132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3" w:author="Administrador" w:date="2014-09-03T21:54:00Z"/>
          <w:rFonts w:ascii="Calibri" w:hAnsi="Calibri"/>
          <w:noProof/>
          <w:sz w:val="22"/>
          <w:szCs w:val="22"/>
        </w:rPr>
      </w:pPr>
      <w:del w:id="134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5" w:author="Administrador" w:date="2014-09-03T21:54:00Z"/>
          <w:rFonts w:ascii="Calibri" w:hAnsi="Calibri"/>
          <w:noProof/>
          <w:sz w:val="22"/>
          <w:szCs w:val="22"/>
        </w:rPr>
      </w:pPr>
      <w:del w:id="136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7" w:author="Administrador" w:date="2014-09-03T21:54:00Z"/>
          <w:rFonts w:ascii="Calibri" w:hAnsi="Calibri"/>
          <w:noProof/>
          <w:sz w:val="22"/>
          <w:szCs w:val="22"/>
        </w:rPr>
      </w:pPr>
      <w:del w:id="138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9" w:author="Administrador" w:date="2014-09-03T21:54:00Z"/>
          <w:rFonts w:ascii="Calibri" w:hAnsi="Calibri"/>
          <w:noProof/>
          <w:sz w:val="22"/>
          <w:szCs w:val="22"/>
        </w:rPr>
      </w:pPr>
      <w:del w:id="140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41" w:name="OLE_LINK1"/>
      <w:r w:rsidR="00A66860" w:rsidRPr="007505A5">
        <w:lastRenderedPageBreak/>
        <w:t>SUMÁRIO</w:t>
      </w:r>
      <w:bookmarkStart w:id="142" w:name="OLE_LINK4"/>
      <w:bookmarkEnd w:id="141"/>
    </w:p>
    <w:p w:rsidR="000C367D" w:rsidRPr="004A53E8" w:rsidRDefault="00810A35">
      <w:pPr>
        <w:pStyle w:val="Sumrio1"/>
        <w:rPr>
          <w:ins w:id="143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144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145" w:author="Tanato TNT" w:date="2014-09-23T20:43:00Z">
        <w:r w:rsidR="00D118AE">
          <w:rPr>
            <w:noProof/>
            <w:webHidden/>
          </w:rPr>
          <w:t>1</w:t>
        </w:r>
      </w:ins>
      <w:ins w:id="146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47" w:author="Administrador" w:date="2014-09-03T21:54:00Z"/>
          <w:noProof/>
          <w:sz w:val="22"/>
          <w:lang w:eastAsia="pt-BR"/>
        </w:rPr>
      </w:pPr>
      <w:ins w:id="14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Tanato TNT" w:date="2014-09-23T20:43:00Z">
        <w:r w:rsidR="00D118AE">
          <w:rPr>
            <w:noProof/>
            <w:webHidden/>
          </w:rPr>
          <w:t>1</w:t>
        </w:r>
      </w:ins>
      <w:ins w:id="150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1" w:author="Administrador" w:date="2014-09-03T21:54:00Z"/>
          <w:noProof/>
          <w:sz w:val="22"/>
          <w:lang w:eastAsia="pt-BR"/>
        </w:rPr>
      </w:pPr>
      <w:ins w:id="152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Tanato TNT" w:date="2014-09-23T20:43:00Z">
        <w:r w:rsidR="00D118AE">
          <w:rPr>
            <w:noProof/>
            <w:webHidden/>
          </w:rPr>
          <w:t>1</w:t>
        </w:r>
      </w:ins>
      <w:ins w:id="154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5" w:author="Administrador" w:date="2014-09-03T21:54:00Z"/>
          <w:noProof/>
          <w:sz w:val="22"/>
          <w:lang w:eastAsia="pt-BR"/>
        </w:rPr>
      </w:pPr>
      <w:ins w:id="15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Tanato TNT" w:date="2014-09-23T20:43:00Z">
        <w:r w:rsidR="00D118AE">
          <w:rPr>
            <w:noProof/>
            <w:webHidden/>
          </w:rPr>
          <w:t>3</w:t>
        </w:r>
      </w:ins>
      <w:ins w:id="158" w:author="Administrador" w:date="2014-09-03T21:54:00Z">
        <w:del w:id="159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60" w:author="Administrador" w:date="2014-09-03T21:54:00Z"/>
          <w:rFonts w:ascii="Calibri" w:hAnsi="Calibri"/>
          <w:noProof/>
          <w:szCs w:val="22"/>
        </w:rPr>
      </w:pPr>
      <w:ins w:id="16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Tanato TNT" w:date="2014-09-23T20:43:00Z">
        <w:r w:rsidR="00D118AE">
          <w:rPr>
            <w:noProof/>
            <w:webHidden/>
          </w:rPr>
          <w:t>4</w:t>
        </w:r>
      </w:ins>
      <w:ins w:id="163" w:author="Administrador" w:date="2014-09-03T21:54:00Z">
        <w:del w:id="16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5" w:author="Administrador" w:date="2014-09-03T21:54:00Z"/>
          <w:noProof/>
          <w:sz w:val="22"/>
          <w:lang w:eastAsia="pt-BR"/>
        </w:rPr>
      </w:pPr>
      <w:ins w:id="16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7" w:author="Tanato TNT" w:date="2014-09-23T20:43:00Z">
        <w:r w:rsidR="00D118AE">
          <w:rPr>
            <w:noProof/>
            <w:webHidden/>
          </w:rPr>
          <w:t>4</w:t>
        </w:r>
      </w:ins>
      <w:ins w:id="168" w:author="Administrador" w:date="2014-09-03T21:54:00Z">
        <w:del w:id="16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0" w:author="Administrador" w:date="2014-09-03T21:54:00Z"/>
          <w:noProof/>
          <w:sz w:val="22"/>
          <w:lang w:eastAsia="pt-BR"/>
        </w:rPr>
      </w:pPr>
      <w:ins w:id="17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Tanato TNT" w:date="2014-09-23T20:43:00Z">
        <w:r w:rsidR="00D118AE">
          <w:rPr>
            <w:noProof/>
            <w:webHidden/>
          </w:rPr>
          <w:t>5</w:t>
        </w:r>
      </w:ins>
      <w:ins w:id="173" w:author="Administrador" w:date="2014-09-03T21:54:00Z">
        <w:del w:id="17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5" w:author="Administrador" w:date="2014-09-03T21:54:00Z"/>
          <w:noProof/>
          <w:sz w:val="22"/>
          <w:lang w:eastAsia="pt-BR"/>
        </w:rPr>
      </w:pPr>
      <w:ins w:id="17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Tanato TNT" w:date="2014-09-23T20:43:00Z">
        <w:r w:rsidR="00D118AE">
          <w:rPr>
            <w:noProof/>
            <w:webHidden/>
          </w:rPr>
          <w:t>5</w:t>
        </w:r>
      </w:ins>
      <w:ins w:id="178" w:author="Administrador" w:date="2014-09-03T21:54:00Z">
        <w:del w:id="17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0" w:author="Administrador" w:date="2014-09-03T21:54:00Z"/>
          <w:noProof/>
          <w:sz w:val="22"/>
          <w:lang w:eastAsia="pt-BR"/>
        </w:rPr>
      </w:pPr>
      <w:ins w:id="18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2" w:author="Tanato TNT" w:date="2014-09-23T20:43:00Z">
        <w:r w:rsidR="00D118AE">
          <w:rPr>
            <w:noProof/>
            <w:webHidden/>
          </w:rPr>
          <w:t>6</w:t>
        </w:r>
      </w:ins>
      <w:ins w:id="183" w:author="Administrador" w:date="2014-09-03T21:54:00Z">
        <w:del w:id="184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5" w:author="Administrador" w:date="2014-09-03T21:54:00Z"/>
          <w:noProof/>
          <w:sz w:val="22"/>
          <w:lang w:eastAsia="pt-BR"/>
        </w:rPr>
      </w:pPr>
      <w:ins w:id="18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7" w:author="Tanato TNT" w:date="2014-09-23T20:43:00Z">
        <w:r w:rsidR="00D118AE">
          <w:rPr>
            <w:noProof/>
            <w:webHidden/>
          </w:rPr>
          <w:t>6</w:t>
        </w:r>
      </w:ins>
      <w:ins w:id="188" w:author="Administrador" w:date="2014-09-03T21:54:00Z">
        <w:del w:id="189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0" w:author="Administrador" w:date="2014-09-03T21:54:00Z"/>
          <w:rFonts w:ascii="Calibri" w:hAnsi="Calibri"/>
          <w:noProof/>
          <w:szCs w:val="22"/>
        </w:rPr>
      </w:pPr>
      <w:ins w:id="19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Tanato TNT" w:date="2014-09-23T20:43:00Z">
        <w:r w:rsidR="00D118AE">
          <w:rPr>
            <w:noProof/>
            <w:webHidden/>
          </w:rPr>
          <w:t>7</w:t>
        </w:r>
      </w:ins>
      <w:ins w:id="193" w:author="Administrador" w:date="2014-09-03T21:54:00Z">
        <w:del w:id="194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5" w:author="Administrador" w:date="2014-09-03T21:54:00Z"/>
          <w:rFonts w:ascii="Calibri" w:hAnsi="Calibri"/>
          <w:noProof/>
          <w:szCs w:val="22"/>
        </w:rPr>
      </w:pPr>
      <w:ins w:id="19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7" w:author="Tanato TNT" w:date="2014-09-23T20:43:00Z">
        <w:r w:rsidR="00D118AE">
          <w:rPr>
            <w:noProof/>
            <w:webHidden/>
          </w:rPr>
          <w:t>8</w:t>
        </w:r>
      </w:ins>
      <w:ins w:id="198" w:author="Administrador" w:date="2014-09-03T21:54:00Z">
        <w:del w:id="199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0" w:author="Administrador" w:date="2014-09-03T21:54:00Z"/>
          <w:noProof/>
          <w:sz w:val="22"/>
          <w:lang w:eastAsia="pt-BR"/>
        </w:rPr>
      </w:pPr>
      <w:ins w:id="20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Tanato TNT" w:date="2014-09-23T20:43:00Z">
        <w:r w:rsidR="00D118AE">
          <w:rPr>
            <w:noProof/>
            <w:webHidden/>
          </w:rPr>
          <w:t>8</w:t>
        </w:r>
      </w:ins>
      <w:ins w:id="203" w:author="Administrador" w:date="2014-09-03T21:54:00Z">
        <w:del w:id="204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5" w:author="Administrador" w:date="2014-09-03T21:54:00Z"/>
          <w:noProof/>
          <w:sz w:val="22"/>
          <w:lang w:eastAsia="pt-BR"/>
        </w:rPr>
      </w:pPr>
      <w:ins w:id="20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Tanato TNT" w:date="2014-09-23T20:43:00Z">
        <w:r w:rsidR="00D118AE">
          <w:rPr>
            <w:noProof/>
            <w:webHidden/>
          </w:rPr>
          <w:t>9</w:t>
        </w:r>
      </w:ins>
      <w:ins w:id="208" w:author="Administrador" w:date="2014-09-03T21:54:00Z">
        <w:del w:id="209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0" w:author="Administrador" w:date="2014-09-03T21:54:00Z"/>
          <w:noProof/>
          <w:sz w:val="22"/>
          <w:lang w:eastAsia="pt-BR"/>
        </w:rPr>
      </w:pPr>
      <w:ins w:id="21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2" w:author="Tanato TNT" w:date="2014-09-23T20:43:00Z">
        <w:r w:rsidR="00D118AE">
          <w:rPr>
            <w:noProof/>
            <w:webHidden/>
          </w:rPr>
          <w:t>10</w:t>
        </w:r>
      </w:ins>
      <w:ins w:id="213" w:author="Administrador" w:date="2014-09-03T21:54:00Z">
        <w:del w:id="21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5" w:author="Administrador" w:date="2014-09-03T21:54:00Z"/>
          <w:noProof/>
          <w:sz w:val="22"/>
          <w:lang w:eastAsia="pt-BR"/>
        </w:rPr>
      </w:pPr>
      <w:ins w:id="21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Tanato TNT" w:date="2014-09-23T20:43:00Z">
        <w:r w:rsidR="00D118AE">
          <w:rPr>
            <w:noProof/>
            <w:webHidden/>
          </w:rPr>
          <w:t>10</w:t>
        </w:r>
      </w:ins>
      <w:ins w:id="218" w:author="Administrador" w:date="2014-09-03T21:54:00Z">
        <w:del w:id="21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0" w:author="Administrador" w:date="2014-09-03T21:54:00Z"/>
          <w:noProof/>
          <w:sz w:val="22"/>
          <w:lang w:eastAsia="pt-BR"/>
        </w:rPr>
      </w:pPr>
      <w:ins w:id="22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Tanato TNT" w:date="2014-09-23T20:43:00Z">
        <w:r w:rsidR="00D118AE">
          <w:rPr>
            <w:noProof/>
            <w:webHidden/>
          </w:rPr>
          <w:t>10</w:t>
        </w:r>
      </w:ins>
      <w:ins w:id="223" w:author="Administrador" w:date="2014-09-03T21:54:00Z">
        <w:del w:id="22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5" w:author="Administrador" w:date="2014-09-03T21:54:00Z"/>
          <w:noProof/>
          <w:sz w:val="22"/>
          <w:lang w:eastAsia="pt-BR"/>
        </w:rPr>
      </w:pPr>
      <w:ins w:id="22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7" w:author="Tanato TNT" w:date="2014-09-23T20:43:00Z">
        <w:r w:rsidR="00D118AE">
          <w:rPr>
            <w:noProof/>
            <w:webHidden/>
          </w:rPr>
          <w:t>10</w:t>
        </w:r>
      </w:ins>
      <w:ins w:id="228" w:author="Administrador" w:date="2014-09-03T21:54:00Z">
        <w:del w:id="22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0" w:author="Administrador" w:date="2014-09-03T21:54:00Z"/>
          <w:noProof/>
          <w:sz w:val="22"/>
          <w:lang w:eastAsia="pt-BR"/>
        </w:rPr>
      </w:pPr>
      <w:ins w:id="23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2" w:author="Tanato TNT" w:date="2014-09-23T20:43:00Z">
        <w:r w:rsidR="00D118AE">
          <w:rPr>
            <w:noProof/>
            <w:webHidden/>
          </w:rPr>
          <w:t>10</w:t>
        </w:r>
      </w:ins>
      <w:ins w:id="233" w:author="Administrador" w:date="2014-09-03T21:54:00Z">
        <w:del w:id="23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35" w:author="Administrador" w:date="2014-09-03T21:54:00Z"/>
          <w:rFonts w:ascii="Calibri" w:hAnsi="Calibri"/>
          <w:noProof/>
          <w:szCs w:val="22"/>
        </w:rPr>
      </w:pPr>
      <w:ins w:id="23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Tanato TNT" w:date="2014-09-23T20:43:00Z">
        <w:r w:rsidR="00D118AE">
          <w:rPr>
            <w:noProof/>
            <w:webHidden/>
          </w:rPr>
          <w:t>11</w:t>
        </w:r>
      </w:ins>
      <w:ins w:id="238" w:author="Administrador" w:date="2014-09-03T21:54:00Z">
        <w:del w:id="239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40" w:author="Administrador" w:date="2014-09-03T21:54:00Z"/>
          <w:rFonts w:ascii="Calibri" w:hAnsi="Calibri"/>
          <w:noProof/>
          <w:szCs w:val="22"/>
        </w:rPr>
      </w:pPr>
      <w:del w:id="241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2" w:author="Administrador" w:date="2014-09-03T21:54:00Z"/>
          <w:noProof/>
          <w:sz w:val="22"/>
          <w:lang w:eastAsia="pt-BR"/>
        </w:rPr>
      </w:pPr>
      <w:del w:id="243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4" w:author="Administrador" w:date="2014-09-03T21:54:00Z"/>
          <w:noProof/>
          <w:sz w:val="22"/>
          <w:lang w:eastAsia="pt-BR"/>
        </w:rPr>
      </w:pPr>
      <w:del w:id="245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6" w:author="Administrador" w:date="2014-09-03T21:54:00Z"/>
          <w:noProof/>
          <w:sz w:val="22"/>
          <w:lang w:eastAsia="pt-BR"/>
        </w:rPr>
      </w:pPr>
      <w:del w:id="247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248" w:author="Administrador" w:date="2014-09-03T21:54:00Z"/>
          <w:rFonts w:ascii="Calibri" w:hAnsi="Calibri"/>
          <w:noProof/>
          <w:szCs w:val="22"/>
        </w:rPr>
      </w:pPr>
      <w:del w:id="249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0" w:author="Administrador" w:date="2014-09-03T21:54:00Z"/>
          <w:noProof/>
          <w:sz w:val="22"/>
          <w:lang w:eastAsia="pt-BR"/>
        </w:rPr>
      </w:pPr>
      <w:del w:id="251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2" w:author="Administrador" w:date="2014-09-03T21:54:00Z"/>
          <w:noProof/>
          <w:sz w:val="22"/>
          <w:lang w:eastAsia="pt-BR"/>
        </w:rPr>
      </w:pPr>
      <w:del w:id="253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4" w:author="Administrador" w:date="2014-09-03T21:54:00Z"/>
          <w:noProof/>
          <w:sz w:val="22"/>
          <w:lang w:eastAsia="pt-BR"/>
        </w:rPr>
      </w:pPr>
      <w:del w:id="255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6" w:author="Administrador" w:date="2014-09-03T21:54:00Z"/>
          <w:noProof/>
          <w:sz w:val="22"/>
          <w:lang w:eastAsia="pt-BR"/>
        </w:rPr>
      </w:pPr>
      <w:del w:id="257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8" w:author="Administrador" w:date="2014-09-03T21:54:00Z"/>
          <w:noProof/>
          <w:sz w:val="22"/>
          <w:lang w:eastAsia="pt-BR"/>
        </w:rPr>
      </w:pPr>
      <w:del w:id="259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260" w:author="Administrador" w:date="2014-09-03T21:54:00Z"/>
          <w:rFonts w:ascii="Calibri" w:hAnsi="Calibri"/>
          <w:noProof/>
          <w:szCs w:val="22"/>
        </w:rPr>
      </w:pPr>
      <w:del w:id="261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262" w:author="Administrador" w:date="2014-09-03T21:54:00Z"/>
          <w:rFonts w:ascii="Calibri" w:hAnsi="Calibri"/>
          <w:noProof/>
          <w:szCs w:val="22"/>
        </w:rPr>
      </w:pPr>
      <w:del w:id="263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4" w:author="Administrador" w:date="2014-09-03T21:54:00Z"/>
          <w:noProof/>
          <w:sz w:val="22"/>
          <w:lang w:eastAsia="pt-BR"/>
        </w:rPr>
      </w:pPr>
      <w:del w:id="265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6" w:author="Administrador" w:date="2014-09-03T21:54:00Z"/>
          <w:noProof/>
          <w:sz w:val="22"/>
          <w:lang w:eastAsia="pt-BR"/>
        </w:rPr>
      </w:pPr>
      <w:del w:id="267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8" w:author="Administrador" w:date="2014-09-03T21:54:00Z"/>
          <w:noProof/>
          <w:sz w:val="22"/>
          <w:lang w:eastAsia="pt-BR"/>
        </w:rPr>
      </w:pPr>
      <w:del w:id="269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270" w:author="Administrador" w:date="2014-09-03T21:54:00Z"/>
          <w:rFonts w:ascii="Calibri" w:hAnsi="Calibri"/>
          <w:noProof/>
          <w:szCs w:val="22"/>
        </w:rPr>
      </w:pPr>
      <w:del w:id="271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272" w:name="_Toc345247632"/>
      <w:bookmarkStart w:id="273" w:name="_Toc345247834"/>
      <w:bookmarkStart w:id="274" w:name="_Toc345621943"/>
      <w:bookmarkStart w:id="275" w:name="_Ref364698516"/>
      <w:bookmarkStart w:id="276" w:name="_Toc397544609"/>
      <w:bookmarkStart w:id="277" w:name="OLE_LINK23"/>
      <w:bookmarkEnd w:id="142"/>
      <w:r w:rsidRPr="00232321">
        <w:lastRenderedPageBreak/>
        <w:t>INTRODUÇÃO</w:t>
      </w:r>
      <w:bookmarkEnd w:id="272"/>
      <w:bookmarkEnd w:id="273"/>
      <w:bookmarkEnd w:id="274"/>
      <w:bookmarkEnd w:id="275"/>
      <w:bookmarkEnd w:id="276"/>
    </w:p>
    <w:p w:rsidR="007A4E2E" w:rsidRPr="00D91F7E" w:rsidRDefault="007A4E2E" w:rsidP="00160F10">
      <w:pPr>
        <w:pStyle w:val="TCC-CorpodoTexto"/>
        <w:rPr>
          <w:ins w:id="278" w:author="Polenta" w:date="2014-09-23T22:54:00Z"/>
          <w:color w:val="385623"/>
          <w:lang w:val="pt-BR"/>
          <w:rPrChange w:id="279" w:author="Polenta" w:date="2014-09-23T22:55:00Z">
            <w:rPr>
              <w:ins w:id="280" w:author="Polenta" w:date="2014-09-23T22:54:00Z"/>
              <w:lang w:val="pt-BR"/>
            </w:rPr>
          </w:rPrChange>
        </w:rPr>
      </w:pPr>
      <w:ins w:id="281" w:author="Polenta" w:date="2014-09-23T22:43:00Z">
        <w:r w:rsidRPr="00D91F7E">
          <w:rPr>
            <w:color w:val="385623"/>
            <w:lang w:val="pt-BR"/>
            <w:rPrChange w:id="282" w:author="Polenta" w:date="2014-09-23T22:55:00Z">
              <w:rPr>
                <w:lang w:val="pt-BR"/>
              </w:rPr>
            </w:rPrChange>
          </w:rPr>
          <w:t>Utilizando como diretriz a metodologia de desenvolviment</w:t>
        </w:r>
        <w:r w:rsidR="00323C9F" w:rsidRPr="00D91F7E">
          <w:rPr>
            <w:color w:val="385623"/>
            <w:lang w:val="pt-BR"/>
            <w:rPrChange w:id="283" w:author="Polenta" w:date="2014-09-23T22:55:00Z">
              <w:rPr>
                <w:lang w:val="pt-BR"/>
              </w:rPr>
            </w:rPrChange>
          </w:rPr>
          <w:t xml:space="preserve">o de software </w:t>
        </w:r>
        <w:proofErr w:type="spellStart"/>
        <w:r w:rsidR="00323C9F" w:rsidRPr="00D91F7E">
          <w:rPr>
            <w:color w:val="385623"/>
            <w:lang w:val="pt-BR"/>
            <w:rPrChange w:id="284" w:author="Polenta" w:date="2014-09-23T22:55:00Z">
              <w:rPr>
                <w:lang w:val="pt-BR"/>
              </w:rPr>
            </w:rPrChange>
          </w:rPr>
          <w:t>xxxxxx</w:t>
        </w:r>
        <w:proofErr w:type="spellEnd"/>
        <w:r w:rsidR="00323C9F" w:rsidRPr="00D91F7E">
          <w:rPr>
            <w:color w:val="385623"/>
            <w:lang w:val="pt-BR"/>
            <w:rPrChange w:id="285" w:author="Polenta" w:date="2014-09-23T22:55:00Z">
              <w:rPr>
                <w:lang w:val="pt-BR"/>
              </w:rPr>
            </w:rPrChange>
          </w:rPr>
          <w:t xml:space="preserve">, de </w:t>
        </w:r>
        <w:proofErr w:type="spellStart"/>
        <w:r w:rsidR="00323C9F" w:rsidRPr="00D91F7E">
          <w:rPr>
            <w:color w:val="385623"/>
            <w:lang w:val="pt-BR"/>
            <w:rPrChange w:id="286" w:author="Polenta" w:date="2014-09-23T22:55:00Z">
              <w:rPr>
                <w:lang w:val="pt-BR"/>
              </w:rPr>
            </w:rPrChange>
          </w:rPr>
          <w:t>xxxx</w:t>
        </w:r>
        <w:proofErr w:type="spellEnd"/>
        <w:r w:rsidR="00323C9F" w:rsidRPr="00D91F7E">
          <w:rPr>
            <w:color w:val="385623"/>
            <w:lang w:val="pt-BR"/>
            <w:rPrChange w:id="287" w:author="Polenta" w:date="2014-09-23T22:55:00Z">
              <w:rPr>
                <w:lang w:val="pt-BR"/>
              </w:rPr>
            </w:rPrChange>
          </w:rPr>
          <w:t xml:space="preserve">, </w:t>
        </w:r>
        <w:r w:rsidRPr="00D91F7E">
          <w:rPr>
            <w:color w:val="385623"/>
            <w:lang w:val="pt-BR"/>
            <w:rPrChange w:id="288" w:author="Polenta" w:date="2014-09-23T22:55:00Z">
              <w:rPr>
                <w:lang w:val="pt-BR"/>
              </w:rPr>
            </w:rPrChange>
          </w:rPr>
          <w:t>este trabalho</w:t>
        </w:r>
      </w:ins>
      <w:ins w:id="289" w:author="Polenta" w:date="2014-09-23T22:45:00Z">
        <w:r w:rsidRPr="00D91F7E">
          <w:rPr>
            <w:color w:val="385623"/>
            <w:lang w:val="pt-BR"/>
            <w:rPrChange w:id="290" w:author="Polenta" w:date="2014-09-23T22:55:00Z">
              <w:rPr>
                <w:lang w:val="pt-BR"/>
              </w:rPr>
            </w:rPrChange>
          </w:rPr>
          <w:t xml:space="preserve"> </w:t>
        </w:r>
        <w:r w:rsidR="00323C9F" w:rsidRPr="00D91F7E">
          <w:rPr>
            <w:color w:val="385623"/>
            <w:lang w:val="pt-BR"/>
            <w:rPrChange w:id="291" w:author="Polenta" w:date="2014-09-23T22:55:00Z">
              <w:rPr>
                <w:lang w:val="pt-BR"/>
              </w:rPr>
            </w:rPrChange>
          </w:rPr>
          <w:t>apresentar</w:t>
        </w:r>
      </w:ins>
      <w:ins w:id="292" w:author="Polenta" w:date="2014-09-23T22:46:00Z">
        <w:r w:rsidR="00323C9F" w:rsidRPr="00D91F7E">
          <w:rPr>
            <w:color w:val="385623"/>
            <w:lang w:val="pt-BR"/>
            <w:rPrChange w:id="293" w:author="Polenta" w:date="2014-09-23T22:55:00Z">
              <w:rPr>
                <w:lang w:val="pt-BR"/>
              </w:rPr>
            </w:rPrChange>
          </w:rPr>
          <w:t>á</w:t>
        </w:r>
      </w:ins>
      <w:ins w:id="294" w:author="Polenta" w:date="2014-09-23T22:45:00Z">
        <w:r w:rsidR="00323C9F" w:rsidRPr="00D91F7E">
          <w:rPr>
            <w:color w:val="385623"/>
            <w:lang w:val="pt-BR"/>
            <w:rPrChange w:id="295" w:author="Polenta" w:date="2014-09-23T22:55:00Z">
              <w:rPr>
                <w:lang w:val="pt-BR"/>
              </w:rPr>
            </w:rPrChange>
          </w:rPr>
          <w:t xml:space="preserve"> o estudo de caso da empresa </w:t>
        </w:r>
      </w:ins>
      <w:r w:rsidR="00A800BB">
        <w:rPr>
          <w:color w:val="385623"/>
          <w:lang w:val="pt-BR"/>
        </w:rPr>
        <w:t>ABRASILEXPRESS</w:t>
      </w:r>
      <w:ins w:id="296" w:author="Polenta" w:date="2014-09-23T22:45:00Z">
        <w:r w:rsidR="00323C9F" w:rsidRPr="00D91F7E">
          <w:rPr>
            <w:color w:val="385623"/>
            <w:lang w:val="pt-BR"/>
            <w:rPrChange w:id="297" w:author="Polenta" w:date="2014-09-23T22:55:00Z">
              <w:rPr>
                <w:lang w:val="pt-BR"/>
              </w:rPr>
            </w:rPrChange>
          </w:rPr>
          <w:t>.</w:t>
        </w:r>
      </w:ins>
      <w:ins w:id="298" w:author="Polenta" w:date="2014-09-23T22:47:00Z">
        <w:r w:rsidR="00323C9F" w:rsidRPr="00D91F7E">
          <w:rPr>
            <w:color w:val="385623"/>
            <w:lang w:val="pt-BR"/>
            <w:rPrChange w:id="299" w:author="Polenta" w:date="2014-09-23T22:55:00Z">
              <w:rPr>
                <w:lang w:val="pt-BR"/>
              </w:rPr>
            </w:rPrChange>
          </w:rPr>
          <w:t xml:space="preserve"> </w:t>
        </w:r>
      </w:ins>
      <w:ins w:id="300" w:author="Polenta" w:date="2014-09-23T22:54:00Z">
        <w:r w:rsidR="00323C9F" w:rsidRPr="00D91F7E">
          <w:rPr>
            <w:color w:val="385623"/>
            <w:lang w:val="pt-BR"/>
            <w:rPrChange w:id="301" w:author="Polenta" w:date="2014-09-23T22:55:00Z">
              <w:rPr>
                <w:lang w:val="pt-BR"/>
              </w:rPr>
            </w:rPrChange>
          </w:rPr>
          <w:t>E</w:t>
        </w:r>
      </w:ins>
      <w:ins w:id="302" w:author="Polenta" w:date="2014-09-23T22:47:00Z">
        <w:r w:rsidR="00323C9F" w:rsidRPr="00D91F7E">
          <w:rPr>
            <w:color w:val="385623"/>
            <w:lang w:val="pt-BR"/>
            <w:rPrChange w:id="303" w:author="Polenta" w:date="2014-09-23T22:55:00Z">
              <w:rPr>
                <w:lang w:val="pt-BR"/>
              </w:rPr>
            </w:rPrChange>
          </w:rPr>
          <w:t>ste estudo</w:t>
        </w:r>
      </w:ins>
      <w:proofErr w:type="gramStart"/>
      <w:ins w:id="304" w:author="Polenta" w:date="2014-09-23T22:54:00Z">
        <w:r w:rsidR="00323C9F" w:rsidRPr="00D91F7E">
          <w:rPr>
            <w:color w:val="385623"/>
            <w:lang w:val="pt-BR"/>
            <w:rPrChange w:id="305" w:author="Polenta" w:date="2014-09-23T22:55:00Z">
              <w:rPr>
                <w:lang w:val="pt-BR"/>
              </w:rPr>
            </w:rPrChange>
          </w:rPr>
          <w:t xml:space="preserve">, </w:t>
        </w:r>
      </w:ins>
      <w:ins w:id="306" w:author="Polenta" w:date="2014-09-23T22:47:00Z">
        <w:r w:rsidR="00323C9F" w:rsidRPr="00D91F7E">
          <w:rPr>
            <w:color w:val="385623"/>
            <w:lang w:val="pt-BR"/>
            <w:rPrChange w:id="307" w:author="Polenta" w:date="2014-09-23T22:55:00Z">
              <w:rPr>
                <w:lang w:val="pt-BR"/>
              </w:rPr>
            </w:rPrChange>
          </w:rPr>
          <w:t>servirá</w:t>
        </w:r>
        <w:proofErr w:type="gramEnd"/>
        <w:r w:rsidR="00323C9F" w:rsidRPr="00D91F7E">
          <w:rPr>
            <w:color w:val="385623"/>
            <w:lang w:val="pt-BR"/>
            <w:rPrChange w:id="308" w:author="Polenta" w:date="2014-09-23T22:55:00Z">
              <w:rPr>
                <w:lang w:val="pt-BR"/>
              </w:rPr>
            </w:rPrChange>
          </w:rPr>
          <w:t xml:space="preserve"> como trabalho de conclusão de curso da</w:t>
        </w:r>
      </w:ins>
      <w:ins w:id="309" w:author="Polenta" w:date="2014-09-23T22:48:00Z">
        <w:r w:rsidR="00323C9F" w:rsidRPr="00D91F7E">
          <w:rPr>
            <w:color w:val="385623"/>
            <w:lang w:val="pt-BR"/>
            <w:rPrChange w:id="310" w:author="Polenta" w:date="2014-09-23T22:55:00Z">
              <w:rPr>
                <w:lang w:val="pt-BR"/>
              </w:rPr>
            </w:rPrChange>
          </w:rPr>
          <w:t xml:space="preserve"> </w:t>
        </w:r>
      </w:ins>
      <w:ins w:id="311" w:author="Polenta" w:date="2014-09-23T22:47:00Z">
        <w:r w:rsidR="00323C9F" w:rsidRPr="00D91F7E">
          <w:rPr>
            <w:color w:val="385623"/>
            <w:lang w:val="pt-BR"/>
            <w:rPrChange w:id="312" w:author="Polenta" w:date="2014-09-23T22:55:00Z">
              <w:rPr>
                <w:lang w:val="pt-BR"/>
              </w:rPr>
            </w:rPrChange>
          </w:rPr>
          <w:t>disciplina de Engenharia de software da f</w:t>
        </w:r>
        <w:r w:rsidR="00150773" w:rsidRPr="00D91F7E">
          <w:rPr>
            <w:color w:val="385623"/>
            <w:lang w:val="pt-BR"/>
          </w:rPr>
          <w:t>aculdade impacta de tecnologia</w:t>
        </w:r>
      </w:ins>
      <w:ins w:id="313" w:author="Polenta" w:date="2014-09-23T22:56:00Z">
        <w:r w:rsidR="00150773" w:rsidRPr="00D91F7E">
          <w:rPr>
            <w:color w:val="385623"/>
            <w:lang w:val="pt-BR"/>
          </w:rPr>
          <w:t>.</w:t>
        </w:r>
      </w:ins>
      <w:ins w:id="314" w:author="Polenta" w:date="2014-09-23T22:50:00Z">
        <w:r w:rsidR="00323C9F" w:rsidRPr="00D91F7E">
          <w:rPr>
            <w:color w:val="385623"/>
            <w:lang w:val="pt-BR"/>
            <w:rPrChange w:id="315" w:author="Polenta" w:date="2014-09-23T22:55:00Z">
              <w:rPr>
                <w:lang w:val="pt-BR"/>
              </w:rPr>
            </w:rPrChange>
          </w:rPr>
          <w:t xml:space="preserve"> </w:t>
        </w:r>
      </w:ins>
      <w:ins w:id="316" w:author="Polenta" w:date="2014-09-23T22:54:00Z">
        <w:r w:rsidR="00323C9F" w:rsidRPr="00D91F7E">
          <w:rPr>
            <w:color w:val="385623"/>
            <w:lang w:val="pt-BR"/>
            <w:rPrChange w:id="317" w:author="Polenta" w:date="2014-09-23T22:55:00Z">
              <w:rPr>
                <w:lang w:val="pt-BR"/>
              </w:rPr>
            </w:rPrChange>
          </w:rPr>
          <w:t xml:space="preserve"> </w:t>
        </w:r>
      </w:ins>
      <w:ins w:id="318" w:author="Polenta" w:date="2014-09-23T22:56:00Z">
        <w:r w:rsidR="00150773" w:rsidRPr="00D91F7E">
          <w:rPr>
            <w:color w:val="385623"/>
            <w:lang w:val="pt-BR"/>
          </w:rPr>
          <w:t>S</w:t>
        </w:r>
      </w:ins>
      <w:ins w:id="319" w:author="Polenta" w:date="2014-09-23T22:50:00Z">
        <w:r w:rsidR="00323C9F" w:rsidRPr="00D91F7E">
          <w:rPr>
            <w:color w:val="385623"/>
            <w:lang w:val="pt-BR"/>
            <w:rPrChange w:id="320" w:author="Polenta" w:date="2014-09-23T22:55:00Z">
              <w:rPr>
                <w:lang w:val="pt-BR"/>
              </w:rPr>
            </w:rPrChange>
          </w:rPr>
          <w:t>umariamente</w:t>
        </w:r>
      </w:ins>
      <w:ins w:id="321" w:author="Polenta" w:date="2014-09-23T22:56:00Z">
        <w:r w:rsidR="00150773" w:rsidRPr="00D91F7E">
          <w:rPr>
            <w:color w:val="385623"/>
            <w:lang w:val="pt-BR"/>
          </w:rPr>
          <w:t>, este trabalho</w:t>
        </w:r>
      </w:ins>
      <w:ins w:id="322" w:author="Polenta" w:date="2014-09-23T22:50:00Z">
        <w:r w:rsidR="00323C9F" w:rsidRPr="00D91F7E">
          <w:rPr>
            <w:color w:val="385623"/>
            <w:lang w:val="pt-BR"/>
            <w:rPrChange w:id="323" w:author="Polenta" w:date="2014-09-23T22:55:00Z">
              <w:rPr>
                <w:lang w:val="pt-BR"/>
              </w:rPr>
            </w:rPrChange>
          </w:rPr>
          <w:t xml:space="preserve"> é </w:t>
        </w:r>
      </w:ins>
      <w:ins w:id="324" w:author="Polenta" w:date="2014-09-23T22:51:00Z">
        <w:r w:rsidR="00323C9F" w:rsidRPr="00D91F7E">
          <w:rPr>
            <w:color w:val="385623"/>
            <w:lang w:val="pt-BR"/>
            <w:rPrChange w:id="325" w:author="Polenta" w:date="2014-09-23T22:55:00Z">
              <w:rPr>
                <w:lang w:val="pt-BR"/>
              </w:rPr>
            </w:rPrChange>
          </w:rPr>
          <w:t>dividido</w:t>
        </w:r>
      </w:ins>
      <w:ins w:id="326" w:author="Polenta" w:date="2014-09-23T22:52:00Z">
        <w:r w:rsidR="00323C9F" w:rsidRPr="00D91F7E">
          <w:rPr>
            <w:color w:val="385623"/>
            <w:lang w:val="pt-BR"/>
            <w:rPrChange w:id="327" w:author="Polenta" w:date="2014-09-23T22:55:00Z">
              <w:rPr>
                <w:lang w:val="pt-BR"/>
              </w:rPr>
            </w:rPrChange>
          </w:rPr>
          <w:t xml:space="preserve"> em apresentação da empresa, análise do problema, </w:t>
        </w:r>
      </w:ins>
      <w:ins w:id="328" w:author="Polenta" w:date="2014-09-23T22:53:00Z">
        <w:r w:rsidR="00323C9F" w:rsidRPr="00D91F7E">
          <w:rPr>
            <w:color w:val="385623"/>
            <w:lang w:val="pt-BR"/>
            <w:rPrChange w:id="329" w:author="Polenta" w:date="2014-09-23T22:55:00Z">
              <w:rPr>
                <w:lang w:val="pt-BR"/>
              </w:rPr>
            </w:rPrChange>
          </w:rPr>
          <w:t xml:space="preserve">arquitetura do sistema e projeto do </w:t>
        </w:r>
        <w:proofErr w:type="spellStart"/>
        <w:r w:rsidR="00323C9F" w:rsidRPr="00D91F7E">
          <w:rPr>
            <w:color w:val="385623"/>
            <w:lang w:val="pt-BR"/>
            <w:rPrChange w:id="330" w:author="Polenta" w:date="2014-09-23T22:55:00Z">
              <w:rPr>
                <w:lang w:val="pt-BR"/>
              </w:rPr>
            </w:rPrChange>
          </w:rPr>
          <w:t>sitema</w:t>
        </w:r>
        <w:proofErr w:type="spellEnd"/>
        <w:r w:rsidR="00323C9F" w:rsidRPr="00D91F7E">
          <w:rPr>
            <w:color w:val="385623"/>
            <w:lang w:val="pt-BR"/>
            <w:rPrChange w:id="331" w:author="Polenta" w:date="2014-09-23T22:55:00Z">
              <w:rPr>
                <w:lang w:val="pt-BR"/>
              </w:rPr>
            </w:rPrChange>
          </w:rPr>
          <w:t xml:space="preserve"> (dividir melhor as categorias do trabalho). </w:t>
        </w:r>
      </w:ins>
    </w:p>
    <w:p w:rsidR="00323C9F" w:rsidRDefault="00323C9F">
      <w:pPr>
        <w:pStyle w:val="TCC-CorpodoTexto"/>
        <w:ind w:firstLine="0"/>
        <w:rPr>
          <w:ins w:id="332" w:author="Polenta" w:date="2014-09-23T22:40:00Z"/>
          <w:lang w:val="pt-BR"/>
        </w:rPr>
        <w:pPrChange w:id="333" w:author="Polenta" w:date="2014-09-23T22:54:00Z">
          <w:pPr>
            <w:pStyle w:val="TCC-CorpodoTexto"/>
          </w:pPr>
        </w:pPrChange>
      </w:pPr>
    </w:p>
    <w:p w:rsidR="007A4E2E" w:rsidRDefault="007A4E2E" w:rsidP="00160F10">
      <w:pPr>
        <w:pStyle w:val="TCC-CorpodoTexto"/>
        <w:rPr>
          <w:ins w:id="334" w:author="Polenta" w:date="2014-09-23T22:40:00Z"/>
          <w:lang w:val="pt-BR"/>
        </w:rPr>
      </w:pPr>
    </w:p>
    <w:p w:rsidR="00104F58" w:rsidDel="007E51DF" w:rsidRDefault="00104F58" w:rsidP="00104F58">
      <w:pPr>
        <w:pStyle w:val="TCC-CorpodoTexto"/>
        <w:rPr>
          <w:del w:id="335" w:author="Tanato TNT" w:date="2014-09-23T19:24:00Z"/>
          <w:lang w:val="pt-BR"/>
        </w:rPr>
      </w:pPr>
      <w:del w:id="336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337" w:author="Tanato TNT" w:date="2014-09-23T19:23:00Z">
        <w:r w:rsidR="005C6555" w:rsidDel="00D9141A">
          <w:rPr>
            <w:lang w:val="pt-BR"/>
          </w:rPr>
          <w:delText>&lt;X&gt;</w:delText>
        </w:r>
      </w:del>
      <w:r w:rsidR="00A800BB">
        <w:rPr>
          <w:lang w:val="pt-BR"/>
        </w:rPr>
        <w:t>ABRASILEXPRESS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338" w:author="Tanato TNT" w:date="2014-09-23T19:25:00Z"/>
          <w:lang w:val="pt-BR"/>
        </w:rPr>
      </w:pPr>
      <w:del w:id="339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340" w:name="_Ref364698127"/>
      <w:bookmarkStart w:id="341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340"/>
      <w:bookmarkEnd w:id="341"/>
    </w:p>
    <w:p w:rsidR="00150773" w:rsidRDefault="003819D5" w:rsidP="0053770F">
      <w:pPr>
        <w:pStyle w:val="TCC-CorpodoTexto"/>
        <w:rPr>
          <w:ins w:id="342" w:author="Polenta" w:date="2014-09-23T23:03:00Z"/>
          <w:lang w:val="pt-BR"/>
        </w:rPr>
      </w:pPr>
      <w:del w:id="343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344" w:author="Tanato TNT" w:date="2014-09-23T19:25:00Z">
        <w:r w:rsidR="007E51DF">
          <w:rPr>
            <w:lang w:val="pt-BR"/>
          </w:rPr>
          <w:t xml:space="preserve">A empresa </w:t>
        </w:r>
      </w:ins>
      <w:r w:rsidR="00A800BB">
        <w:rPr>
          <w:lang w:val="pt-BR"/>
        </w:rPr>
        <w:t>ABRASILEXPRESS</w:t>
      </w:r>
      <w:ins w:id="345" w:author="Tanato TNT" w:date="2014-09-23T19:25:00Z">
        <w:r w:rsidR="007E51DF">
          <w:rPr>
            <w:lang w:val="pt-BR"/>
          </w:rPr>
          <w:t xml:space="preserve"> foi fundada em 01/00/2000 por seu principal idealizado, o Senhor </w:t>
        </w:r>
        <w:proofErr w:type="spellStart"/>
        <w:r w:rsidR="007E51DF">
          <w:rPr>
            <w:lang w:val="pt-BR"/>
          </w:rPr>
          <w:t>Lourivaldo</w:t>
        </w:r>
        <w:proofErr w:type="spellEnd"/>
        <w:r w:rsidR="007E51DF">
          <w:rPr>
            <w:lang w:val="pt-BR"/>
          </w:rPr>
          <w:t xml:space="preserve"> da Silva Pinto,</w:t>
        </w:r>
        <w:proofErr w:type="gramStart"/>
        <w:r w:rsidR="007E51DF">
          <w:rPr>
            <w:lang w:val="pt-BR"/>
          </w:rPr>
          <w:t xml:space="preserve">  </w:t>
        </w:r>
        <w:proofErr w:type="gramEnd"/>
        <w:r w:rsidR="007E51DF">
          <w:rPr>
            <w:lang w:val="pt-BR"/>
          </w:rPr>
          <w:t>est</w:t>
        </w:r>
      </w:ins>
      <w:ins w:id="346" w:author="Tanato TNT" w:date="2014-09-23T19:26:00Z">
        <w:r w:rsidR="007E51DF">
          <w:rPr>
            <w:lang w:val="pt-BR"/>
          </w:rPr>
          <w:t xml:space="preserve">á localizada na Avenida Jabaquara, 102 Loja 3 na Zona Sul da Capital de São Paulo. </w:t>
        </w:r>
      </w:ins>
      <w:ins w:id="347" w:author="Polenta" w:date="2014-09-23T23:17:00Z">
        <w:r w:rsidR="00365288">
          <w:rPr>
            <w:lang w:val="pt-BR"/>
          </w:rPr>
          <w:t xml:space="preserve"> Possui </w:t>
        </w:r>
        <w:proofErr w:type="gramStart"/>
        <w:r w:rsidR="00365288">
          <w:rPr>
            <w:lang w:val="pt-BR"/>
          </w:rPr>
          <w:t>8</w:t>
        </w:r>
        <w:proofErr w:type="gramEnd"/>
        <w:r w:rsidR="00365288">
          <w:rPr>
            <w:lang w:val="pt-BR"/>
          </w:rPr>
          <w:t xml:space="preserve"> motocicletas que fazem o serviço.</w:t>
        </w:r>
      </w:ins>
      <w:ins w:id="348" w:author="Polenta" w:date="2014-09-23T23:19:00Z">
        <w:r w:rsidR="00365288">
          <w:rPr>
            <w:lang w:val="pt-BR"/>
          </w:rPr>
          <w:t xml:space="preserve"> Destas oito, quatro são contratados com salário fixo e </w:t>
        </w:r>
        <w:proofErr w:type="gramStart"/>
        <w:r w:rsidR="00365288">
          <w:rPr>
            <w:lang w:val="pt-BR"/>
          </w:rPr>
          <w:t>4</w:t>
        </w:r>
        <w:proofErr w:type="gramEnd"/>
        <w:r w:rsidR="00365288">
          <w:rPr>
            <w:lang w:val="pt-BR"/>
          </w:rPr>
          <w:t xml:space="preserve"> trabalham por comiss</w:t>
        </w:r>
      </w:ins>
      <w:ins w:id="349" w:author="Polenta" w:date="2014-09-23T23:20:00Z">
        <w:r w:rsidR="00365288">
          <w:rPr>
            <w:lang w:val="pt-BR"/>
          </w:rPr>
          <w:t>ão.</w:t>
        </w:r>
      </w:ins>
      <w:ins w:id="350" w:author="Polenta" w:date="2014-09-23T23:17:00Z">
        <w:r w:rsidR="00365288">
          <w:rPr>
            <w:lang w:val="pt-BR"/>
          </w:rPr>
          <w:t xml:space="preserve"> </w:t>
        </w:r>
      </w:ins>
      <w:ins w:id="351" w:author="Tanato TNT" w:date="2014-09-23T19:27:00Z">
        <w:del w:id="352" w:author="Polenta" w:date="2014-09-23T23:17:00Z">
          <w:r w:rsidR="007E51DF" w:rsidDel="00365288">
            <w:rPr>
              <w:lang w:val="pt-BR"/>
            </w:rPr>
            <w:delText>É conhecida na região</w:delText>
          </w:r>
          <w:r w:rsidR="00D94A35" w:rsidDel="00365288">
            <w:rPr>
              <w:lang w:val="pt-BR"/>
            </w:rPr>
            <w:delText xml:space="preserve"> pelo trabalho que </w:delText>
          </w:r>
          <w:r w:rsidR="000A3E18" w:rsidDel="00365288">
            <w:rPr>
              <w:lang w:val="pt-BR"/>
            </w:rPr>
            <w:delText>desenvolve</w:delText>
          </w:r>
        </w:del>
        <w:del w:id="353" w:author="Polenta" w:date="2014-09-23T23:02:00Z">
          <w:r w:rsidR="000A3E18" w:rsidDel="00150773">
            <w:rPr>
              <w:lang w:val="pt-BR"/>
            </w:rPr>
            <w:delText xml:space="preserve"> que foca especialmente no serviço de moto frete</w:delText>
          </w:r>
        </w:del>
        <w:r w:rsidR="000A3E18">
          <w:rPr>
            <w:lang w:val="pt-BR"/>
          </w:rPr>
          <w:t xml:space="preserve">, </w:t>
        </w:r>
        <w:del w:id="354" w:author="Polenta" w:date="2014-09-23T23:03:00Z">
          <w:r w:rsidR="000A3E18" w:rsidDel="00150773">
            <w:rPr>
              <w:lang w:val="pt-BR"/>
            </w:rPr>
            <w:delText xml:space="preserve">um </w:delText>
          </w:r>
        </w:del>
      </w:ins>
      <w:ins w:id="355" w:author="Polenta" w:date="2014-09-23T23:03:00Z">
        <w:r w:rsidR="00150773">
          <w:rPr>
            <w:lang w:val="pt-BR"/>
          </w:rPr>
          <w:t xml:space="preserve"> o </w:t>
        </w:r>
      </w:ins>
      <w:ins w:id="356" w:author="Tanato TNT" w:date="2014-09-23T19:27:00Z">
        <w:r w:rsidR="000A3E18">
          <w:rPr>
            <w:lang w:val="pt-BR"/>
          </w:rPr>
          <w:t>serviço</w:t>
        </w:r>
      </w:ins>
      <w:ins w:id="357" w:author="Polenta" w:date="2014-09-23T23:03:00Z">
        <w:r w:rsidR="00150773">
          <w:rPr>
            <w:lang w:val="pt-BR"/>
          </w:rPr>
          <w:t xml:space="preserve"> de moto frete é</w:t>
        </w:r>
        <w:proofErr w:type="gramStart"/>
        <w:r w:rsidR="00150773">
          <w:rPr>
            <w:lang w:val="pt-BR"/>
          </w:rPr>
          <w:t xml:space="preserve"> </w:t>
        </w:r>
      </w:ins>
      <w:ins w:id="358" w:author="Tanato TNT" w:date="2014-09-23T19:27:00Z">
        <w:r w:rsidR="000A3E18">
          <w:rPr>
            <w:lang w:val="pt-BR"/>
          </w:rPr>
          <w:t xml:space="preserve"> </w:t>
        </w:r>
        <w:proofErr w:type="gramEnd"/>
        <w:r w:rsidR="000A3E18">
          <w:rPr>
            <w:lang w:val="pt-BR"/>
          </w:rPr>
          <w:t>muito utilizado em S</w:t>
        </w:r>
      </w:ins>
      <w:ins w:id="359" w:author="Tanato TNT" w:date="2014-09-23T19:28:00Z">
        <w:r w:rsidR="000A3E18">
          <w:rPr>
            <w:lang w:val="pt-BR"/>
          </w:rPr>
          <w:t>ão Paulo</w:t>
        </w:r>
      </w:ins>
      <w:ins w:id="360" w:author="Polenta" w:date="2014-09-23T23:03:00Z">
        <w:r w:rsidR="00150773">
          <w:rPr>
            <w:lang w:val="pt-BR"/>
          </w:rPr>
          <w:t xml:space="preserve">. </w:t>
        </w:r>
      </w:ins>
      <w:ins w:id="361" w:author="Polenta" w:date="2014-09-23T23:04:00Z">
        <w:r w:rsidR="00150773">
          <w:rPr>
            <w:lang w:val="pt-BR"/>
          </w:rPr>
          <w:t xml:space="preserve">O transito caótico e </w:t>
        </w:r>
      </w:ins>
      <w:ins w:id="362" w:author="Polenta" w:date="2014-09-23T23:05:00Z">
        <w:r w:rsidR="00150773">
          <w:rPr>
            <w:lang w:val="pt-BR"/>
          </w:rPr>
          <w:t>o</w:t>
        </w:r>
      </w:ins>
      <w:ins w:id="363" w:author="Polenta" w:date="2014-09-23T23:04:00Z">
        <w:r w:rsidR="00150773">
          <w:rPr>
            <w:lang w:val="pt-BR"/>
          </w:rPr>
          <w:t xml:space="preserve"> gigantesca </w:t>
        </w:r>
      </w:ins>
      <w:ins w:id="364" w:author="Polenta" w:date="2014-09-23T23:05:00Z">
        <w:r w:rsidR="00150773">
          <w:rPr>
            <w:lang w:val="pt-BR"/>
          </w:rPr>
          <w:t xml:space="preserve">gargalo de mobilidade urbana, são alguns dos problemas q </w:t>
        </w:r>
      </w:ins>
      <w:ins w:id="365" w:author="Polenta" w:date="2014-09-23T23:21:00Z">
        <w:r w:rsidR="00365288">
          <w:rPr>
            <w:lang w:val="pt-BR"/>
          </w:rPr>
          <w:t xml:space="preserve">motivaram o </w:t>
        </w:r>
      </w:ins>
      <w:ins w:id="366" w:author="Polenta" w:date="2014-09-23T23:05:00Z">
        <w:r w:rsidR="00150773">
          <w:rPr>
            <w:lang w:val="pt-BR"/>
          </w:rPr>
          <w:t xml:space="preserve">seu </w:t>
        </w:r>
        <w:proofErr w:type="spellStart"/>
        <w:r w:rsidR="00365288">
          <w:rPr>
            <w:lang w:val="pt-BR"/>
          </w:rPr>
          <w:t>Lorivaldo</w:t>
        </w:r>
        <w:proofErr w:type="spellEnd"/>
        <w:r w:rsidR="00365288">
          <w:rPr>
            <w:lang w:val="pt-BR"/>
          </w:rPr>
          <w:t>,</w:t>
        </w:r>
        <w:proofErr w:type="gramStart"/>
        <w:r w:rsidR="00365288">
          <w:rPr>
            <w:lang w:val="pt-BR"/>
          </w:rPr>
          <w:t xml:space="preserve"> </w:t>
        </w:r>
        <w:r w:rsidR="00150773">
          <w:rPr>
            <w:lang w:val="pt-BR"/>
          </w:rPr>
          <w:t xml:space="preserve"> </w:t>
        </w:r>
        <w:proofErr w:type="gramEnd"/>
        <w:r w:rsidR="00150773">
          <w:rPr>
            <w:lang w:val="pt-BR"/>
          </w:rPr>
          <w:t xml:space="preserve">a investir </w:t>
        </w:r>
      </w:ins>
      <w:ins w:id="367" w:author="Polenta" w:date="2014-09-23T23:08:00Z">
        <w:r w:rsidR="00CD3D5A">
          <w:rPr>
            <w:lang w:val="pt-BR"/>
          </w:rPr>
          <w:t xml:space="preserve">em uma empresa de </w:t>
        </w:r>
        <w:proofErr w:type="spellStart"/>
        <w:r w:rsidR="00CD3D5A">
          <w:rPr>
            <w:lang w:val="pt-BR"/>
          </w:rPr>
          <w:t>motofrete</w:t>
        </w:r>
      </w:ins>
      <w:proofErr w:type="spellEnd"/>
      <w:ins w:id="368" w:author="Polenta" w:date="2014-09-23T23:07:00Z">
        <w:r w:rsidR="00CD3D5A">
          <w:rPr>
            <w:lang w:val="pt-BR"/>
          </w:rPr>
          <w:t>.</w:t>
        </w:r>
      </w:ins>
      <w:ins w:id="369" w:author="Polenta" w:date="2014-09-23T23:06:00Z">
        <w:r w:rsidR="00CD3D5A">
          <w:rPr>
            <w:lang w:val="pt-BR"/>
          </w:rPr>
          <w:t xml:space="preserve"> </w:t>
        </w:r>
      </w:ins>
    </w:p>
    <w:p w:rsidR="00CD3D5A" w:rsidRDefault="000A3E18" w:rsidP="0053770F">
      <w:pPr>
        <w:pStyle w:val="TCC-CorpodoTexto"/>
        <w:rPr>
          <w:ins w:id="370" w:author="Polenta" w:date="2014-09-23T23:09:00Z"/>
          <w:lang w:val="pt-BR"/>
        </w:rPr>
      </w:pPr>
      <w:ins w:id="371" w:author="Tanato TNT" w:date="2014-09-23T19:28:00Z">
        <w:del w:id="372" w:author="Polenta" w:date="2014-09-23T23:09:00Z">
          <w:r w:rsidDel="00CD3D5A">
            <w:rPr>
              <w:lang w:val="pt-BR"/>
            </w:rPr>
            <w:delText xml:space="preserve"> por causa de seu trânsito caótica e as grandes dificuldades de mobilidade urbana, a partir disto o seu fundador acreditou no seu talento e na sua capacidade administrativa e criou o seu pr</w:delText>
          </w:r>
        </w:del>
      </w:ins>
      <w:ins w:id="373" w:author="Tanato TNT" w:date="2014-09-23T19:29:00Z">
        <w:del w:id="374" w:author="Polenta" w:date="2014-09-23T23:09:00Z">
          <w:r w:rsidDel="00CD3D5A">
            <w:rPr>
              <w:lang w:val="pt-BR"/>
            </w:rPr>
            <w:delText>óprio negócio</w:delText>
          </w:r>
        </w:del>
      </w:ins>
      <w:ins w:id="375" w:author="Tanato TNT" w:date="2014-09-23T19:30:00Z">
        <w:r>
          <w:rPr>
            <w:lang w:val="pt-BR"/>
          </w:rPr>
          <w:t>O mercado de moto frete é bem concorrido</w:t>
        </w:r>
      </w:ins>
      <w:ins w:id="376" w:author="Polenta" w:date="2014-09-23T23:10:00Z">
        <w:r w:rsidR="00CD3D5A">
          <w:rPr>
            <w:lang w:val="pt-BR"/>
          </w:rPr>
          <w:t xml:space="preserve">, as dificuldades são muitas, em uma empresa de pequeno porte </w:t>
        </w:r>
      </w:ins>
      <w:ins w:id="377" w:author="Polenta" w:date="2014-09-23T23:12:00Z">
        <w:r w:rsidR="00CD3D5A">
          <w:rPr>
            <w:lang w:val="pt-BR"/>
          </w:rPr>
          <w:t>n</w:t>
        </w:r>
      </w:ins>
      <w:ins w:id="378" w:author="Polenta" w:date="2014-09-23T23:10:00Z">
        <w:r w:rsidR="00CD3D5A">
          <w:rPr>
            <w:lang w:val="pt-BR"/>
          </w:rPr>
          <w:t>uma cidade como s</w:t>
        </w:r>
      </w:ins>
      <w:ins w:id="379" w:author="Polenta" w:date="2014-09-23T23:11:00Z">
        <w:r w:rsidR="00CD3D5A">
          <w:rPr>
            <w:lang w:val="pt-BR"/>
          </w:rPr>
          <w:t xml:space="preserve">ão </w:t>
        </w:r>
      </w:ins>
      <w:ins w:id="380" w:author="Polenta" w:date="2014-09-23T23:12:00Z">
        <w:r w:rsidR="00CD3D5A">
          <w:rPr>
            <w:lang w:val="pt-BR"/>
          </w:rPr>
          <w:t>Paulo</w:t>
        </w:r>
      </w:ins>
      <w:ins w:id="381" w:author="Polenta" w:date="2014-09-23T23:11:00Z">
        <w:r w:rsidR="00CD3D5A">
          <w:rPr>
            <w:lang w:val="pt-BR"/>
          </w:rPr>
          <w:t>,</w:t>
        </w:r>
      </w:ins>
      <w:ins w:id="382" w:author="Polenta" w:date="2014-09-23T23:12:00Z">
        <w:r w:rsidR="00CD3D5A">
          <w:rPr>
            <w:lang w:val="pt-BR"/>
          </w:rPr>
          <w:t xml:space="preserve"> </w:t>
        </w:r>
        <w:proofErr w:type="spellStart"/>
        <w:r w:rsidR="00CD3D5A">
          <w:rPr>
            <w:lang w:val="pt-BR"/>
          </w:rPr>
          <w:t>gerencimanto</w:t>
        </w:r>
        <w:proofErr w:type="spellEnd"/>
        <w:r w:rsidR="00CD3D5A">
          <w:rPr>
            <w:lang w:val="pt-BR"/>
          </w:rPr>
          <w:t xml:space="preserve"> </w:t>
        </w:r>
        <w:proofErr w:type="gramStart"/>
        <w:r w:rsidR="00CD3D5A">
          <w:rPr>
            <w:lang w:val="pt-BR"/>
          </w:rPr>
          <w:t xml:space="preserve">do </w:t>
        </w:r>
        <w:r w:rsidR="00CD3D5A">
          <w:rPr>
            <w:lang w:val="pt-BR"/>
          </w:rPr>
          <w:lastRenderedPageBreak/>
          <w:t>processos</w:t>
        </w:r>
      </w:ins>
      <w:proofErr w:type="gramEnd"/>
      <w:ins w:id="383" w:author="Polenta" w:date="2014-09-23T23:14:00Z">
        <w:r w:rsidR="00CD3D5A">
          <w:rPr>
            <w:lang w:val="pt-BR"/>
          </w:rPr>
          <w:t xml:space="preserve"> e</w:t>
        </w:r>
      </w:ins>
      <w:ins w:id="384" w:author="Polenta" w:date="2014-09-23T23:12:00Z">
        <w:r w:rsidR="00CD3D5A">
          <w:rPr>
            <w:lang w:val="pt-BR"/>
          </w:rPr>
          <w:t xml:space="preserve"> controle financeiro</w:t>
        </w:r>
      </w:ins>
      <w:ins w:id="385" w:author="Polenta" w:date="2014-09-23T23:14:00Z">
        <w:r w:rsidR="00CD3D5A">
          <w:rPr>
            <w:lang w:val="pt-BR"/>
          </w:rPr>
          <w:t xml:space="preserve">, podem ser determinantes </w:t>
        </w:r>
      </w:ins>
      <w:ins w:id="386" w:author="Polenta" w:date="2014-09-23T23:15:00Z">
        <w:r w:rsidR="00CD3D5A">
          <w:rPr>
            <w:lang w:val="pt-BR"/>
          </w:rPr>
          <w:t xml:space="preserve">na continuidade de uma empresa. </w:t>
        </w:r>
      </w:ins>
      <w:ins w:id="387" w:author="Polenta" w:date="2014-09-23T23:21:00Z">
        <w:r w:rsidR="00365288">
          <w:rPr>
            <w:lang w:val="pt-BR"/>
          </w:rPr>
          <w:t>A</w:t>
        </w:r>
      </w:ins>
      <w:ins w:id="388" w:author="Polenta" w:date="2014-09-23T23:22:00Z">
        <w:r w:rsidR="00365288">
          <w:rPr>
            <w:lang w:val="pt-BR"/>
          </w:rPr>
          <w:t xml:space="preserve"> </w:t>
        </w:r>
        <w:proofErr w:type="spellStart"/>
        <w:r w:rsidR="00365288">
          <w:rPr>
            <w:lang w:val="pt-BR"/>
          </w:rPr>
          <w:t>abrasil</w:t>
        </w:r>
        <w:proofErr w:type="spellEnd"/>
        <w:r w:rsidR="00365288">
          <w:rPr>
            <w:lang w:val="pt-BR"/>
          </w:rPr>
          <w:t xml:space="preserve"> prevê muitos anos </w:t>
        </w:r>
      </w:ins>
      <w:ins w:id="389" w:author="Polenta" w:date="2014-09-23T23:23:00Z">
        <w:r w:rsidR="00365288">
          <w:rPr>
            <w:lang w:val="pt-BR"/>
          </w:rPr>
          <w:t>de vida</w:t>
        </w:r>
        <w:proofErr w:type="gramStart"/>
        <w:r w:rsidR="00365288">
          <w:rPr>
            <w:lang w:val="pt-BR"/>
          </w:rPr>
          <w:t xml:space="preserve"> </w:t>
        </w:r>
      </w:ins>
      <w:ins w:id="390" w:author="Polenta" w:date="2014-09-23T23:22:00Z">
        <w:r w:rsidR="001379FA">
          <w:rPr>
            <w:lang w:val="pt-BR"/>
          </w:rPr>
          <w:t xml:space="preserve"> </w:t>
        </w:r>
        <w:proofErr w:type="gramEnd"/>
        <w:r w:rsidR="001379FA">
          <w:rPr>
            <w:lang w:val="pt-BR"/>
          </w:rPr>
          <w:t>pela frente</w:t>
        </w:r>
      </w:ins>
      <w:ins w:id="391" w:author="Polenta" w:date="2014-09-23T23:28:00Z">
        <w:r w:rsidR="001379FA">
          <w:rPr>
            <w:lang w:val="pt-BR"/>
          </w:rPr>
          <w:t>, e com seu</w:t>
        </w:r>
      </w:ins>
      <w:ins w:id="392" w:author="Polenta" w:date="2014-09-23T23:22:00Z">
        <w:r w:rsidR="00365288">
          <w:rPr>
            <w:lang w:val="pt-BR"/>
          </w:rPr>
          <w:t xml:space="preserve"> crescimento, </w:t>
        </w:r>
      </w:ins>
      <w:ins w:id="393" w:author="Polenta" w:date="2014-09-23T23:28:00Z">
        <w:r w:rsidR="001379FA">
          <w:rPr>
            <w:lang w:val="pt-BR"/>
          </w:rPr>
          <w:t>surge o</w:t>
        </w:r>
      </w:ins>
      <w:ins w:id="394" w:author="Polenta" w:date="2014-09-23T23:26:00Z">
        <w:r w:rsidR="00365288">
          <w:rPr>
            <w:lang w:val="pt-BR"/>
          </w:rPr>
          <w:t xml:space="preserve"> desafio de gerenciar </w:t>
        </w:r>
        <w:r w:rsidR="001379FA">
          <w:rPr>
            <w:lang w:val="pt-BR"/>
          </w:rPr>
          <w:t>melhor as necessidades da empresa</w:t>
        </w:r>
      </w:ins>
      <w:ins w:id="395" w:author="Polenta" w:date="2014-09-23T23:29:00Z">
        <w:r w:rsidR="001379FA">
          <w:rPr>
            <w:lang w:val="pt-BR"/>
          </w:rPr>
          <w:t>.</w:t>
        </w:r>
      </w:ins>
      <w:ins w:id="396" w:author="Polenta" w:date="2014-09-23T23:23:00Z">
        <w:r w:rsidR="00365288">
          <w:rPr>
            <w:lang w:val="pt-BR"/>
          </w:rPr>
          <w:t xml:space="preserve"> </w:t>
        </w:r>
      </w:ins>
      <w:ins w:id="397" w:author="Polenta" w:date="2014-09-23T23:22:00Z">
        <w:r w:rsidR="00365288">
          <w:rPr>
            <w:lang w:val="pt-BR"/>
          </w:rPr>
          <w:t xml:space="preserve"> </w:t>
        </w:r>
      </w:ins>
    </w:p>
    <w:p w:rsidR="000A3E18" w:rsidDel="00CD3D5A" w:rsidRDefault="000C214F" w:rsidP="0046135F">
      <w:pPr>
        <w:pStyle w:val="TCC-Titulo2"/>
        <w:rPr>
          <w:del w:id="398" w:author="Polenta" w:date="2014-09-23T23:09:00Z"/>
          <w:lang w:val="pt-BR"/>
        </w:rPr>
      </w:pPr>
      <w:ins w:id="399" w:author="Tanato TNT" w:date="2014-09-23T19:34:00Z">
        <w:del w:id="400" w:author="Polenta" w:date="2014-09-23T23:09:00Z">
          <w:r w:rsidDel="00CD3D5A">
            <w:rPr>
              <w:lang w:val="pt-BR"/>
            </w:rPr>
            <w:delText>,</w:delText>
          </w:r>
        </w:del>
      </w:ins>
      <w:ins w:id="401" w:author="Tanato TNT" w:date="2014-09-23T19:30:00Z">
        <w:del w:id="402" w:author="Polenta" w:date="2014-09-23T23:09:00Z">
          <w:r w:rsidR="000A3E18" w:rsidDel="00CD3D5A">
            <w:rPr>
              <w:lang w:val="pt-BR"/>
            </w:rPr>
            <w:delText xml:space="preserve"> </w:delText>
          </w:r>
        </w:del>
      </w:ins>
      <w:ins w:id="403" w:author="Tanato TNT" w:date="2014-09-23T19:32:00Z">
        <w:del w:id="404" w:author="Polenta" w:date="2014-09-23T23:09:00Z">
          <w:r w:rsidR="007D4DA2" w:rsidDel="00CD3D5A">
            <w:rPr>
              <w:lang w:val="pt-BR"/>
            </w:rPr>
            <w:delText>exige</w:delText>
          </w:r>
        </w:del>
      </w:ins>
      <w:ins w:id="405" w:author="Tanato TNT" w:date="2014-09-23T19:34:00Z">
        <w:del w:id="406" w:author="Polenta" w:date="2014-09-23T23:09:00Z">
          <w:r w:rsidDel="00CD3D5A">
            <w:rPr>
              <w:lang w:val="pt-BR"/>
            </w:rPr>
            <w:delText xml:space="preserve">-se </w:delText>
          </w:r>
        </w:del>
      </w:ins>
      <w:ins w:id="407" w:author="Tanato TNT" w:date="2014-09-23T19:32:00Z">
        <w:del w:id="408" w:author="Polenta" w:date="2014-09-23T23:09:00Z">
          <w:r w:rsidR="007D4DA2" w:rsidDel="00CD3D5A">
            <w:rPr>
              <w:lang w:val="pt-BR"/>
            </w:rPr>
            <w:delText>coragem e disposição para enfrenta-lo e esta é uma das razões pelas quais o Sr. Lourivaldo cresce, admitindo novos funcion</w:delText>
          </w:r>
        </w:del>
      </w:ins>
      <w:ins w:id="409" w:author="Tanato TNT" w:date="2014-09-23T19:33:00Z">
        <w:del w:id="410" w:author="Polenta" w:date="2014-09-23T23:09:00Z">
          <w:r w:rsidR="007D4DA2" w:rsidDel="00CD3D5A">
            <w:rPr>
              <w:lang w:val="pt-BR"/>
            </w:rPr>
            <w:delText>ários e expandindo o seu mercado oferecendo os seus serviços a mais clientes</w:delText>
          </w:r>
        </w:del>
      </w:ins>
      <w:ins w:id="411" w:author="Tanato TNT" w:date="2014-09-23T19:34:00Z">
        <w:del w:id="412" w:author="Polenta" w:date="2014-09-23T23:09:00Z">
          <w:r w:rsidDel="00CD3D5A">
            <w:rPr>
              <w:lang w:val="pt-BR"/>
            </w:rPr>
            <w:delText>.</w:delText>
          </w:r>
        </w:del>
      </w:ins>
    </w:p>
    <w:p w:rsidR="00F76DF2" w:rsidRPr="0046135F" w:rsidRDefault="005C6555" w:rsidP="003161C8">
      <w:pPr>
        <w:pStyle w:val="TCC-Titulo2"/>
        <w:rPr>
          <w:lang w:val="pt-BR"/>
        </w:rPr>
      </w:pPr>
      <w:bookmarkStart w:id="413" w:name="_Ref364698176"/>
      <w:bookmarkStart w:id="414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413"/>
      <w:bookmarkEnd w:id="414"/>
    </w:p>
    <w:p w:rsidR="00B917F9" w:rsidRPr="00B917F9" w:rsidRDefault="00C20209" w:rsidP="00C20209">
      <w:pPr>
        <w:pStyle w:val="TCC-CorpodoTexto"/>
        <w:rPr>
          <w:lang w:val="pt-BR"/>
        </w:rPr>
      </w:pPr>
      <w:del w:id="415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416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417" w:author="Tanato TNT" w:date="2014-09-23T19:37:00Z">
        <w:r w:rsidR="00B917F9">
          <w:rPr>
            <w:lang w:val="pt-BR"/>
          </w:rPr>
          <w:t xml:space="preserve">é diferente, a </w:t>
        </w:r>
      </w:ins>
      <w:r w:rsidR="00A800BB">
        <w:rPr>
          <w:lang w:val="pt-BR"/>
        </w:rPr>
        <w:t>ABRASILEXPRESS</w:t>
      </w:r>
      <w:ins w:id="418" w:author="Tanato TNT" w:date="2014-09-23T19:37:00Z">
        <w:r w:rsidR="00B917F9">
          <w:rPr>
            <w:lang w:val="pt-BR"/>
          </w:rPr>
          <w:t xml:space="preserve"> </w:t>
        </w:r>
        <w:r w:rsidR="00DA4DB8">
          <w:rPr>
            <w:lang w:val="pt-BR"/>
          </w:rPr>
          <w:t>está passando por esta situação</w:t>
        </w:r>
      </w:ins>
      <w:ins w:id="419" w:author="Tanato TNT" w:date="2014-09-23T19:38:00Z">
        <w:r w:rsidR="008112D6">
          <w:rPr>
            <w:lang w:val="pt-BR"/>
          </w:rPr>
          <w:t>, a administração dos serviços, que envolvem os clientes, os funcionários</w:t>
        </w:r>
      </w:ins>
      <w:ins w:id="420" w:author="Tanato TNT" w:date="2014-09-23T19:39:00Z">
        <w:r w:rsidR="005E7C84">
          <w:rPr>
            <w:lang w:val="pt-BR"/>
          </w:rPr>
          <w:t xml:space="preserve">, os ativos (motos e celulares) precisam ser </w:t>
        </w:r>
        <w:proofErr w:type="gramStart"/>
        <w:r w:rsidR="005E7C84">
          <w:rPr>
            <w:lang w:val="pt-BR"/>
          </w:rPr>
          <w:t>melhor</w:t>
        </w:r>
        <w:proofErr w:type="gramEnd"/>
        <w:r w:rsidR="005E7C84">
          <w:rPr>
            <w:lang w:val="pt-BR"/>
          </w:rPr>
          <w:t xml:space="preserve"> controlados, isto significa que hoje h</w:t>
        </w:r>
      </w:ins>
      <w:ins w:id="421" w:author="Tanato TNT" w:date="2014-09-23T19:40:00Z">
        <w:r w:rsidR="005E7C84">
          <w:rPr>
            <w:lang w:val="pt-BR"/>
          </w:rPr>
          <w:t>á um controle</w:t>
        </w:r>
        <w:r w:rsidR="00AC6840">
          <w:rPr>
            <w:lang w:val="pt-BR"/>
          </w:rPr>
          <w:t>, mas este se torna falho para a realidade e o tempo de resposta que se necessita neste mercado competitivo.</w:t>
        </w:r>
      </w:ins>
      <w:ins w:id="422" w:author="Tanato TNT" w:date="2014-09-23T19:43:00Z">
        <w:r w:rsidR="00B67BA0">
          <w:rPr>
            <w:lang w:val="pt-BR"/>
          </w:rPr>
          <w:t xml:space="preserve"> O foco do nosso trabalho é atingir esta deficiência e sanar </w:t>
        </w:r>
      </w:ins>
      <w:ins w:id="423" w:author="Tanato TNT" w:date="2014-09-23T19:44:00Z">
        <w:r w:rsidR="00B67BA0">
          <w:rPr>
            <w:lang w:val="pt-BR"/>
          </w:rPr>
          <w:t xml:space="preserve">o tempo de resposta aos clientes que necessitam dos serviços da </w:t>
        </w:r>
      </w:ins>
      <w:r w:rsidR="00A800BB">
        <w:rPr>
          <w:lang w:val="pt-BR"/>
        </w:rPr>
        <w:t>ABRASILEXPRESS</w:t>
      </w:r>
      <w:ins w:id="424" w:author="Tanato TNT" w:date="2014-09-23T19:44:00Z">
        <w:r w:rsidR="00B67BA0">
          <w:rPr>
            <w:lang w:val="pt-BR"/>
          </w:rPr>
          <w:t>, diminuir a rotatividade dos funcionários contratados e valorizar melhor o</w:t>
        </w:r>
      </w:ins>
      <w:ins w:id="425" w:author="Tanato TNT" w:date="2014-09-23T19:45:00Z">
        <w:r w:rsidR="00AB4C00">
          <w:rPr>
            <w:lang w:val="pt-BR"/>
          </w:rPr>
          <w:t xml:space="preserve">s </w:t>
        </w:r>
      </w:ins>
      <w:ins w:id="426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427" w:author="Tanato TNT" w:date="2014-09-23T19:51:00Z"/>
          <w:lang w:val="pt-BR"/>
        </w:rPr>
      </w:pPr>
      <w:del w:id="428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429" w:author="Tanato TNT" w:date="2014-09-23T19:46:00Z">
        <w:r w:rsidR="0044796C">
          <w:rPr>
            <w:lang w:val="pt-BR"/>
          </w:rPr>
          <w:t>É justificável a elaboração deste trabalho ao observar o quanto irá agregar de valor ao negócio, o serviço de moto frete envolve o recebimento</w:t>
        </w:r>
      </w:ins>
      <w:ins w:id="430" w:author="Tanato TNT" w:date="2014-09-23T19:47:00Z">
        <w:r w:rsidR="0044796C">
          <w:rPr>
            <w:lang w:val="pt-BR"/>
          </w:rPr>
          <w:t>/envio</w:t>
        </w:r>
      </w:ins>
      <w:ins w:id="431" w:author="Tanato TNT" w:date="2014-09-23T19:46:00Z">
        <w:r w:rsidR="0044796C">
          <w:rPr>
            <w:lang w:val="pt-BR"/>
          </w:rPr>
          <w:t xml:space="preserve"> de mercadorias</w:t>
        </w:r>
      </w:ins>
      <w:ins w:id="432" w:author="Tanato TNT" w:date="2014-09-23T19:47:00Z">
        <w:r w:rsidR="0044796C">
          <w:rPr>
            <w:lang w:val="pt-BR"/>
          </w:rPr>
          <w:t xml:space="preserve"> e documentos, os clientes possuem uma rotina na execução destas atividades</w:t>
        </w:r>
        <w:r w:rsidR="00B333DF">
          <w:rPr>
            <w:lang w:val="pt-BR"/>
          </w:rPr>
          <w:t xml:space="preserve"> e os funcionários envolvidos</w:t>
        </w:r>
      </w:ins>
      <w:ins w:id="433" w:author="Tanato TNT" w:date="2014-09-23T19:51:00Z">
        <w:r w:rsidR="00914D7A">
          <w:rPr>
            <w:lang w:val="pt-BR"/>
          </w:rPr>
          <w:t>,</w:t>
        </w:r>
      </w:ins>
      <w:ins w:id="434" w:author="Tanato TNT" w:date="2014-09-23T19:47:00Z">
        <w:r w:rsidR="00B333DF">
          <w:rPr>
            <w:lang w:val="pt-BR"/>
          </w:rPr>
          <w:t xml:space="preserve"> na </w:t>
        </w:r>
      </w:ins>
      <w:ins w:id="435" w:author="Tanato TNT" w:date="2014-09-23T19:48:00Z">
        <w:r w:rsidR="00B333DF">
          <w:rPr>
            <w:lang w:val="pt-BR"/>
          </w:rPr>
          <w:t>realização da tarefa</w:t>
        </w:r>
        <w:r w:rsidR="00914D7A">
          <w:rPr>
            <w:lang w:val="pt-BR"/>
          </w:rPr>
          <w:t xml:space="preserve"> mantém a qualidade do atendimento ou entende como deve ser comportar com os </w:t>
        </w:r>
      </w:ins>
      <w:ins w:id="436" w:author="Tanato TNT" w:date="2014-09-23T19:49:00Z">
        <w:r w:rsidR="00914D7A">
          <w:rPr>
            <w:lang w:val="pt-BR"/>
          </w:rPr>
          <w:t xml:space="preserve">próprios </w:t>
        </w:r>
      </w:ins>
      <w:ins w:id="437" w:author="Tanato TNT" w:date="2014-09-23T19:48:00Z">
        <w:r w:rsidR="00914D7A">
          <w:rPr>
            <w:lang w:val="pt-BR"/>
          </w:rPr>
          <w:t>clientes</w:t>
        </w:r>
      </w:ins>
      <w:ins w:id="438" w:author="Tanato TNT" w:date="2014-09-23T19:49:00Z">
        <w:r w:rsidR="00914D7A">
          <w:rPr>
            <w:lang w:val="pt-BR"/>
          </w:rPr>
          <w:t>, o sistema permite entender e se aproximar desta relação</w:t>
        </w:r>
      </w:ins>
      <w:ins w:id="439" w:author="Tanato TNT" w:date="2014-09-23T19:50:00Z">
        <w:r w:rsidR="00914D7A">
          <w:rPr>
            <w:lang w:val="pt-BR"/>
          </w:rPr>
          <w:t xml:space="preserve"> o que </w:t>
        </w:r>
      </w:ins>
      <w:ins w:id="440" w:author="Tanato TNT" w:date="2014-09-23T19:51:00Z">
        <w:r w:rsidR="00914D7A">
          <w:rPr>
            <w:lang w:val="pt-BR"/>
          </w:rPr>
          <w:t>ajudará</w:t>
        </w:r>
      </w:ins>
      <w:ins w:id="441" w:author="Tanato TNT" w:date="2014-09-23T19:50:00Z">
        <w:r w:rsidR="00914D7A">
          <w:rPr>
            <w:lang w:val="pt-BR"/>
          </w:rPr>
          <w:t xml:space="preserve"> ao administrador investir em áreas que sejam carentes ou necessitem de ajustes.</w:t>
        </w:r>
      </w:ins>
    </w:p>
    <w:p w:rsidR="009006EB" w:rsidRDefault="00914D7A" w:rsidP="00485D03">
      <w:pPr>
        <w:pStyle w:val="TCC-CorpodoTexto"/>
        <w:rPr>
          <w:ins w:id="442" w:author="Tanato TNT" w:date="2014-09-23T19:57:00Z"/>
          <w:lang w:val="pt-BR"/>
        </w:rPr>
      </w:pPr>
      <w:ins w:id="443" w:author="Tanato TNT" w:date="2014-09-23T19:51:00Z">
        <w:r>
          <w:rPr>
            <w:lang w:val="pt-BR"/>
          </w:rPr>
          <w:t xml:space="preserve">Um exemplo </w:t>
        </w:r>
      </w:ins>
      <w:ins w:id="444" w:author="Tanato TNT" w:date="2014-09-23T19:53:00Z">
        <w:r>
          <w:rPr>
            <w:lang w:val="pt-BR"/>
          </w:rPr>
          <w:t xml:space="preserve">para </w:t>
        </w:r>
      </w:ins>
      <w:ins w:id="445" w:author="Tanato TNT" w:date="2014-09-23T19:51:00Z">
        <w:r>
          <w:rPr>
            <w:lang w:val="pt-BR"/>
          </w:rPr>
          <w:t>visualizar esta relaç</w:t>
        </w:r>
      </w:ins>
      <w:ins w:id="446" w:author="Tanato TNT" w:date="2014-09-23T19:52:00Z">
        <w:r>
          <w:rPr>
            <w:lang w:val="pt-BR"/>
          </w:rPr>
          <w:t xml:space="preserve">ão seria desta forma: O cliente </w:t>
        </w:r>
      </w:ins>
      <w:ins w:id="447" w:author="Tanato TNT" w:date="2014-09-23T19:53:00Z">
        <w:r>
          <w:rPr>
            <w:lang w:val="pt-BR"/>
          </w:rPr>
          <w:t xml:space="preserve">Sr. </w:t>
        </w:r>
      </w:ins>
      <w:ins w:id="448" w:author="Tanato TNT" w:date="2014-09-23T19:52:00Z">
        <w:r>
          <w:rPr>
            <w:lang w:val="pt-BR"/>
          </w:rPr>
          <w:t xml:space="preserve">Pedro sempre próximo ao dia 10 do mês solicita o serviço da </w:t>
        </w:r>
      </w:ins>
      <w:r w:rsidR="00A800BB">
        <w:rPr>
          <w:lang w:val="pt-BR"/>
        </w:rPr>
        <w:t>ABRASILEXPRESS</w:t>
      </w:r>
      <w:ins w:id="449" w:author="Tanato TNT" w:date="2014-09-23T19:52:00Z">
        <w:r>
          <w:rPr>
            <w:lang w:val="pt-BR"/>
          </w:rPr>
          <w:t>,</w:t>
        </w:r>
      </w:ins>
      <w:ins w:id="450" w:author="Tanato TNT" w:date="2014-09-23T19:53:00Z">
        <w:r>
          <w:rPr>
            <w:lang w:val="pt-BR"/>
          </w:rPr>
          <w:t xml:space="preserve"> mas nos últimos </w:t>
        </w:r>
        <w:proofErr w:type="gramStart"/>
        <w:r>
          <w:rPr>
            <w:lang w:val="pt-BR"/>
          </w:rPr>
          <w:t>3</w:t>
        </w:r>
        <w:proofErr w:type="gramEnd"/>
        <w:r>
          <w:rPr>
            <w:lang w:val="pt-BR"/>
          </w:rPr>
          <w:t xml:space="preserve"> meses, o administrador notou que o Sr. Pedro</w:t>
        </w:r>
      </w:ins>
      <w:ins w:id="451" w:author="Tanato TNT" w:date="2014-09-23T19:55:00Z">
        <w:r w:rsidR="008C782F">
          <w:rPr>
            <w:lang w:val="pt-BR"/>
          </w:rPr>
          <w:t>, e talvez até outros clientes,</w:t>
        </w:r>
      </w:ins>
      <w:ins w:id="452" w:author="Tanato TNT" w:date="2014-09-23T19:53:00Z">
        <w:r>
          <w:rPr>
            <w:lang w:val="pt-BR"/>
          </w:rPr>
          <w:t xml:space="preserve"> não solicitou mais os seus serviços</w:t>
        </w:r>
      </w:ins>
      <w:ins w:id="453" w:author="Tanato TNT" w:date="2014-09-23T19:54:00Z">
        <w:r w:rsidR="008C782F">
          <w:rPr>
            <w:lang w:val="pt-BR"/>
          </w:rPr>
          <w:t xml:space="preserve">, com o processo atual o administrador perceberia a ausência de serviço quando for realizar o </w:t>
        </w:r>
      </w:ins>
      <w:ins w:id="454" w:author="Tanato TNT" w:date="2014-09-23T19:55:00Z">
        <w:r w:rsidR="008C782F">
          <w:rPr>
            <w:lang w:val="pt-BR"/>
          </w:rPr>
          <w:t xml:space="preserve">fechamento do </w:t>
        </w:r>
      </w:ins>
      <w:ins w:id="455" w:author="Tanato TNT" w:date="2014-09-23T19:54:00Z">
        <w:r w:rsidR="008C782F">
          <w:rPr>
            <w:lang w:val="pt-BR"/>
          </w:rPr>
          <w:t xml:space="preserve">faturamento, </w:t>
        </w:r>
        <w:r w:rsidR="008C782F">
          <w:rPr>
            <w:lang w:val="pt-BR"/>
          </w:rPr>
          <w:lastRenderedPageBreak/>
          <w:t>mesmo assim demorou 3 meses, quais seriam as poss</w:t>
        </w:r>
      </w:ins>
      <w:ins w:id="456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457" w:author="Tanato TNT" w:date="2014-09-23T19:46:00Z">
            <w:rPr/>
          </w:rPrChange>
        </w:rPr>
      </w:pPr>
      <w:ins w:id="458" w:author="Tanato TNT" w:date="2014-09-23T19:58:00Z">
        <w:r>
          <w:rPr>
            <w:lang w:val="pt-BR"/>
          </w:rPr>
          <w:t>Uma possível soluç</w:t>
        </w:r>
      </w:ins>
      <w:ins w:id="459" w:author="Tanato TNT" w:date="2014-09-23T19:59:00Z">
        <w:r>
          <w:rPr>
            <w:lang w:val="pt-BR"/>
          </w:rPr>
          <w:t>ão do sistema, o</w:t>
        </w:r>
      </w:ins>
      <w:ins w:id="460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461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462" w:author="Tanato TNT" w:date="2014-09-23T20:00:00Z">
        <w:r w:rsidR="00FA749A">
          <w:rPr>
            <w:lang w:val="pt-BR"/>
          </w:rPr>
          <w:t xml:space="preserve">, com base nestas </w:t>
        </w:r>
      </w:ins>
      <w:ins w:id="463" w:author="Tanato TNT" w:date="2014-09-23T20:01:00Z">
        <w:r w:rsidR="00FA749A">
          <w:rPr>
            <w:lang w:val="pt-BR"/>
          </w:rPr>
          <w:t>informações, o administrador, cria uma estrat</w:t>
        </w:r>
      </w:ins>
      <w:ins w:id="464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465" w:name="_Toc364699514"/>
      <w:bookmarkStart w:id="466" w:name="_Toc352885961"/>
      <w:bookmarkStart w:id="467" w:name="_Toc352886293"/>
      <w:bookmarkStart w:id="468" w:name="_Toc352886500"/>
      <w:bookmarkStart w:id="469" w:name="_Toc352885962"/>
      <w:bookmarkStart w:id="470" w:name="_Toc352886294"/>
      <w:bookmarkStart w:id="471" w:name="_Toc352886501"/>
      <w:bookmarkStart w:id="472" w:name="_Toc345247634"/>
      <w:bookmarkStart w:id="473" w:name="_Toc345247836"/>
      <w:bookmarkStart w:id="474" w:name="_Toc345621945"/>
      <w:bookmarkStart w:id="475" w:name="_Ref364698339"/>
      <w:bookmarkStart w:id="476" w:name="_Ref366452194"/>
      <w:bookmarkStart w:id="477" w:name="_Ref366452206"/>
      <w:bookmarkStart w:id="478" w:name="_Ref366452247"/>
      <w:bookmarkStart w:id="479" w:name="_Toc397544612"/>
      <w:bookmarkEnd w:id="465"/>
      <w:bookmarkEnd w:id="466"/>
      <w:bookmarkEnd w:id="467"/>
      <w:bookmarkEnd w:id="468"/>
      <w:bookmarkEnd w:id="469"/>
      <w:bookmarkEnd w:id="470"/>
      <w:bookmarkEnd w:id="471"/>
      <w:r w:rsidRPr="00810A35">
        <w:t>Objetivo</w:t>
      </w:r>
      <w:bookmarkEnd w:id="472"/>
      <w:bookmarkEnd w:id="473"/>
      <w:bookmarkEnd w:id="474"/>
      <w:bookmarkEnd w:id="475"/>
      <w:bookmarkEnd w:id="476"/>
      <w:bookmarkEnd w:id="477"/>
      <w:bookmarkEnd w:id="478"/>
      <w:bookmarkEnd w:id="479"/>
    </w:p>
    <w:p w:rsidR="00FA749A" w:rsidRPr="00FA749A" w:rsidRDefault="000243C3" w:rsidP="00202620">
      <w:pPr>
        <w:pStyle w:val="TCC-CorpodoTexto"/>
        <w:rPr>
          <w:lang w:val="pt-BR"/>
          <w:rPrChange w:id="480" w:author="Tanato TNT" w:date="2014-09-23T20:02:00Z">
            <w:rPr/>
          </w:rPrChange>
        </w:rPr>
      </w:pPr>
      <w:del w:id="481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482" w:author="Tanato TNT" w:date="2014-09-23T20:02:00Z">
        <w:r w:rsidR="00FA749A">
          <w:rPr>
            <w:lang w:val="pt-BR"/>
          </w:rPr>
          <w:t xml:space="preserve">O </w:t>
        </w:r>
      </w:ins>
      <w:ins w:id="483" w:author="Tanato TNT" w:date="2014-09-23T20:12:00Z">
        <w:r w:rsidR="00991C28">
          <w:rPr>
            <w:lang w:val="pt-BR"/>
          </w:rPr>
          <w:t>objetivo</w:t>
        </w:r>
      </w:ins>
      <w:ins w:id="484" w:author="Tanato TNT" w:date="2014-09-23T20:02:00Z">
        <w:r w:rsidR="00FA749A">
          <w:rPr>
            <w:lang w:val="pt-BR"/>
          </w:rPr>
          <w:t xml:space="preserve"> do sistema </w:t>
        </w:r>
      </w:ins>
      <w:ins w:id="485" w:author="Tanato TNT" w:date="2014-09-23T20:03:00Z">
        <w:r w:rsidR="00FA749A">
          <w:rPr>
            <w:lang w:val="pt-BR"/>
          </w:rPr>
          <w:t xml:space="preserve">é melhorar o tempo de resposta </w:t>
        </w:r>
        <w:proofErr w:type="gramStart"/>
        <w:r w:rsidR="00FA749A">
          <w:rPr>
            <w:lang w:val="pt-BR"/>
          </w:rPr>
          <w:t>as</w:t>
        </w:r>
        <w:proofErr w:type="gramEnd"/>
        <w:r w:rsidR="00FA749A">
          <w:rPr>
            <w:lang w:val="pt-BR"/>
          </w:rPr>
          <w:t xml:space="preserve"> atividades da empresa </w:t>
        </w:r>
      </w:ins>
      <w:r w:rsidR="00A800BB">
        <w:rPr>
          <w:lang w:val="pt-BR"/>
        </w:rPr>
        <w:t>ABRASILEXPRESS</w:t>
      </w:r>
      <w:ins w:id="486" w:author="Tanato TNT" w:date="2014-09-23T20:03:00Z">
        <w:r w:rsidR="00FA749A">
          <w:rPr>
            <w:lang w:val="pt-BR"/>
          </w:rPr>
          <w:t xml:space="preserve"> e entender melhor a relação entre o cliente, os serviços solicitados e os funcion</w:t>
        </w:r>
      </w:ins>
      <w:ins w:id="487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488" w:author="Tanato TNT" w:date="2014-09-23T20:04:00Z"/>
          <w:lang w:val="pt-BR"/>
        </w:rPr>
      </w:pPr>
      <w:del w:id="489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490" w:author="Tanato TNT" w:date="2014-09-23T20:04:00Z">
        <w:r w:rsidR="00FA749A">
          <w:rPr>
            <w:lang w:val="pt-BR"/>
          </w:rPr>
          <w:t>O sistema tem como objetivo</w:t>
        </w:r>
      </w:ins>
      <w:ins w:id="491" w:author="Tanato TNT" w:date="2014-09-23T20:13:00Z">
        <w:r w:rsidR="00991C28">
          <w:rPr>
            <w:lang w:val="pt-BR"/>
          </w:rPr>
          <w:t>s específicos</w:t>
        </w:r>
      </w:ins>
      <w:ins w:id="492" w:author="Tanato TNT" w:date="2014-09-23T20:04:00Z">
        <w:r w:rsidR="00FA749A">
          <w:rPr>
            <w:lang w:val="pt-BR"/>
          </w:rPr>
          <w:t>: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3" w:author="Tanato TNT" w:date="2014-09-23T20:05:00Z"/>
          <w:lang w:val="pt-BR"/>
        </w:rPr>
        <w:pPrChange w:id="494" w:author="Tanato TNT" w:date="2014-09-23T20:04:00Z">
          <w:pPr>
            <w:pStyle w:val="TCC-CorpodoTexto"/>
          </w:pPr>
        </w:pPrChange>
      </w:pPr>
      <w:ins w:id="495" w:author="Tanato TNT" w:date="2014-09-23T20:04:00Z">
        <w:r>
          <w:rPr>
            <w:lang w:val="pt-BR"/>
          </w:rPr>
          <w:t xml:space="preserve">Organizar o registro de </w:t>
        </w:r>
      </w:ins>
      <w:ins w:id="496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7" w:author="Tanato TNT" w:date="2014-09-23T20:06:00Z"/>
          <w:lang w:val="pt-BR"/>
        </w:rPr>
        <w:pPrChange w:id="498" w:author="Tanato TNT" w:date="2014-09-23T20:04:00Z">
          <w:pPr>
            <w:pStyle w:val="TCC-CorpodoTexto"/>
          </w:pPr>
        </w:pPrChange>
      </w:pPr>
      <w:ins w:id="499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500" w:author="Tanato TNT" w:date="2014-09-23T20:07:00Z"/>
          <w:lang w:val="pt-BR"/>
        </w:rPr>
        <w:pPrChange w:id="501" w:author="Tanato TNT" w:date="2014-09-23T20:04:00Z">
          <w:pPr>
            <w:pStyle w:val="TCC-CorpodoTexto"/>
          </w:pPr>
        </w:pPrChange>
      </w:pPr>
      <w:ins w:id="502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>
      <w:pPr>
        <w:pStyle w:val="TCC-CorpodoTexto"/>
        <w:numPr>
          <w:ilvl w:val="0"/>
          <w:numId w:val="18"/>
        </w:numPr>
        <w:rPr>
          <w:ins w:id="503" w:author="Tanato TNT" w:date="2014-09-23T20:08:00Z"/>
          <w:lang w:val="pt-BR"/>
        </w:rPr>
        <w:pPrChange w:id="504" w:author="Tanato TNT" w:date="2014-09-23T20:04:00Z">
          <w:pPr>
            <w:pStyle w:val="TCC-CorpodoTexto"/>
          </w:pPr>
        </w:pPrChange>
      </w:pPr>
      <w:ins w:id="505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506" w:author="Tanato TNT" w:date="2014-09-23T20:09:00Z"/>
          <w:lang w:val="pt-BR"/>
        </w:rPr>
        <w:pPrChange w:id="507" w:author="Tanato TNT" w:date="2014-09-23T20:04:00Z">
          <w:pPr>
            <w:pStyle w:val="TCC-CorpodoTexto"/>
          </w:pPr>
        </w:pPrChange>
      </w:pPr>
      <w:ins w:id="508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509" w:author="Tanato TNT" w:date="2014-09-23T20:09:00Z"/>
          <w:lang w:val="pt-BR"/>
        </w:rPr>
        <w:pPrChange w:id="510" w:author="Tanato TNT" w:date="2014-09-23T20:04:00Z">
          <w:pPr>
            <w:pStyle w:val="TCC-CorpodoTexto"/>
          </w:pPr>
        </w:pPrChange>
      </w:pPr>
      <w:ins w:id="511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>
      <w:pPr>
        <w:pStyle w:val="TCC-CorpodoTexto"/>
        <w:numPr>
          <w:ilvl w:val="0"/>
          <w:numId w:val="18"/>
        </w:numPr>
        <w:rPr>
          <w:lang w:val="pt-BR"/>
        </w:rPr>
        <w:pPrChange w:id="512" w:author="Tanato TNT" w:date="2014-09-23T20:04:00Z">
          <w:pPr>
            <w:pStyle w:val="TCC-CorpodoTexto"/>
          </w:pPr>
        </w:pPrChange>
      </w:pPr>
      <w:ins w:id="513" w:author="Tanato TNT" w:date="2014-09-23T20:10:00Z">
        <w:r>
          <w:rPr>
            <w:lang w:val="pt-BR"/>
          </w:rPr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514" w:name="_Toc364699516"/>
      <w:bookmarkStart w:id="515" w:name="_Toc364699517"/>
      <w:bookmarkStart w:id="516" w:name="_Toc373343277"/>
      <w:bookmarkStart w:id="517" w:name="_Toc373343278"/>
      <w:bookmarkStart w:id="518" w:name="_Toc373343279"/>
      <w:bookmarkStart w:id="519" w:name="_Toc373343280"/>
      <w:bookmarkStart w:id="520" w:name="_Toc373343281"/>
      <w:bookmarkStart w:id="521" w:name="_Toc373343282"/>
      <w:bookmarkStart w:id="522" w:name="_Toc345247638"/>
      <w:bookmarkStart w:id="523" w:name="_Toc345247840"/>
      <w:bookmarkStart w:id="524" w:name="_Toc345621949"/>
      <w:bookmarkStart w:id="525" w:name="_Toc3975446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r w:rsidRPr="00F04EED">
        <w:lastRenderedPageBreak/>
        <w:t>ANÁLISE DO PROBLEMA</w:t>
      </w:r>
      <w:bookmarkEnd w:id="522"/>
      <w:bookmarkEnd w:id="523"/>
      <w:bookmarkEnd w:id="524"/>
      <w:bookmarkEnd w:id="525"/>
    </w:p>
    <w:p w:rsidR="00CC0E67" w:rsidRDefault="00104F58" w:rsidP="00BD6FD7">
      <w:pPr>
        <w:pStyle w:val="TCC-CorpodoTexto"/>
        <w:rPr>
          <w:lang w:val="pt-BR"/>
        </w:rPr>
      </w:pPr>
      <w:del w:id="526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527" w:author="Tanato TNT" w:date="2014-09-23T20:13:00Z">
        <w:r w:rsidR="00CC0E67">
          <w:rPr>
            <w:lang w:val="pt-BR"/>
          </w:rPr>
          <w:t xml:space="preserve">A subseção 2.1 </w:t>
        </w:r>
      </w:ins>
      <w:ins w:id="528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529" w:author="Tanato TNT" w:date="2014-09-23T20:43:00Z">
        <w:r w:rsidR="00D118AE">
          <w:rPr>
            <w:lang w:val="pt-BR"/>
          </w:rPr>
          <w:t>ão real da empresa,</w:t>
        </w:r>
      </w:ins>
      <w:ins w:id="530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531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532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533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534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535" w:author="Tanato TNT" w:date="2014-09-23T20:50:00Z">
        <w:r w:rsidR="00E137BC">
          <w:rPr>
            <w:lang w:val="pt-BR"/>
          </w:rPr>
          <w:t>s</w:t>
        </w:r>
      </w:ins>
      <w:ins w:id="536" w:author="Tanato TNT" w:date="2014-09-23T20:49:00Z">
        <w:r w:rsidR="00E137BC">
          <w:rPr>
            <w:lang w:val="pt-BR"/>
          </w:rPr>
          <w:t>triç</w:t>
        </w:r>
      </w:ins>
      <w:ins w:id="537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538" w:author="Tanato TNT" w:date="2014-09-23T20:50:00Z"/>
          <w:lang w:val="pt-BR"/>
        </w:rPr>
      </w:pPr>
      <w:del w:id="539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540" w:author="Tanato TNT" w:date="2014-09-23T20:50:00Z"/>
          <w:lang w:val="pt-BR"/>
        </w:rPr>
      </w:pPr>
      <w:del w:id="541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542" w:name="_Toc345247639"/>
      <w:bookmarkStart w:id="543" w:name="_Toc345247841"/>
      <w:bookmarkStart w:id="544" w:name="_Toc345621950"/>
      <w:bookmarkStart w:id="545" w:name="_Toc397544614"/>
      <w:r w:rsidRPr="00F04EED">
        <w:t>Declaração do Problema</w:t>
      </w:r>
      <w:bookmarkEnd w:id="542"/>
      <w:bookmarkEnd w:id="543"/>
      <w:bookmarkEnd w:id="544"/>
      <w:bookmarkEnd w:id="545"/>
    </w:p>
    <w:p w:rsidR="00987A0E" w:rsidRPr="00B9079C" w:rsidRDefault="003F5814">
      <w:pPr>
        <w:pStyle w:val="TCC-CorpodoTexto"/>
        <w:rPr>
          <w:ins w:id="546" w:author="Tanato TNT" w:date="2014-09-23T20:21:00Z"/>
          <w:rFonts w:cs="Arial"/>
          <w:lang w:val="pt-BR" w:eastAsia="pt-BR"/>
        </w:rPr>
        <w:pPrChange w:id="547" w:author="Tanato TNT" w:date="2014-09-23T20:24:00Z">
          <w:pPr>
            <w:pStyle w:val="TCC-TextodeTabela"/>
            <w:jc w:val="left"/>
          </w:pPr>
        </w:pPrChange>
      </w:pPr>
      <w:del w:id="548" w:author="Tanato TNT" w:date="2014-09-23T20:24:00Z">
        <w:r w:rsidDel="00FC5C8E">
          <w:rPr>
            <w:lang w:val="pt-BR"/>
          </w:rPr>
          <w:delText xml:space="preserve">&lt; O grupo </w:delText>
        </w:r>
        <w:r w:rsidR="00722BB4" w:rsidDel="00FC5C8E">
          <w:rPr>
            <w:lang w:val="pt-BR"/>
          </w:rPr>
          <w:delText xml:space="preserve">é encorajado a apresentar este item </w:delText>
        </w:r>
        <w:r w:rsidDel="00FC5C8E">
          <w:rPr>
            <w:lang w:val="pt-BR"/>
          </w:rPr>
          <w:delText>em estrutura textual. &gt;</w:delText>
        </w:r>
      </w:del>
      <w:ins w:id="549" w:author="Tanato TNT" w:date="2014-09-23T20:21:00Z">
        <w:r w:rsidR="00987A0E" w:rsidRPr="00987A0E">
          <w:rPr>
            <w:rFonts w:cs="Arial"/>
            <w:b/>
            <w:lang w:val="pt-BR" w:eastAsia="pt-BR"/>
            <w:rPrChange w:id="550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</w:ins>
      <w:r w:rsidR="00612FB7">
        <w:rPr>
          <w:rFonts w:cs="Arial"/>
          <w:b/>
          <w:lang w:val="pt-BR" w:eastAsia="pt-BR"/>
        </w:rPr>
        <w:t xml:space="preserve"> </w:t>
      </w:r>
      <w:ins w:id="551" w:author="Tanato TNT" w:date="2014-09-23T20:21:00Z">
        <w:r w:rsidR="00987A0E" w:rsidRPr="00B9079C">
          <w:rPr>
            <w:rFonts w:cs="Arial"/>
            <w:lang w:val="pt-BR" w:eastAsia="pt-BR"/>
          </w:rPr>
          <w:tab/>
        </w:r>
        <w:r w:rsidR="00987A0E" w:rsidRPr="00D118AE">
          <w:rPr>
            <w:rFonts w:cs="Arial"/>
            <w:color w:val="FF0000"/>
            <w:lang w:val="pt-BR" w:eastAsia="pt-BR"/>
            <w:rPrChange w:id="552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da falta de entendimento do relacionamento, do cliente e os serviços prestados pela </w:t>
        </w:r>
      </w:ins>
      <w:r w:rsidR="00A800BB">
        <w:rPr>
          <w:rFonts w:cs="Arial"/>
          <w:color w:val="FF0000"/>
          <w:lang w:val="pt-BR" w:eastAsia="pt-BR"/>
        </w:rPr>
        <w:t>ABRASILEXPRESS</w:t>
      </w:r>
      <w:ins w:id="553" w:author="Tanato TNT" w:date="2014-09-23T20:21:00Z">
        <w:r w:rsidR="00987A0E" w:rsidRPr="00D118AE">
          <w:rPr>
            <w:rFonts w:cs="Arial"/>
            <w:color w:val="FF0000"/>
            <w:lang w:val="pt-BR" w:eastAsia="pt-BR"/>
            <w:rPrChange w:id="554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 por intermédio de </w:t>
        </w:r>
        <w:proofErr w:type="gramStart"/>
        <w:r w:rsidR="00987A0E" w:rsidRPr="00D118AE">
          <w:rPr>
            <w:rFonts w:cs="Arial"/>
            <w:color w:val="FF0000"/>
            <w:lang w:val="pt-BR" w:eastAsia="pt-BR"/>
            <w:rPrChange w:id="555" w:author="Tanato TNT" w:date="2014-09-23T20:46:00Z">
              <w:rPr>
                <w:rFonts w:cs="Arial"/>
                <w:lang w:val="pt-BR" w:eastAsia="pt-BR"/>
              </w:rPr>
            </w:rPrChange>
          </w:rPr>
          <w:t>seus funcionários</w:t>
        </w:r>
      </w:ins>
      <w:ins w:id="556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57" w:author="Tanato TNT" w:date="2014-09-23T20:21:00Z">
        <w:r w:rsidR="00987A0E" w:rsidRPr="00987A0E">
          <w:rPr>
            <w:rFonts w:cs="Arial"/>
            <w:b/>
            <w:lang w:val="pt-BR" w:eastAsia="pt-BR"/>
            <w:rPrChange w:id="558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proofErr w:type="gramEnd"/>
        <w:r w:rsidR="00987A0E">
          <w:rPr>
            <w:rFonts w:cs="Arial"/>
            <w:lang w:val="pt-BR" w:eastAsia="pt-BR"/>
          </w:rPr>
          <w:t xml:space="preserve"> o </w:t>
        </w:r>
      </w:ins>
      <w:ins w:id="559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560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561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62" w:author="Tanato TNT" w:date="2014-09-23T20:21:00Z">
        <w:r w:rsidR="00987A0E" w:rsidRPr="00987A0E">
          <w:rPr>
            <w:rFonts w:cs="Arial"/>
            <w:b/>
            <w:lang w:val="pt-BR" w:eastAsia="pt-BR"/>
            <w:rPrChange w:id="563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564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565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proofErr w:type="gramStart"/>
      <w:ins w:id="566" w:author="Tanato TNT" w:date="2014-09-23T20:21:00Z">
        <w:r w:rsidRPr="00987A0E">
          <w:rPr>
            <w:rFonts w:cs="Arial"/>
            <w:b/>
            <w:lang w:val="pt-BR" w:eastAsia="pt-BR"/>
            <w:rPrChange w:id="567" w:author="Tanato TNT" w:date="2014-09-23T20:23:00Z">
              <w:rPr>
                <w:rFonts w:cs="Arial"/>
                <w:lang w:val="pt-BR" w:eastAsia="pt-BR"/>
              </w:rPr>
            </w:rPrChange>
          </w:rPr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sistema será</w:t>
        </w:r>
        <w:proofErr w:type="gramEnd"/>
        <w:r>
          <w:rPr>
            <w:rFonts w:cs="Arial"/>
            <w:lang w:val="pt-BR" w:eastAsia="pt-BR"/>
          </w:rPr>
          <w:t xml:space="preserve"> a adequação e padronização dos processos já existentes</w:t>
        </w:r>
      </w:ins>
      <w:ins w:id="568" w:author="Tanato TNT" w:date="2014-09-23T20:23:00Z">
        <w:r>
          <w:rPr>
            <w:rFonts w:cs="Arial"/>
            <w:lang w:val="pt-BR" w:eastAsia="pt-BR"/>
          </w:rPr>
          <w:t xml:space="preserve"> proporcionando agregação de valor ao negócio</w:t>
        </w:r>
      </w:ins>
      <w:ins w:id="569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B55CEC" w:rsidRPr="00810A35" w:rsidRDefault="00810A35" w:rsidP="00810A35">
      <w:pPr>
        <w:pStyle w:val="Legenda"/>
      </w:pPr>
      <w:bookmarkStart w:id="570" w:name="_Toc397544629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CC0E67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71" w:author="Tanato TNT" w:date="2014-09-23T20:15:00Z">
              <w:r>
                <w:rPr>
                  <w:rFonts w:cs="Arial"/>
                  <w:lang w:val="pt-BR" w:eastAsia="pt-BR"/>
                </w:rPr>
                <w:t>d</w:t>
              </w:r>
            </w:ins>
            <w:ins w:id="572" w:author="Tanato TNT" w:date="2014-09-23T20:18:00Z">
              <w:r>
                <w:rPr>
                  <w:rFonts w:cs="Arial"/>
                  <w:lang w:val="pt-BR" w:eastAsia="pt-BR"/>
                </w:rPr>
                <w:t>a</w:t>
              </w:r>
            </w:ins>
            <w:proofErr w:type="gramEnd"/>
            <w:ins w:id="573" w:author="Tanato TNT" w:date="2014-09-23T20:15:00Z">
              <w:r>
                <w:rPr>
                  <w:rFonts w:cs="Arial"/>
                  <w:lang w:val="pt-BR" w:eastAsia="pt-BR"/>
                </w:rPr>
                <w:t xml:space="preserve"> falta de entendimento do relacionamento</w:t>
              </w:r>
            </w:ins>
            <w:ins w:id="574" w:author="Tanato TNT" w:date="2014-09-23T20:19:00Z">
              <w:r w:rsidR="00987A0E">
                <w:rPr>
                  <w:rFonts w:cs="Arial"/>
                  <w:lang w:val="pt-BR" w:eastAsia="pt-BR"/>
                </w:rPr>
                <w:t>,</w:t>
              </w:r>
            </w:ins>
            <w:ins w:id="575" w:author="Tanato TNT" w:date="2014-09-23T20:15:00Z">
              <w:r>
                <w:rPr>
                  <w:rFonts w:cs="Arial"/>
                  <w:lang w:val="pt-BR" w:eastAsia="pt-BR"/>
                </w:rPr>
                <w:t xml:space="preserve"> </w:t>
              </w:r>
            </w:ins>
            <w:ins w:id="576" w:author="Tanato TNT" w:date="2014-09-23T20:19:00Z">
              <w:r w:rsidR="00987A0E">
                <w:rPr>
                  <w:rFonts w:cs="Arial"/>
                  <w:lang w:val="pt-BR" w:eastAsia="pt-BR"/>
                </w:rPr>
                <w:t>d</w:t>
              </w:r>
            </w:ins>
            <w:ins w:id="577" w:author="Tanato TNT" w:date="2014-09-23T20:15:00Z">
              <w:r>
                <w:rPr>
                  <w:rFonts w:cs="Arial"/>
                  <w:lang w:val="pt-BR" w:eastAsia="pt-BR"/>
                </w:rPr>
                <w:t xml:space="preserve">o cliente e os serviços prestados pela </w:t>
              </w:r>
            </w:ins>
            <w:r w:rsidR="00A800BB">
              <w:rPr>
                <w:rFonts w:cs="Arial"/>
                <w:lang w:val="pt-BR" w:eastAsia="pt-BR"/>
              </w:rPr>
              <w:t>ABRASILEXPRESS</w:t>
            </w:r>
            <w:ins w:id="578" w:author="Tanato TNT" w:date="2014-09-23T20:15:00Z">
              <w:r>
                <w:rPr>
                  <w:rFonts w:cs="Arial"/>
                  <w:lang w:val="pt-BR" w:eastAsia="pt-BR"/>
                </w:rPr>
                <w:t xml:space="preserve"> por interm</w:t>
              </w:r>
            </w:ins>
            <w:ins w:id="579" w:author="Tanato TNT" w:date="2014-09-23T20:16:00Z">
              <w:r>
                <w:rPr>
                  <w:rFonts w:cs="Arial"/>
                  <w:lang w:val="pt-BR" w:eastAsia="pt-BR"/>
                </w:rPr>
                <w:t>édio de seus funcionários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80" w:author="Tanato TNT" w:date="2014-09-23T20:16:00Z">
              <w:r>
                <w:rPr>
                  <w:rFonts w:cs="Arial"/>
                  <w:lang w:val="pt-BR" w:eastAsia="pt-BR"/>
                </w:rPr>
                <w:t>o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desenvolvimento financeiro e econômico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81" w:author="Tanato TNT" w:date="2014-09-23T20:17:00Z">
              <w:r>
                <w:rPr>
                  <w:rFonts w:cs="Arial"/>
                  <w:lang w:val="pt-BR" w:eastAsia="pt-BR"/>
                </w:rPr>
                <w:t>a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não organização</w:t>
              </w:r>
            </w:ins>
            <w:ins w:id="582" w:author="Tanato TNT" w:date="2014-09-23T20:18:00Z">
              <w:r w:rsidR="00CC0E67">
                <w:rPr>
                  <w:rFonts w:cs="Arial"/>
                  <w:lang w:val="pt-BR" w:eastAsia="pt-BR"/>
                </w:rPr>
                <w:t xml:space="preserve"> e registros adequados </w:t>
              </w:r>
            </w:ins>
            <w:ins w:id="583" w:author="Tanato TNT" w:date="2014-09-23T20:19:00Z">
              <w:r w:rsidR="006A524E">
                <w:rPr>
                  <w:rFonts w:cs="Arial"/>
                  <w:lang w:val="pt-BR" w:eastAsia="pt-BR"/>
                </w:rPr>
                <w:t>das atividades realizadas</w:t>
              </w:r>
            </w:ins>
            <w:ins w:id="584" w:author="Tanato TNT" w:date="2014-09-23T20:20:00Z">
              <w:r>
                <w:rPr>
                  <w:rFonts w:cs="Arial"/>
                  <w:lang w:val="pt-BR" w:eastAsia="pt-BR"/>
                </w:rPr>
                <w:t>.</w:t>
              </w:r>
            </w:ins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85" w:author="Tanato TNT" w:date="2014-09-23T20:20:00Z">
              <w:r>
                <w:rPr>
                  <w:rFonts w:cs="Arial"/>
                  <w:lang w:val="pt-BR" w:eastAsia="pt-BR"/>
                </w:rPr>
                <w:t xml:space="preserve">Sistema </w:t>
              </w:r>
              <w:proofErr w:type="gramStart"/>
              <w:r>
                <w:rPr>
                  <w:rFonts w:cs="Arial"/>
                  <w:lang w:val="pt-BR" w:eastAsia="pt-BR"/>
                </w:rPr>
                <w:t>será</w:t>
              </w:r>
              <w:proofErr w:type="gramEnd"/>
              <w:r>
                <w:rPr>
                  <w:rFonts w:cs="Arial"/>
                  <w:lang w:val="pt-BR" w:eastAsia="pt-BR"/>
                </w:rPr>
                <w:t xml:space="preserve"> a adequação e padronização dos processos já existentes que são realizados.</w:t>
              </w:r>
            </w:ins>
          </w:p>
        </w:tc>
      </w:tr>
    </w:tbl>
    <w:p w:rsidR="003B21EE" w:rsidRDefault="005F7578" w:rsidP="00232321">
      <w:pPr>
        <w:pStyle w:val="TCC-Titulo2"/>
        <w:rPr>
          <w:ins w:id="586" w:author="Tanato TNT" w:date="2014-09-23T20:50:00Z"/>
        </w:rPr>
      </w:pPr>
      <w:bookmarkStart w:id="587" w:name="_Toc372997232"/>
      <w:bookmarkStart w:id="588" w:name="_Toc373343285"/>
      <w:bookmarkStart w:id="589" w:name="_Toc345247640"/>
      <w:bookmarkStart w:id="590" w:name="_Toc345247842"/>
      <w:bookmarkStart w:id="591" w:name="_Toc345621951"/>
      <w:bookmarkStart w:id="592" w:name="_Toc397544615"/>
      <w:bookmarkEnd w:id="587"/>
      <w:bookmarkEnd w:id="588"/>
      <w:r w:rsidRPr="00F04EED">
        <w:lastRenderedPageBreak/>
        <w:t>Análise das Causas Raízes</w:t>
      </w:r>
      <w:bookmarkEnd w:id="589"/>
      <w:bookmarkEnd w:id="590"/>
      <w:bookmarkEnd w:id="591"/>
      <w:bookmarkEnd w:id="592"/>
    </w:p>
    <w:p w:rsidR="00E137BC" w:rsidRPr="00150773" w:rsidRDefault="00E137BC">
      <w:pPr>
        <w:pStyle w:val="TCC-CorpodoTexto"/>
        <w:rPr>
          <w:lang w:val="pt-BR"/>
        </w:rPr>
        <w:pPrChange w:id="593" w:author="Tanato TNT" w:date="2014-09-23T20:50:00Z">
          <w:pPr>
            <w:pStyle w:val="TCC-Titulo2"/>
          </w:pPr>
        </w:pPrChange>
      </w:pPr>
      <w:ins w:id="594" w:author="Tanato TNT" w:date="2014-09-23T20:50:00Z">
        <w:r>
          <w:rPr>
            <w:lang w:val="pt-BR"/>
          </w:rPr>
          <w:t>Para entender as Causas Ra</w:t>
        </w:r>
      </w:ins>
      <w:ins w:id="595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596" w:author="Tanato TNT" w:date="2014-09-23T20:52:00Z">
        <w:r w:rsidR="009E2905">
          <w:rPr>
            <w:lang w:val="pt-BR"/>
          </w:rPr>
          <w:t xml:space="preserve">visualização e </w:t>
        </w:r>
        <w:proofErr w:type="gramStart"/>
        <w:r w:rsidR="009E2905">
          <w:rPr>
            <w:lang w:val="pt-BR"/>
          </w:rPr>
          <w:t>entendimento de quais áreas necessitam</w:t>
        </w:r>
        <w:proofErr w:type="gramEnd"/>
        <w:r w:rsidR="009E2905">
          <w:rPr>
            <w:lang w:val="pt-BR"/>
          </w:rPr>
          <w:t xml:space="preserve"> ser tratadas primeiro.</w:t>
        </w:r>
      </w:ins>
    </w:p>
    <w:p w:rsidR="002B4361" w:rsidRPr="0026135E" w:rsidRDefault="00364012" w:rsidP="000535CD">
      <w:pPr>
        <w:pStyle w:val="TCC-CorpodoTexto"/>
        <w:rPr>
          <w:lang w:val="pt-BR"/>
        </w:rPr>
      </w:pPr>
      <w:ins w:id="597" w:author="Tanato TNT" w:date="2014-09-23T20:32:00Z">
        <w:r>
          <w:rPr>
            <w:noProof/>
            <w:lang w:val="pt-BR" w:eastAsia="pt-BR"/>
          </w:rPr>
          <w:drawing>
            <wp:inline distT="0" distB="0" distL="0" distR="0">
              <wp:extent cx="5765800" cy="2456180"/>
              <wp:effectExtent l="0" t="0" r="6350" b="1270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5800" cy="2456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bookmarkStart w:id="598" w:name="_Toc397544598"/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98"/>
    </w:p>
    <w:p w:rsidR="00ED4028" w:rsidRDefault="001C5B5D" w:rsidP="00232321">
      <w:pPr>
        <w:pStyle w:val="TCC-Titulo2"/>
        <w:rPr>
          <w:ins w:id="599" w:author="Tanato TNT" w:date="2014-09-23T20:53:00Z"/>
          <w:lang w:val="pt-BR"/>
        </w:rPr>
      </w:pPr>
      <w:bookmarkStart w:id="600" w:name="_Toc397544616"/>
      <w:r>
        <w:t>Partes Interessadas</w:t>
      </w:r>
      <w:bookmarkEnd w:id="600"/>
      <w:ins w:id="601" w:author="Tanato TNT" w:date="2014-09-23T20:39:00Z">
        <w:r w:rsidR="002478A6">
          <w:rPr>
            <w:lang w:val="pt-BR"/>
          </w:rPr>
          <w:t xml:space="preserve"> e outros </w:t>
        </w:r>
        <w:proofErr w:type="spellStart"/>
        <w:r w:rsidR="002478A6">
          <w:rPr>
            <w:lang w:val="pt-BR"/>
          </w:rPr>
          <w:t>Stakeholders</w:t>
        </w:r>
      </w:ins>
      <w:proofErr w:type="spellEnd"/>
    </w:p>
    <w:p w:rsidR="0007024B" w:rsidRPr="00150773" w:rsidDel="0007024B" w:rsidRDefault="0007024B">
      <w:pPr>
        <w:pStyle w:val="TCC-CorpodoTexto"/>
        <w:rPr>
          <w:del w:id="602" w:author="Tanato TNT" w:date="2014-09-23T20:55:00Z"/>
          <w:lang w:val="pt-BR"/>
        </w:rPr>
        <w:pPrChange w:id="603" w:author="Tanato TNT" w:date="2014-09-23T20:53:00Z">
          <w:pPr>
            <w:pStyle w:val="TCC-Titulo2"/>
          </w:pPr>
        </w:pPrChange>
      </w:pPr>
      <w:ins w:id="604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605" w:author="Tanato TNT" w:date="2014-09-23T20:54:00Z">
        <w:r>
          <w:rPr>
            <w:lang w:val="pt-BR"/>
          </w:rPr>
          <w:t>ões que precisam ser executadas dentro do sistema, as separamos em duas partes, ou seja, aqueles que irão diretamente operar e utilizar e outros naqueles que passaram as informações</w:t>
        </w:r>
      </w:ins>
      <w:ins w:id="606" w:author="Tanato TNT" w:date="2014-09-23T20:55:00Z">
        <w:r>
          <w:rPr>
            <w:lang w:val="pt-BR"/>
          </w:rPr>
          <w:t xml:space="preserve"> ou solicitações que alimentam o </w:t>
        </w:r>
        <w:proofErr w:type="gramStart"/>
        <w:r>
          <w:rPr>
            <w:lang w:val="pt-BR"/>
          </w:rPr>
          <w:t>sistema.</w:t>
        </w:r>
      </w:ins>
      <w:proofErr w:type="gramEnd"/>
    </w:p>
    <w:p w:rsidR="003F5814" w:rsidRPr="000535CD" w:rsidDel="000D4A83" w:rsidRDefault="004A2E55" w:rsidP="000535CD">
      <w:pPr>
        <w:pStyle w:val="TCC-CorpodoTexto"/>
        <w:rPr>
          <w:del w:id="607" w:author="Tanato TNT" w:date="2014-09-23T20:40:00Z"/>
          <w:lang w:val="pt-BR"/>
        </w:rPr>
      </w:pPr>
      <w:del w:id="608" w:author="Tanato TNT" w:date="2014-09-23T20:40:00Z">
        <w:r w:rsidDel="000D4A83"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="003E2441" w:rsidDel="000D4A83">
          <w:rPr>
            <w:lang w:val="pt-BR"/>
          </w:rPr>
          <w:delInstrText xml:space="preserve"> \* MERGEFORMAT </w:delInstrText>
        </w:r>
        <w:r w:rsidDel="000D4A83">
          <w:rPr>
            <w:lang w:val="pt-BR"/>
          </w:rPr>
        </w:r>
        <w:r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609" w:author="Tanato TNT" w:date="2014-09-23T20:30:00Z"/>
          <w:lang w:val="pt-BR"/>
        </w:rPr>
      </w:pPr>
      <w:del w:id="610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rPr>
          <w:ins w:id="611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2" w:author="Tanato TNT" w:date="2014-09-23T20:33:00Z"/>
                <w:b/>
                <w:bCs/>
                <w:sz w:val="20"/>
              </w:rPr>
            </w:pPr>
            <w:ins w:id="613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Nome/Descrição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4" w:author="Tanato TNT" w:date="2014-09-23T20:33:00Z"/>
                <w:b/>
                <w:bCs/>
                <w:sz w:val="20"/>
              </w:rPr>
            </w:pPr>
            <w:ins w:id="615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616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17" w:author="Tanato TNT" w:date="2014-09-23T20:33:00Z"/>
                <w:rFonts w:cs="Arial"/>
                <w:lang w:val="pt-BR" w:eastAsia="pt-BR"/>
              </w:rPr>
            </w:pPr>
            <w:ins w:id="618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9" w:author="Tanato TNT" w:date="2014-09-23T20:33:00Z"/>
                <w:sz w:val="20"/>
              </w:rPr>
            </w:pPr>
            <w:ins w:id="620" w:author="Tanato TNT" w:date="2014-09-23T20:33:00Z">
              <w:r w:rsidRPr="003538EC">
                <w:rPr>
                  <w:sz w:val="20"/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621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22" w:author="Tanato TNT" w:date="2014-09-23T20:33:00Z"/>
                <w:rFonts w:cs="Arial"/>
                <w:lang w:val="pt-BR" w:eastAsia="pt-BR"/>
              </w:rPr>
            </w:pPr>
            <w:ins w:id="623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4" w:author="Tanato TNT" w:date="2014-09-23T20:33:00Z"/>
                <w:sz w:val="20"/>
              </w:rPr>
            </w:pPr>
            <w:ins w:id="625" w:author="Tanato TNT" w:date="2014-09-23T20:33:00Z">
              <w:r w:rsidRPr="003538EC">
                <w:rPr>
                  <w:sz w:val="20"/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626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27" w:author="Tanato TNT" w:date="2014-09-23T20:33:00Z"/>
                <w:rFonts w:cs="Arial"/>
                <w:lang w:val="pt-BR" w:eastAsia="pt-BR"/>
              </w:rPr>
            </w:pPr>
            <w:ins w:id="628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9" w:author="Tanato TNT" w:date="2014-09-23T20:33:00Z"/>
                <w:sz w:val="20"/>
              </w:rPr>
            </w:pPr>
            <w:ins w:id="630" w:author="Tanato TNT" w:date="2014-09-23T20:33:00Z">
              <w:r w:rsidRPr="003538EC">
                <w:rPr>
                  <w:sz w:val="20"/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631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32" w:author="Tanato TNT" w:date="2014-09-23T20:33:00Z"/>
                <w:rFonts w:cs="Arial"/>
                <w:lang w:val="pt-BR" w:eastAsia="pt-BR"/>
              </w:rPr>
            </w:pPr>
            <w:ins w:id="633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4" w:author="Tanato TNT" w:date="2014-09-23T20:33:00Z"/>
                <w:sz w:val="20"/>
              </w:rPr>
            </w:pPr>
            <w:ins w:id="635" w:author="Tanato TNT" w:date="2014-09-23T20:33:00Z">
              <w:r w:rsidRPr="003538EC">
                <w:rPr>
                  <w:sz w:val="20"/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36" w:author="Tanato TNT" w:date="2014-09-23T20:40:00Z"/>
        </w:rPr>
      </w:pPr>
      <w:ins w:id="637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– Partes Interessadas</w:t>
        </w:r>
      </w:ins>
      <w:ins w:id="638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639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rPr>
          <w:ins w:id="640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1" w:author="Tanato TNT" w:date="2014-09-23T20:38:00Z"/>
                <w:rFonts w:cs="Arial"/>
                <w:bCs/>
                <w:lang w:val="pt-BR" w:eastAsia="pt-BR"/>
              </w:rPr>
            </w:pPr>
            <w:ins w:id="642" w:author="Tanato TNT" w:date="2014-09-23T20:38:00Z">
              <w:r w:rsidRPr="003538EC">
                <w:rPr>
                  <w:rFonts w:cs="Arial"/>
                  <w:bCs/>
                  <w:lang w:val="pt-BR" w:eastAsia="pt-BR"/>
                </w:rPr>
                <w:t xml:space="preserve">Outros </w:t>
              </w:r>
              <w:proofErr w:type="spellStart"/>
              <w:r w:rsidRPr="003538EC">
                <w:rPr>
                  <w:rFonts w:cs="Arial"/>
                  <w:bCs/>
                  <w:lang w:val="pt-BR" w:eastAsia="pt-BR"/>
                </w:rPr>
                <w:t>Stakeholders</w:t>
              </w:r>
              <w:proofErr w:type="spellEnd"/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3" w:author="Tanato TNT" w:date="2014-09-23T20:38:00Z"/>
                <w:rFonts w:cs="Arial"/>
                <w:bCs/>
                <w:lang w:val="pt-BR" w:eastAsia="pt-BR"/>
              </w:rPr>
            </w:pPr>
            <w:ins w:id="644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645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6" w:author="Tanato TNT" w:date="2014-09-23T20:38:00Z"/>
                <w:rFonts w:cs="Arial"/>
                <w:lang w:val="pt-BR" w:eastAsia="pt-BR"/>
              </w:rPr>
            </w:pPr>
            <w:ins w:id="647" w:author="Tanato TNT" w:date="2014-09-23T20:38:00Z">
              <w:r w:rsidRPr="003538EC">
                <w:rPr>
                  <w:rFonts w:cs="Arial"/>
                  <w:lang w:val="pt-BR" w:eastAsia="pt-BR"/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8" w:author="Tanato TNT" w:date="2014-09-23T20:38:00Z"/>
                <w:sz w:val="20"/>
              </w:rPr>
            </w:pPr>
            <w:ins w:id="649" w:author="Tanato TNT" w:date="2014-09-23T20:38:00Z">
              <w:r w:rsidRPr="003538EC">
                <w:rPr>
                  <w:sz w:val="20"/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650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1" w:author="Tanato TNT" w:date="2014-09-23T20:38:00Z"/>
                <w:rFonts w:cs="Arial"/>
                <w:lang w:val="pt-BR" w:eastAsia="pt-BR"/>
              </w:rPr>
            </w:pPr>
            <w:ins w:id="652" w:author="Tanato TNT" w:date="2014-09-23T20:38:00Z">
              <w:r w:rsidRPr="003538EC">
                <w:rPr>
                  <w:rFonts w:cs="Arial"/>
                  <w:lang w:val="pt-BR" w:eastAsia="pt-BR"/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3" w:author="Tanato TNT" w:date="2014-09-23T20:38:00Z"/>
                <w:sz w:val="20"/>
              </w:rPr>
            </w:pPr>
            <w:ins w:id="654" w:author="Tanato TNT" w:date="2014-09-23T20:38:00Z">
              <w:r w:rsidRPr="003538EC">
                <w:rPr>
                  <w:sz w:val="20"/>
                </w:rPr>
                <w:t xml:space="preserve">Terá uma padronização visual dos pedidos realizados bem como uma segurança e maior clareza das cobranças </w:t>
              </w:r>
              <w:r w:rsidRPr="003538EC">
                <w:rPr>
                  <w:sz w:val="20"/>
                </w:rPr>
                <w:lastRenderedPageBreak/>
                <w:t xml:space="preserve">realizadas </w:t>
              </w:r>
            </w:ins>
          </w:p>
        </w:tc>
      </w:tr>
      <w:tr w:rsidR="003538EC" w:rsidRPr="003538EC" w:rsidTr="003538EC">
        <w:trPr>
          <w:ins w:id="655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6" w:author="Tanato TNT" w:date="2014-09-23T20:38:00Z"/>
                <w:rFonts w:cs="Arial"/>
                <w:lang w:val="pt-BR" w:eastAsia="pt-BR"/>
              </w:rPr>
            </w:pPr>
            <w:ins w:id="657" w:author="Tanato TNT" w:date="2014-09-23T20:38:00Z">
              <w:r w:rsidRPr="003538EC">
                <w:rPr>
                  <w:rFonts w:cs="Arial"/>
                  <w:lang w:val="pt-BR" w:eastAsia="pt-BR"/>
                </w:rPr>
                <w:lastRenderedPageBreak/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8" w:author="Tanato TNT" w:date="2014-09-23T20:38:00Z"/>
                <w:sz w:val="20"/>
              </w:rPr>
            </w:pPr>
            <w:ins w:id="659" w:author="Tanato TNT" w:date="2014-09-23T20:38:00Z">
              <w:r w:rsidRPr="003538EC">
                <w:rPr>
                  <w:sz w:val="20"/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660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61" w:author="Tanato TNT" w:date="2014-09-23T20:38:00Z"/>
                <w:rFonts w:cs="Arial"/>
                <w:lang w:val="pt-BR" w:eastAsia="pt-BR"/>
              </w:rPr>
            </w:pPr>
            <w:ins w:id="662" w:author="Tanato TNT" w:date="2014-09-23T20:38:00Z">
              <w:r w:rsidRPr="003538EC">
                <w:rPr>
                  <w:rFonts w:cs="Arial"/>
                  <w:lang w:val="pt-BR" w:eastAsia="pt-BR"/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63" w:author="Tanato TNT" w:date="2014-09-23T20:38:00Z"/>
                <w:sz w:val="20"/>
              </w:rPr>
            </w:pPr>
            <w:ins w:id="664" w:author="Tanato TNT" w:date="2014-09-23T20:38:00Z">
              <w:r w:rsidRPr="003538EC">
                <w:rPr>
                  <w:sz w:val="20"/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65" w:author="Tanato TNT" w:date="2014-09-23T20:40:00Z"/>
        </w:rPr>
      </w:pPr>
      <w:ins w:id="666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– Partes Interessadas</w:t>
        </w:r>
      </w:ins>
      <w:ins w:id="667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668" w:author="Tanato TNT" w:date="2014-09-23T20:40:00Z"/>
        </w:rPr>
      </w:pPr>
      <w:bookmarkStart w:id="669" w:name="_Ref366421859"/>
      <w:bookmarkStart w:id="670" w:name="_Toc397544630"/>
      <w:del w:id="671" w:author="Tanato TNT" w:date="2014-09-23T20:40:00Z">
        <w:r w:rsidDel="000D4A83"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2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669"/>
        <w:bookmarkEnd w:id="670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672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3" w:author="Tanato TNT" w:date="2014-09-23T20:40:00Z"/>
                <w:rFonts w:cs="Arial"/>
                <w:b/>
                <w:lang w:val="pt-BR" w:eastAsia="pt-BR"/>
              </w:rPr>
            </w:pPr>
            <w:del w:id="674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5" w:author="Tanato TNT" w:date="2014-09-23T20:40:00Z"/>
                <w:rFonts w:cs="Arial"/>
                <w:b/>
                <w:lang w:val="pt-BR" w:eastAsia="pt-BR"/>
              </w:rPr>
            </w:pPr>
            <w:del w:id="676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7" w:author="Tanato TNT" w:date="2014-09-23T20:40:00Z"/>
                <w:rFonts w:cs="Arial"/>
                <w:b/>
                <w:lang w:val="pt-BR" w:eastAsia="pt-BR"/>
              </w:rPr>
            </w:pPr>
            <w:del w:id="678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679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680" w:author="Tanato TNT" w:date="2014-09-23T20:40:00Z"/>
                <w:rFonts w:cs="Arial"/>
                <w:lang w:val="pt-BR" w:eastAsia="pt-BR"/>
              </w:rPr>
            </w:pPr>
            <w:del w:id="681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2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3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684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5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6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7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88" w:name="_Ref366421970"/>
      <w:bookmarkStart w:id="689" w:name="_Toc345247642"/>
      <w:bookmarkStart w:id="690" w:name="_Toc345247844"/>
      <w:bookmarkStart w:id="691" w:name="_Toc345621953"/>
    </w:p>
    <w:p w:rsidR="004A2E55" w:rsidRPr="00F265C8" w:rsidDel="000D4A83" w:rsidRDefault="004A2E55" w:rsidP="004A2E55">
      <w:pPr>
        <w:pStyle w:val="Legenda"/>
        <w:rPr>
          <w:del w:id="692" w:author="Tanato TNT" w:date="2014-09-23T20:40:00Z"/>
        </w:rPr>
      </w:pPr>
      <w:bookmarkStart w:id="693" w:name="_Toc397544631"/>
      <w:del w:id="694" w:author="Tanato TNT" w:date="2014-09-23T20:40:00Z">
        <w:r w:rsidDel="000D4A83"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3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Partes Interessadas</w:delText>
        </w:r>
        <w:bookmarkEnd w:id="688"/>
        <w:bookmarkEnd w:id="693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695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6" w:author="Tanato TNT" w:date="2014-09-23T20:40:00Z"/>
                <w:rFonts w:cs="Arial"/>
                <w:b/>
                <w:lang w:val="pt-BR" w:eastAsia="pt-BR"/>
              </w:rPr>
            </w:pPr>
            <w:del w:id="697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8" w:author="Tanato TNT" w:date="2014-09-23T20:40:00Z"/>
                <w:rFonts w:cs="Arial"/>
                <w:b/>
                <w:lang w:val="pt-BR" w:eastAsia="pt-BR"/>
              </w:rPr>
            </w:pPr>
            <w:del w:id="699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0" w:author="Tanato TNT" w:date="2014-09-23T20:40:00Z"/>
                <w:rFonts w:cs="Arial"/>
                <w:b/>
                <w:lang w:val="pt-BR" w:eastAsia="pt-BR"/>
              </w:rPr>
            </w:pPr>
            <w:del w:id="701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2" w:author="Tanato TNT" w:date="2014-09-23T20:40:00Z"/>
                <w:rFonts w:cs="Arial"/>
                <w:b/>
                <w:lang w:val="pt-BR" w:eastAsia="pt-BR"/>
              </w:rPr>
            </w:pPr>
            <w:del w:id="703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704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5" w:author="Tanato TNT" w:date="2014-09-23T20:40:00Z"/>
                <w:rFonts w:cs="Arial"/>
                <w:lang w:val="pt-BR" w:eastAsia="pt-BR"/>
              </w:rPr>
            </w:pPr>
            <w:del w:id="706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7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9" w:author="Tanato TNT" w:date="2014-09-23T20:40:00Z"/>
                <w:rFonts w:cs="Arial"/>
                <w:lang w:val="pt-BR" w:eastAsia="pt-BR"/>
              </w:rPr>
            </w:pPr>
            <w:del w:id="710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711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2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3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4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5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716" w:author="Tanato TNT" w:date="2014-09-23T20:55:00Z"/>
        </w:rPr>
      </w:pPr>
      <w:bookmarkStart w:id="717" w:name="_Toc397544617"/>
      <w:r w:rsidRPr="00F04EED">
        <w:t>Delimitação da Fronteira Sistêmica</w:t>
      </w:r>
      <w:bookmarkEnd w:id="689"/>
      <w:bookmarkEnd w:id="690"/>
      <w:bookmarkEnd w:id="691"/>
      <w:bookmarkEnd w:id="717"/>
    </w:p>
    <w:p w:rsidR="0007024B" w:rsidRPr="0007024B" w:rsidRDefault="0007024B">
      <w:pPr>
        <w:pStyle w:val="TCC-CorpodoTexto"/>
        <w:rPr>
          <w:lang w:val="pt-BR"/>
          <w:rPrChange w:id="718" w:author="Tanato TNT" w:date="2014-09-23T20:55:00Z">
            <w:rPr/>
          </w:rPrChange>
        </w:rPr>
        <w:pPrChange w:id="719" w:author="Tanato TNT" w:date="2014-09-23T20:55:00Z">
          <w:pPr>
            <w:pStyle w:val="TCC-Titulo2"/>
          </w:pPr>
        </w:pPrChange>
      </w:pPr>
      <w:ins w:id="720" w:author="Tanato TNT" w:date="2014-09-23T20:55:00Z">
        <w:r>
          <w:rPr>
            <w:lang w:val="pt-BR"/>
          </w:rPr>
          <w:t>Na figura abaixo, é retratado o papel desenvolvido pelas</w:t>
        </w:r>
      </w:ins>
      <w:ins w:id="721" w:author="Tanato TNT" w:date="2014-09-23T20:56:00Z">
        <w:r>
          <w:rPr>
            <w:lang w:val="pt-BR"/>
          </w:rPr>
          <w:t xml:space="preserve"> </w:t>
        </w:r>
      </w:ins>
      <w:ins w:id="722" w:author="Tanato TNT" w:date="2014-09-23T20:55:00Z">
        <w:r>
          <w:rPr>
            <w:lang w:val="pt-BR"/>
          </w:rPr>
          <w:t>partes</w:t>
        </w:r>
      </w:ins>
      <w:ins w:id="723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364012" w:rsidP="00511A5E">
      <w:pPr>
        <w:pStyle w:val="Legenda"/>
        <w:rPr>
          <w:ins w:id="724" w:author="Tanato TNT" w:date="2014-09-23T20:31:00Z"/>
          <w:highlight w:val="yellow"/>
        </w:rPr>
      </w:pPr>
      <w:bookmarkStart w:id="725" w:name="_Toc397544599"/>
      <w:ins w:id="726" w:author="Tanato TNT" w:date="2014-09-23T20:32:00Z">
        <w:r>
          <w:rPr>
            <w:noProof/>
          </w:rPr>
          <w:drawing>
            <wp:inline distT="0" distB="0" distL="0" distR="0" wp14:anchorId="411B9100" wp14:editId="5996724F">
              <wp:extent cx="5758180" cy="4647565"/>
              <wp:effectExtent l="0" t="0" r="0" b="635"/>
              <wp:docPr id="3" name="Espaço Reservado para Conteúdo 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spaço Reservado para Conteúdo 3"/>
                      <pic:cNvPicPr>
                        <a:picLocks noGrp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8180" cy="464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727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728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729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730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731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732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733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725"/>
    </w:p>
    <w:p w:rsidR="00ED4028" w:rsidRDefault="005F7578" w:rsidP="00232321">
      <w:pPr>
        <w:pStyle w:val="TCC-Titulo2"/>
        <w:rPr>
          <w:ins w:id="734" w:author="Tanato TNT" w:date="2014-09-23T20:57:00Z"/>
        </w:rPr>
      </w:pPr>
      <w:bookmarkStart w:id="735" w:name="_Toc345247643"/>
      <w:bookmarkStart w:id="736" w:name="_Toc345247845"/>
      <w:bookmarkStart w:id="737" w:name="_Toc345621954"/>
      <w:bookmarkStart w:id="738" w:name="_Toc397544618"/>
      <w:r w:rsidRPr="00F04EED">
        <w:lastRenderedPageBreak/>
        <w:t>Restrições</w:t>
      </w:r>
      <w:bookmarkEnd w:id="735"/>
      <w:bookmarkEnd w:id="736"/>
      <w:bookmarkEnd w:id="737"/>
      <w:bookmarkEnd w:id="738"/>
    </w:p>
    <w:p w:rsidR="0007024B" w:rsidRDefault="0007024B">
      <w:pPr>
        <w:pStyle w:val="TCC-CorpodoTexto"/>
        <w:rPr>
          <w:lang w:val="pt-BR"/>
        </w:rPr>
        <w:pPrChange w:id="739" w:author="Tanato TNT" w:date="2014-09-23T20:57:00Z">
          <w:pPr>
            <w:pStyle w:val="TCC-Titulo2"/>
          </w:pPr>
        </w:pPrChange>
      </w:pPr>
      <w:ins w:id="740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741" w:author="Tanato TNT" w:date="2014-09-23T20:58:00Z">
        <w:r>
          <w:rPr>
            <w:lang w:val="pt-BR"/>
          </w:rPr>
          <w:t>ão</w:t>
        </w:r>
        <w:proofErr w:type="gramStart"/>
        <w:r>
          <w:rPr>
            <w:lang w:val="pt-BR"/>
          </w:rPr>
          <w:t xml:space="preserve">  </w:t>
        </w:r>
        <w:proofErr w:type="gramEnd"/>
        <w:r>
          <w:rPr>
            <w:lang w:val="pt-BR"/>
          </w:rPr>
          <w:t>está sendo imposta.</w:t>
        </w:r>
      </w:ins>
    </w:p>
    <w:p w:rsidR="00612FB7" w:rsidRPr="0007024B" w:rsidRDefault="00612FB7" w:rsidP="00612FB7">
      <w:pPr>
        <w:pStyle w:val="TCC-CorpodoTexto"/>
        <w:rPr>
          <w:lang w:val="pt-BR"/>
          <w:rPrChange w:id="742" w:author="Tanato TNT" w:date="2014-09-23T20:57:00Z">
            <w:rPr/>
          </w:rPrChange>
        </w:rPr>
      </w:pPr>
      <w:r>
        <w:rPr>
          <w:lang w:val="pt-BR"/>
        </w:rPr>
        <w:t>Numero cabalístico</w:t>
      </w:r>
      <w:proofErr w:type="gramStart"/>
      <w:r>
        <w:rPr>
          <w:lang w:val="pt-BR"/>
        </w:rPr>
        <w:t>..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no</w:t>
      </w:r>
      <w:proofErr w:type="gramEnd"/>
      <w:r>
        <w:rPr>
          <w:lang w:val="pt-BR"/>
        </w:rPr>
        <w:t xml:space="preserve"> mínimo 5</w:t>
      </w:r>
    </w:p>
    <w:p w:rsidR="00511A5E" w:rsidRPr="00F265C8" w:rsidRDefault="00511A5E" w:rsidP="00511A5E">
      <w:pPr>
        <w:pStyle w:val="Legenda"/>
      </w:pPr>
      <w:bookmarkStart w:id="743" w:name="_Toc397544632"/>
      <w:r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43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182A37">
        <w:tc>
          <w:tcPr>
            <w:tcW w:w="1668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&lt;Sistema/Cliente/ Ambiente&gt;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182A37">
        <w:tc>
          <w:tcPr>
            <w:tcW w:w="1668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511A5E" w:rsidRPr="00511A5E" w:rsidRDefault="00511A5E" w:rsidP="00511A5E">
      <w:pPr>
        <w:pStyle w:val="TCC-CorpodoTexto"/>
      </w:pPr>
    </w:p>
    <w:p w:rsidR="001724C0" w:rsidRDefault="001724C0" w:rsidP="001724C0">
      <w:pPr>
        <w:pStyle w:val="TCC-Titulo1"/>
      </w:pPr>
      <w:bookmarkStart w:id="744" w:name="_Toc352628565"/>
      <w:bookmarkStart w:id="745" w:name="_Toc397544619"/>
      <w:bookmarkStart w:id="746" w:name="_Toc345247644"/>
      <w:bookmarkStart w:id="747" w:name="_Toc345247846"/>
      <w:bookmarkStart w:id="748" w:name="_Toc345621955"/>
      <w:r>
        <w:lastRenderedPageBreak/>
        <w:t>EAP</w:t>
      </w:r>
      <w:bookmarkEnd w:id="744"/>
      <w:bookmarkEnd w:id="745"/>
    </w:p>
    <w:p w:rsidR="001724C0" w:rsidRPr="00196DD9" w:rsidRDefault="001724C0" w:rsidP="001724C0">
      <w:pPr>
        <w:pStyle w:val="Legenda"/>
      </w:pPr>
      <w:bookmarkStart w:id="749" w:name="_Toc352628580"/>
      <w:bookmarkStart w:id="750" w:name="_Toc397544600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749"/>
      <w:bookmarkEnd w:id="750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ED4028" w:rsidRPr="00ED4028" w:rsidRDefault="005F7578" w:rsidP="00232321">
      <w:pPr>
        <w:pStyle w:val="TCC-Titulo1"/>
      </w:pPr>
      <w:bookmarkStart w:id="751" w:name="_Toc373343291"/>
      <w:bookmarkStart w:id="752" w:name="_Toc364699526"/>
      <w:bookmarkStart w:id="753" w:name="_Toc373343295"/>
      <w:bookmarkStart w:id="754" w:name="_Toc373343296"/>
      <w:bookmarkStart w:id="755" w:name="_Toc373343267"/>
      <w:bookmarkStart w:id="756" w:name="_Toc373343297"/>
      <w:bookmarkStart w:id="757" w:name="_Toc373343319"/>
      <w:bookmarkStart w:id="758" w:name="_Toc373343321"/>
      <w:bookmarkStart w:id="759" w:name="_Toc373343322"/>
      <w:bookmarkStart w:id="760" w:name="_Toc373343331"/>
      <w:bookmarkStart w:id="761" w:name="_Toc373343335"/>
      <w:bookmarkStart w:id="762" w:name="_Toc373343336"/>
      <w:bookmarkStart w:id="763" w:name="_Toc373343339"/>
      <w:bookmarkStart w:id="764" w:name="_Toc373343340"/>
      <w:bookmarkStart w:id="765" w:name="_Toc373343349"/>
      <w:bookmarkStart w:id="766" w:name="_Toc373343353"/>
      <w:bookmarkStart w:id="767" w:name="_Toc373343354"/>
      <w:bookmarkStart w:id="768" w:name="_Toc373343355"/>
      <w:bookmarkStart w:id="769" w:name="_Toc373343361"/>
      <w:bookmarkStart w:id="770" w:name="_Toc373343385"/>
      <w:bookmarkStart w:id="771" w:name="_Toc373343386"/>
      <w:bookmarkStart w:id="772" w:name="_Toc373343387"/>
      <w:bookmarkStart w:id="773" w:name="_Toc373343406"/>
      <w:bookmarkStart w:id="774" w:name="_Toc373343407"/>
      <w:bookmarkStart w:id="775" w:name="_Toc373343408"/>
      <w:bookmarkStart w:id="776" w:name="_Toc373343409"/>
      <w:bookmarkStart w:id="777" w:name="_Toc373343410"/>
      <w:bookmarkStart w:id="778" w:name="_Toc373343411"/>
      <w:bookmarkStart w:id="779" w:name="_Toc373343412"/>
      <w:bookmarkStart w:id="780" w:name="_Toc373343414"/>
      <w:bookmarkStart w:id="781" w:name="_Toc373343416"/>
      <w:bookmarkStart w:id="782" w:name="_Toc373343417"/>
      <w:bookmarkStart w:id="783" w:name="_Toc373343418"/>
      <w:bookmarkStart w:id="784" w:name="_Toc373343419"/>
      <w:bookmarkStart w:id="785" w:name="_Toc352886523"/>
      <w:bookmarkStart w:id="786" w:name="_Toc352886524"/>
      <w:bookmarkStart w:id="787" w:name="_Toc352886531"/>
      <w:bookmarkStart w:id="788" w:name="_Toc373343423"/>
      <w:bookmarkStart w:id="789" w:name="_Toc373343424"/>
      <w:bookmarkStart w:id="790" w:name="_Toc373343431"/>
      <w:bookmarkStart w:id="791" w:name="_Toc373343434"/>
      <w:bookmarkStart w:id="792" w:name="_Toc373343435"/>
      <w:bookmarkStart w:id="793" w:name="_Toc373343442"/>
      <w:bookmarkStart w:id="794" w:name="_Toc373343445"/>
      <w:bookmarkStart w:id="795" w:name="_Toc373343446"/>
      <w:bookmarkStart w:id="796" w:name="_Toc373343453"/>
      <w:bookmarkStart w:id="797" w:name="_Toc373343456"/>
      <w:bookmarkStart w:id="798" w:name="_Toc354078990"/>
      <w:bookmarkStart w:id="799" w:name="_Toc354079080"/>
      <w:bookmarkStart w:id="800" w:name="_Toc354079512"/>
      <w:bookmarkStart w:id="801" w:name="_Toc373343457"/>
      <w:bookmarkStart w:id="802" w:name="_Toc354078991"/>
      <w:bookmarkStart w:id="803" w:name="_Toc354079081"/>
      <w:bookmarkStart w:id="804" w:name="_Toc354079513"/>
      <w:bookmarkStart w:id="805" w:name="_Toc354079592"/>
      <w:bookmarkStart w:id="806" w:name="_Toc373343458"/>
      <w:bookmarkStart w:id="807" w:name="_Toc354078998"/>
      <w:bookmarkStart w:id="808" w:name="_Toc354079088"/>
      <w:bookmarkStart w:id="809" w:name="_Toc354079520"/>
      <w:bookmarkStart w:id="810" w:name="_Toc373343465"/>
      <w:bookmarkStart w:id="811" w:name="_Toc354079001"/>
      <w:bookmarkStart w:id="812" w:name="_Toc354079091"/>
      <w:bookmarkStart w:id="813" w:name="_Toc354079523"/>
      <w:bookmarkStart w:id="814" w:name="_Toc373343468"/>
      <w:bookmarkStart w:id="815" w:name="_Toc345247659"/>
      <w:bookmarkStart w:id="816" w:name="_Toc345247861"/>
      <w:bookmarkStart w:id="817" w:name="_Toc345621970"/>
      <w:bookmarkStart w:id="818" w:name="_Toc397544620"/>
      <w:bookmarkEnd w:id="746"/>
      <w:bookmarkEnd w:id="747"/>
      <w:bookmarkEnd w:id="748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r w:rsidRPr="00F04EED">
        <w:lastRenderedPageBreak/>
        <w:t>ARQUITETURA DO SISTEMA</w:t>
      </w:r>
      <w:bookmarkEnd w:id="815"/>
      <w:bookmarkEnd w:id="816"/>
      <w:bookmarkEnd w:id="817"/>
      <w:bookmarkEnd w:id="818"/>
    </w:p>
    <w:p w:rsidR="00104F58" w:rsidRDefault="00104F58" w:rsidP="00104F58">
      <w:pPr>
        <w:pStyle w:val="TCC-CorpodoTexto"/>
        <w:rPr>
          <w:lang w:val="pt-BR"/>
        </w:rPr>
      </w:pPr>
      <w:bookmarkStart w:id="819" w:name="_Toc345247660"/>
      <w:bookmarkStart w:id="820" w:name="_Toc345247862"/>
      <w:bookmarkStart w:id="821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>ódulos</w:t>
      </w:r>
      <w:proofErr w:type="gramStart"/>
      <w:r w:rsidR="002C1AD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texto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822" w:name="_Toc397544621"/>
      <w:r w:rsidRPr="00F04EED">
        <w:t>Subsistemas</w:t>
      </w:r>
      <w:bookmarkEnd w:id="819"/>
      <w:bookmarkEnd w:id="820"/>
      <w:bookmarkEnd w:id="821"/>
      <w:bookmarkEnd w:id="822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proofErr w:type="gramStart"/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F30CD8">
        <w:rPr>
          <w:lang w:val="pt-BR"/>
        </w:rPr>
        <w:t>“</w:t>
      </w:r>
      <w:r>
        <w:rPr>
          <w:lang w:val="pt-BR"/>
        </w:rPr>
        <w:t xml:space="preserve">Software </w:t>
      </w:r>
      <w:proofErr w:type="spellStart"/>
      <w:r>
        <w:rPr>
          <w:lang w:val="pt-BR"/>
        </w:rPr>
        <w:t>Architecture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Practice</w:t>
      </w:r>
      <w:proofErr w:type="spellEnd"/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proofErr w:type="spellStart"/>
      <w:r w:rsidR="00684D9C">
        <w:rPr>
          <w:rFonts w:cs="Arial"/>
          <w:color w:val="444444"/>
          <w:shd w:val="clear" w:color="auto" w:fill="FFFFFF"/>
        </w:rPr>
        <w:t>Len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 </w:t>
      </w:r>
      <w:proofErr w:type="spellStart"/>
      <w:r w:rsidR="00684D9C">
        <w:rPr>
          <w:rFonts w:cs="Arial"/>
          <w:color w:val="444444"/>
          <w:shd w:val="clear" w:color="auto" w:fill="FFFFFF"/>
        </w:rPr>
        <w:t>Bass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, Paul </w:t>
      </w:r>
      <w:proofErr w:type="spellStart"/>
      <w:r w:rsidR="00684D9C">
        <w:rPr>
          <w:rFonts w:cs="Arial"/>
          <w:color w:val="444444"/>
          <w:shd w:val="clear" w:color="auto" w:fill="FFFFFF"/>
        </w:rPr>
        <w:t>Clements</w:t>
      </w:r>
      <w:proofErr w:type="spellEnd"/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</w:t>
      </w:r>
      <w:proofErr w:type="spellStart"/>
      <w:r w:rsidR="00684D9C">
        <w:rPr>
          <w:rFonts w:cs="Arial"/>
          <w:color w:val="444444"/>
          <w:shd w:val="clear" w:color="auto" w:fill="FFFFFF"/>
        </w:rPr>
        <w:t>Kazman</w:t>
      </w:r>
      <w:proofErr w:type="spellEnd"/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</w:t>
      </w:r>
      <w:proofErr w:type="spellStart"/>
      <w:r>
        <w:rPr>
          <w:lang w:val="pt-BR"/>
        </w:rPr>
        <w:t>uml</w:t>
      </w:r>
      <w:proofErr w:type="spellEnd"/>
      <w:r>
        <w:rPr>
          <w:lang w:val="pt-BR"/>
        </w:rPr>
        <w:t xml:space="preserve"> descrito no documento abaixo </w:t>
      </w:r>
      <w:hyperlink r:id="rId12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C743DE" w:rsidRPr="007301EA" w:rsidRDefault="00364012" w:rsidP="007301EA">
      <w:pPr>
        <w:pStyle w:val="TCC-CorpodoTexto"/>
        <w:rPr>
          <w:lang w:val="pt-BR"/>
        </w:rPr>
      </w:pPr>
      <w:commentRangeStart w:id="823"/>
      <w:r>
        <w:rPr>
          <w:rFonts w:cs="Arial"/>
          <w:noProof/>
          <w:color w:val="222222"/>
          <w:szCs w:val="24"/>
          <w:lang w:val="pt-BR" w:eastAsia="pt-BR"/>
        </w:rPr>
        <w:lastRenderedPageBreak/>
        <w:drawing>
          <wp:inline distT="0" distB="0" distL="0" distR="0" wp14:anchorId="303721EF" wp14:editId="4E1D91C9">
            <wp:extent cx="5403215" cy="4624705"/>
            <wp:effectExtent l="0" t="0" r="6985" b="4445"/>
            <wp:docPr id="5" name="Imagem 14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23"/>
      <w:r w:rsidR="00612FB7">
        <w:rPr>
          <w:rStyle w:val="Refdecomentrio"/>
          <w:rFonts w:ascii="Times New Roman" w:hAnsi="Times New Roman"/>
          <w:lang w:val="pt-BR" w:eastAsia="pt-BR"/>
        </w:rPr>
        <w:commentReference w:id="823"/>
      </w:r>
    </w:p>
    <w:p w:rsidR="004C4A5C" w:rsidRDefault="004C4A5C" w:rsidP="004C4A5C">
      <w:pPr>
        <w:pStyle w:val="Legenda"/>
      </w:pPr>
      <w:bookmarkStart w:id="824" w:name="_Toc397544601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824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825" w:name="_Ref366536082"/>
      <w:bookmarkStart w:id="826" w:name="_Toc397544633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825"/>
      <w:bookmarkEnd w:id="826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lastRenderedPageBreak/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827" w:name="_Ref366536086"/>
      <w:bookmarkStart w:id="828" w:name="_Toc397544634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827"/>
      <w:bookmarkEnd w:id="828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829" w:name="_Toc373343471"/>
      <w:bookmarkStart w:id="830" w:name="_Toc373343270"/>
      <w:bookmarkStart w:id="831" w:name="_Toc373343472"/>
      <w:bookmarkStart w:id="832" w:name="_Toc373343482"/>
      <w:bookmarkStart w:id="833" w:name="_Toc345247662"/>
      <w:bookmarkStart w:id="834" w:name="_Toc345247864"/>
      <w:bookmarkStart w:id="835" w:name="_Toc345621973"/>
      <w:bookmarkStart w:id="836" w:name="_Toc397544622"/>
      <w:bookmarkEnd w:id="829"/>
      <w:bookmarkEnd w:id="830"/>
      <w:bookmarkEnd w:id="831"/>
      <w:bookmarkEnd w:id="832"/>
      <w:commentRangeStart w:id="837"/>
      <w:r w:rsidRPr="00EE5966">
        <w:t>Definição das Interfaces Externas</w:t>
      </w:r>
      <w:bookmarkEnd w:id="833"/>
      <w:bookmarkEnd w:id="834"/>
      <w:bookmarkEnd w:id="835"/>
      <w:bookmarkEnd w:id="836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 xml:space="preserve">ystems </w:t>
      </w:r>
      <w:proofErr w:type="spellStart"/>
      <w:r w:rsidR="005146D9">
        <w:rPr>
          <w:lang w:val="pt-BR"/>
        </w:rPr>
        <w:t>Engeneering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Principles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and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Practice</w:t>
      </w:r>
      <w:proofErr w:type="spellEnd"/>
      <w:r w:rsidR="005146D9">
        <w:rPr>
          <w:lang w:val="pt-BR"/>
        </w:rPr>
        <w:t>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 xml:space="preserve">Alexander </w:t>
      </w:r>
      <w:proofErr w:type="spellStart"/>
      <w:r w:rsidRPr="00036354">
        <w:rPr>
          <w:lang w:val="pt-BR"/>
        </w:rPr>
        <w:t>Kossiakoff</w:t>
      </w:r>
      <w:proofErr w:type="spellEnd"/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spellStart"/>
      <w:r w:rsidRPr="007B1121">
        <w:rPr>
          <w:lang w:val="pt-BR"/>
        </w:rPr>
        <w:t>Sweet</w:t>
      </w:r>
      <w:proofErr w:type="spellEnd"/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 xml:space="preserve">Steven M. </w:t>
      </w:r>
      <w:proofErr w:type="spellStart"/>
      <w:r w:rsidRPr="00036354">
        <w:rPr>
          <w:lang w:val="pt-BR"/>
        </w:rPr>
        <w:t>Biemer</w:t>
      </w:r>
      <w:proofErr w:type="spellEnd"/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838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838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839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839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sequência.&gt;</w:t>
      </w:r>
      <w:commentRangeEnd w:id="837"/>
      <w:proofErr w:type="gramStart"/>
      <w:r w:rsidR="00612FB7">
        <w:rPr>
          <w:rStyle w:val="Refdecomentrio"/>
          <w:rFonts w:ascii="Times New Roman" w:hAnsi="Times New Roman"/>
          <w:lang w:val="pt-BR" w:eastAsia="pt-BR"/>
        </w:rPr>
        <w:commentReference w:id="837"/>
      </w:r>
      <w:proofErr w:type="gramEnd"/>
    </w:p>
    <w:p w:rsidR="00ED4028" w:rsidRPr="00EE5966" w:rsidRDefault="005F7578" w:rsidP="00232321">
      <w:pPr>
        <w:pStyle w:val="TCC-Titulo2"/>
      </w:pPr>
      <w:bookmarkStart w:id="840" w:name="_Toc345247663"/>
      <w:bookmarkStart w:id="841" w:name="_Toc345247865"/>
      <w:bookmarkStart w:id="842" w:name="_Toc345621974"/>
      <w:bookmarkStart w:id="843" w:name="_Toc397544623"/>
      <w:r w:rsidRPr="00EE5966">
        <w:t>Definição das Interfaces Internas</w:t>
      </w:r>
      <w:bookmarkEnd w:id="840"/>
      <w:bookmarkEnd w:id="841"/>
      <w:bookmarkEnd w:id="842"/>
      <w:bookmarkEnd w:id="843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844" w:name="_Toc397544636"/>
      <w:r w:rsidRPr="00876352">
        <w:rPr>
          <w:highlight w:val="yellow"/>
        </w:rPr>
        <w:lastRenderedPageBreak/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844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845" w:name="_Toc397542060"/>
      <w:bookmarkStart w:id="846" w:name="_Toc397544624"/>
      <w:r>
        <w:t>Visão Lógica</w:t>
      </w:r>
      <w:bookmarkEnd w:id="845"/>
      <w:bookmarkEnd w:id="846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847" w:name="_Toc397542036"/>
      <w:bookmarkStart w:id="848" w:name="_Toc39754460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Classes de Domínio</w:t>
      </w:r>
      <w:bookmarkEnd w:id="847"/>
      <w:bookmarkEnd w:id="848"/>
    </w:p>
    <w:p w:rsidR="00127423" w:rsidRPr="003D7EE1" w:rsidRDefault="00127423" w:rsidP="00127423"/>
    <w:p w:rsidR="00127423" w:rsidRDefault="00127423" w:rsidP="00127423">
      <w:pPr>
        <w:pStyle w:val="Legenda"/>
      </w:pPr>
      <w:bookmarkStart w:id="849" w:name="_Toc397542037"/>
      <w:bookmarkStart w:id="850" w:name="_Toc39754460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Diagrama de Sequencia</w:t>
      </w:r>
      <w:bookmarkEnd w:id="849"/>
      <w:bookmarkEnd w:id="850"/>
    </w:p>
    <w:p w:rsidR="00127423" w:rsidRPr="003D7EE1" w:rsidRDefault="00127423" w:rsidP="00127423"/>
    <w:p w:rsidR="00127423" w:rsidRDefault="00127423" w:rsidP="00127423">
      <w:pPr>
        <w:pStyle w:val="TCC-Titulo2"/>
      </w:pPr>
      <w:bookmarkStart w:id="851" w:name="_Toc397542061"/>
      <w:bookmarkStart w:id="852" w:name="_Toc397544625"/>
      <w:r>
        <w:t>Visão de Implementação</w:t>
      </w:r>
      <w:bookmarkEnd w:id="851"/>
      <w:bookmarkEnd w:id="852"/>
    </w:p>
    <w:p w:rsidR="00E72C41" w:rsidRDefault="00364012" w:rsidP="00127423">
      <w:pPr>
        <w:pStyle w:val="Legenda"/>
      </w:pPr>
      <w:bookmarkStart w:id="853" w:name="_Toc397542038"/>
      <w:bookmarkStart w:id="854" w:name="_Toc397544605"/>
      <w:r>
        <w:rPr>
          <w:rFonts w:cs="Arial"/>
          <w:noProof/>
        </w:rPr>
        <w:drawing>
          <wp:inline distT="0" distB="0" distL="0" distR="0">
            <wp:extent cx="4473575" cy="4141470"/>
            <wp:effectExtent l="0" t="0" r="317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Diagrama de Componentes</w:t>
      </w:r>
      <w:bookmarkEnd w:id="853"/>
      <w:bookmarkEnd w:id="854"/>
    </w:p>
    <w:p w:rsidR="00127423" w:rsidRPr="003D7EE1" w:rsidRDefault="00127423" w:rsidP="00127423"/>
    <w:p w:rsidR="00E72C41" w:rsidRDefault="00364012" w:rsidP="00127423">
      <w:pPr>
        <w:pStyle w:val="Legenda"/>
      </w:pPr>
      <w:bookmarkStart w:id="855" w:name="_Toc397542039"/>
      <w:bookmarkStart w:id="856" w:name="_Toc397544606"/>
      <w:r>
        <w:rPr>
          <w:rFonts w:cs="Arial"/>
          <w:noProof/>
        </w:rPr>
        <w:lastRenderedPageBreak/>
        <w:drawing>
          <wp:inline distT="0" distB="0" distL="0" distR="0">
            <wp:extent cx="4231640" cy="3763645"/>
            <wp:effectExtent l="0" t="0" r="0" b="8255"/>
            <wp:docPr id="9" name="Imagem 13" descr="C:\Users\1202659\Desktop\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C:\Users\1202659\Desktop\Paco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Pacotes</w:t>
      </w:r>
      <w:bookmarkEnd w:id="855"/>
      <w:bookmarkEnd w:id="856"/>
    </w:p>
    <w:p w:rsidR="00127423" w:rsidRDefault="00127423" w:rsidP="00127423">
      <w:pPr>
        <w:pStyle w:val="TCC-Titulo2"/>
        <w:rPr>
          <w:ins w:id="857" w:author="Administrador" w:date="2014-09-03T21:52:00Z"/>
          <w:lang w:val="pt-BR"/>
        </w:rPr>
      </w:pPr>
      <w:bookmarkStart w:id="858" w:name="_Toc397542062"/>
      <w:bookmarkStart w:id="859" w:name="_Toc397544626"/>
      <w:r>
        <w:t>Visão de Processos</w:t>
      </w:r>
      <w:bookmarkEnd w:id="858"/>
      <w:bookmarkEnd w:id="859"/>
    </w:p>
    <w:p w:rsidR="00CA270B" w:rsidRPr="00CA270B" w:rsidRDefault="00CA270B">
      <w:pPr>
        <w:pStyle w:val="TCC-CorpodoTexto"/>
        <w:rPr>
          <w:lang w:val="pt-BR"/>
          <w:rPrChange w:id="860" w:author="Administrador" w:date="2014-09-03T21:52:00Z">
            <w:rPr/>
          </w:rPrChange>
        </w:rPr>
        <w:pPrChange w:id="861" w:author="Administrador" w:date="2014-09-03T21:52:00Z">
          <w:pPr>
            <w:pStyle w:val="TCC-Titulo2"/>
          </w:pPr>
        </w:pPrChange>
      </w:pPr>
      <w:ins w:id="862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863" w:name="_Toc397542040"/>
      <w:bookmarkStart w:id="864" w:name="_Toc397544607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– </w:t>
      </w:r>
      <w:proofErr w:type="spellStart"/>
      <w:r>
        <w:t>DFDs</w:t>
      </w:r>
      <w:bookmarkEnd w:id="863"/>
      <w:bookmarkEnd w:id="864"/>
      <w:proofErr w:type="spellEnd"/>
    </w:p>
    <w:p w:rsidR="00127423" w:rsidRDefault="00127423" w:rsidP="00127423">
      <w:pPr>
        <w:pStyle w:val="TCC-Titulo2"/>
      </w:pPr>
      <w:bookmarkStart w:id="865" w:name="_Toc397542063"/>
      <w:bookmarkStart w:id="866" w:name="_Toc397544627"/>
      <w:r>
        <w:lastRenderedPageBreak/>
        <w:t>Visão de Implantação</w:t>
      </w:r>
      <w:bookmarkEnd w:id="865"/>
      <w:bookmarkEnd w:id="866"/>
    </w:p>
    <w:p w:rsidR="00661AD4" w:rsidRDefault="00364012" w:rsidP="00127423">
      <w:pPr>
        <w:pStyle w:val="Legenda"/>
      </w:pPr>
      <w:bookmarkStart w:id="867" w:name="_Toc397542041"/>
      <w:bookmarkStart w:id="868" w:name="_Toc397544608"/>
      <w:r>
        <w:rPr>
          <w:rFonts w:cs="Arial"/>
          <w:noProof/>
          <w:color w:val="222222"/>
        </w:rPr>
        <w:drawing>
          <wp:inline distT="0" distB="0" distL="0" distR="0">
            <wp:extent cx="5395595" cy="4314825"/>
            <wp:effectExtent l="0" t="0" r="0" b="9525"/>
            <wp:docPr id="1" name="Imagem 2" descr="C:\Users\1202659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1202659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Diagrama de Deployment</w:t>
      </w:r>
      <w:bookmarkEnd w:id="867"/>
      <w:bookmarkEnd w:id="868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869" w:name="_Toc373343488"/>
      <w:bookmarkStart w:id="870" w:name="_Toc373343489"/>
      <w:bookmarkStart w:id="871" w:name="_Toc364699547"/>
      <w:bookmarkStart w:id="872" w:name="_Toc373343492"/>
      <w:bookmarkStart w:id="873" w:name="_Toc373343260"/>
      <w:bookmarkStart w:id="874" w:name="_Toc373343494"/>
      <w:bookmarkStart w:id="875" w:name="_Toc373343495"/>
      <w:bookmarkStart w:id="876" w:name="_Toc373343497"/>
      <w:bookmarkStart w:id="877" w:name="_Toc373343499"/>
      <w:bookmarkStart w:id="878" w:name="_Toc373343500"/>
      <w:bookmarkStart w:id="879" w:name="_Toc373343501"/>
      <w:bookmarkStart w:id="880" w:name="_Toc373343503"/>
      <w:bookmarkStart w:id="881" w:name="_Toc373343505"/>
      <w:bookmarkStart w:id="882" w:name="_Toc373343506"/>
      <w:bookmarkStart w:id="883" w:name="_Toc373343507"/>
      <w:bookmarkStart w:id="884" w:name="_Toc373343508"/>
      <w:bookmarkStart w:id="885" w:name="_Toc373343509"/>
      <w:bookmarkStart w:id="886" w:name="_Toc373343510"/>
      <w:bookmarkStart w:id="887" w:name="_Toc373343511"/>
      <w:bookmarkStart w:id="888" w:name="_Toc373343512"/>
      <w:bookmarkStart w:id="889" w:name="_Toc373343513"/>
      <w:bookmarkStart w:id="890" w:name="_Toc373343517"/>
      <w:bookmarkStart w:id="891" w:name="_Toc373343519"/>
      <w:bookmarkStart w:id="892" w:name="_Toc373343522"/>
      <w:bookmarkStart w:id="893" w:name="_Toc373343525"/>
      <w:bookmarkStart w:id="894" w:name="_Toc373343526"/>
      <w:bookmarkStart w:id="895" w:name="_Toc373343527"/>
      <w:bookmarkStart w:id="896" w:name="_Toc373343529"/>
      <w:bookmarkStart w:id="897" w:name="_Toc373343531"/>
      <w:bookmarkStart w:id="898" w:name="_Toc373343532"/>
      <w:bookmarkStart w:id="899" w:name="_Toc373343535"/>
      <w:bookmarkStart w:id="900" w:name="_Toc373343536"/>
      <w:bookmarkStart w:id="901" w:name="_Toc373343537"/>
      <w:bookmarkStart w:id="902" w:name="_Toc373343538"/>
      <w:bookmarkStart w:id="903" w:name="_Toc373343557"/>
      <w:bookmarkStart w:id="904" w:name="_Toc354079011"/>
      <w:bookmarkStart w:id="905" w:name="_Toc354079101"/>
      <w:bookmarkStart w:id="906" w:name="_Toc354079533"/>
      <w:bookmarkStart w:id="907" w:name="_Toc373343558"/>
      <w:bookmarkStart w:id="908" w:name="_Toc373343559"/>
      <w:bookmarkStart w:id="909" w:name="_Toc354079012"/>
      <w:bookmarkStart w:id="910" w:name="_Toc354079102"/>
      <w:bookmarkStart w:id="911" w:name="_Toc354079534"/>
      <w:bookmarkStart w:id="912" w:name="_Toc354079597"/>
      <w:bookmarkStart w:id="913" w:name="_Toc373343560"/>
      <w:bookmarkStart w:id="914" w:name="_Toc354079019"/>
      <w:bookmarkStart w:id="915" w:name="_Toc354079109"/>
      <w:bookmarkStart w:id="916" w:name="_Toc354079541"/>
      <w:bookmarkStart w:id="917" w:name="_Toc373343567"/>
      <w:bookmarkStart w:id="918" w:name="_Toc354079022"/>
      <w:bookmarkStart w:id="919" w:name="_Toc354079112"/>
      <w:bookmarkStart w:id="920" w:name="_Toc354079544"/>
      <w:bookmarkStart w:id="921" w:name="_Toc373343570"/>
      <w:bookmarkStart w:id="922" w:name="_Toc345247668"/>
      <w:bookmarkStart w:id="923" w:name="_Toc345247870"/>
      <w:bookmarkStart w:id="924" w:name="_Toc345621980"/>
      <w:bookmarkStart w:id="925" w:name="_Ref364698931"/>
      <w:bookmarkStart w:id="926" w:name="_Toc39754462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r w:rsidRPr="00F04EED">
        <w:lastRenderedPageBreak/>
        <w:t>PROJETO DO SISTEMA</w:t>
      </w:r>
      <w:bookmarkEnd w:id="922"/>
      <w:bookmarkEnd w:id="923"/>
      <w:bookmarkEnd w:id="924"/>
      <w:bookmarkEnd w:id="925"/>
      <w:bookmarkEnd w:id="926"/>
    </w:p>
    <w:p w:rsidR="004E6B19" w:rsidRDefault="001379FA" w:rsidP="007B1121">
      <w:pPr>
        <w:pStyle w:val="TCC-CorpodoTexto"/>
        <w:rPr>
          <w:lang w:val="pt-BR"/>
        </w:rPr>
      </w:pPr>
      <w:proofErr w:type="spellStart"/>
      <w:ins w:id="927" w:author="Polenta" w:date="2014-09-23T23:30:00Z">
        <w:r>
          <w:rPr>
            <w:lang w:val="pt-BR"/>
          </w:rPr>
          <w:t>Samel</w:t>
        </w:r>
        <w:proofErr w:type="spellEnd"/>
        <w:r>
          <w:rPr>
            <w:lang w:val="pt-BR"/>
          </w:rPr>
          <w:t xml:space="preserve"> escrever</w:t>
        </w:r>
      </w:ins>
      <w:r w:rsidR="004E6B19">
        <w:rPr>
          <w:lang w:val="pt-BR"/>
        </w:rPr>
        <w:t xml:space="preserve">&lt; Descreva a metodologia de desenvolvimento </w:t>
      </w:r>
      <w:proofErr w:type="gramStart"/>
      <w:r w:rsidR="004E6B19">
        <w:rPr>
          <w:lang w:val="pt-BR"/>
        </w:rPr>
        <w:t>implementação</w:t>
      </w:r>
      <w:proofErr w:type="gramEnd"/>
      <w:r w:rsidR="004E6B19">
        <w:rPr>
          <w:lang w:val="pt-BR"/>
        </w:rPr>
        <w:t xml:space="preserve"> a ser utilizada no projeto. Como exemplo</w:t>
      </w:r>
      <w:proofErr w:type="gramStart"/>
      <w:r w:rsidR="004E6B19">
        <w:rPr>
          <w:lang w:val="pt-BR"/>
        </w:rPr>
        <w:t>.:</w:t>
      </w:r>
      <w:proofErr w:type="gramEnd"/>
      <w:r w:rsidR="004E6B19">
        <w:rPr>
          <w:lang w:val="pt-BR"/>
        </w:rPr>
        <w:t xml:space="preserve">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928" w:name="_Toc397544637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928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0535CD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Default="00404D88" w:rsidP="00410F11">
      <w:pPr>
        <w:pStyle w:val="TCC-CorpodoTexto"/>
        <w:rPr>
          <w:lang w:val="pt-BR"/>
        </w:rPr>
      </w:pPr>
    </w:p>
    <w:p w:rsidR="004677D7" w:rsidRPr="00F265C8" w:rsidRDefault="004677D7" w:rsidP="004677D7">
      <w:pPr>
        <w:pStyle w:val="Legenda"/>
      </w:pPr>
      <w:bookmarkStart w:id="929" w:name="_Toc397544638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– Ambientes de Execução no Sistema &lt;X&gt;</w:t>
      </w:r>
      <w:bookmarkEnd w:id="929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524FBF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  <w:del w:id="930" w:author="Administrador" w:date="2014-09-03T21:53:00Z">
              <w:r w:rsidDel="00D770B8">
                <w:rPr>
                  <w:rFonts w:cs="Arial"/>
                  <w:lang w:val="pt-BR" w:eastAsia="pt-BR"/>
                </w:rPr>
                <w:delText>Visualização</w:delText>
              </w:r>
            </w:del>
            <w:ins w:id="931" w:author="Administrador" w:date="2014-09-03T21:53:00Z">
              <w:r w:rsidR="00D770B8"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4677D7" w:rsidP="00D9141A">
            <w:pPr>
              <w:pStyle w:val="TCC-TextodeTabela"/>
              <w:rPr>
                <w:rFonts w:cs="Arial"/>
                <w:lang w:val="pt-BR" w:eastAsia="pt-BR"/>
              </w:rPr>
            </w:pPr>
            <w:del w:id="932" w:author="Administrador" w:date="2014-09-03T21:53:00Z">
              <w:r w:rsidDel="00D770B8">
                <w:rPr>
                  <w:rFonts w:cs="Arial"/>
                  <w:lang w:val="pt-BR" w:eastAsia="pt-BR"/>
                </w:rPr>
                <w:delText>Controlador</w:delText>
              </w:r>
            </w:del>
            <w:ins w:id="933" w:author="Administrador" w:date="2014-09-03T21:53:00Z">
              <w:r w:rsidR="00D770B8"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Del="00D770B8" w:rsidTr="00524FBF">
        <w:trPr>
          <w:jc w:val="center"/>
          <w:del w:id="934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35" w:author="Administrador" w:date="2014-09-03T21:53:00Z"/>
                <w:rFonts w:cs="Arial"/>
                <w:lang w:val="pt-BR" w:eastAsia="pt-BR"/>
              </w:rPr>
            </w:pPr>
            <w:del w:id="936" w:author="Administrador" w:date="2014-09-03T21:53:00Z">
              <w:r w:rsidDel="00D770B8">
                <w:rPr>
                  <w:rFonts w:cs="Arial"/>
                  <w:lang w:val="pt-BR" w:eastAsia="pt-BR"/>
                </w:rPr>
                <w:delText>Model</w:delText>
              </w:r>
            </w:del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37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25672F" w:rsidRPr="001724C0" w:rsidRDefault="0025672F" w:rsidP="00876352">
      <w:pPr>
        <w:pStyle w:val="TCC-CorpodoTexto"/>
        <w:rPr>
          <w:lang w:val="pt-BR"/>
        </w:rPr>
      </w:pPr>
      <w:bookmarkStart w:id="938" w:name="_Toc372978130"/>
      <w:bookmarkStart w:id="939" w:name="_Toc372997265"/>
      <w:bookmarkStart w:id="940" w:name="_Toc372978131"/>
      <w:bookmarkStart w:id="941" w:name="_Toc372997266"/>
      <w:bookmarkStart w:id="942" w:name="_Toc372978132"/>
      <w:bookmarkStart w:id="943" w:name="_Toc372997267"/>
      <w:bookmarkStart w:id="944" w:name="_Toc372978135"/>
      <w:bookmarkStart w:id="945" w:name="_Toc372997270"/>
      <w:bookmarkStart w:id="946" w:name="_Toc372978136"/>
      <w:bookmarkStart w:id="947" w:name="_Toc372997271"/>
      <w:bookmarkStart w:id="948" w:name="_Toc372978138"/>
      <w:bookmarkStart w:id="949" w:name="_Toc372997273"/>
      <w:bookmarkStart w:id="950" w:name="_Toc372978139"/>
      <w:bookmarkStart w:id="951" w:name="_Toc372997274"/>
      <w:bookmarkStart w:id="952" w:name="_Toc372978141"/>
      <w:bookmarkStart w:id="953" w:name="_Toc372997276"/>
      <w:bookmarkStart w:id="954" w:name="_Toc372978142"/>
      <w:bookmarkStart w:id="955" w:name="_Toc372997277"/>
      <w:bookmarkStart w:id="956" w:name="_Toc372978144"/>
      <w:bookmarkStart w:id="957" w:name="_Toc372997279"/>
      <w:bookmarkStart w:id="958" w:name="_Toc372978146"/>
      <w:bookmarkStart w:id="959" w:name="_Toc372997281"/>
      <w:bookmarkStart w:id="960" w:name="_Toc372978147"/>
      <w:bookmarkStart w:id="961" w:name="_Toc372997282"/>
      <w:bookmarkStart w:id="962" w:name="_Toc372978148"/>
      <w:bookmarkStart w:id="963" w:name="_Toc372997283"/>
      <w:bookmarkStart w:id="964" w:name="_Toc354079559"/>
      <w:bookmarkStart w:id="965" w:name="_Toc350901501"/>
      <w:bookmarkStart w:id="966" w:name="_Toc351192285"/>
      <w:bookmarkStart w:id="967" w:name="_Toc351193396"/>
      <w:bookmarkStart w:id="968" w:name="_Toc352233709"/>
      <w:bookmarkStart w:id="969" w:name="_Toc352886012"/>
      <w:bookmarkStart w:id="970" w:name="_Toc352886345"/>
      <w:bookmarkStart w:id="971" w:name="_Toc352886563"/>
      <w:bookmarkStart w:id="972" w:name="_Toc354079038"/>
      <w:bookmarkStart w:id="973" w:name="_Toc354079128"/>
      <w:bookmarkStart w:id="974" w:name="_Toc354079564"/>
      <w:bookmarkStart w:id="975" w:name="_Toc354176734"/>
      <w:bookmarkStart w:id="976" w:name="_Toc364699567"/>
      <w:bookmarkStart w:id="977" w:name="_Toc366452119"/>
      <w:bookmarkStart w:id="978" w:name="_Toc366525976"/>
      <w:bookmarkStart w:id="979" w:name="_Toc372978159"/>
      <w:bookmarkStart w:id="980" w:name="_Toc372997294"/>
      <w:bookmarkStart w:id="981" w:name="_Toc350901502"/>
      <w:bookmarkStart w:id="982" w:name="_Toc351192286"/>
      <w:bookmarkStart w:id="983" w:name="_Toc351193397"/>
      <w:bookmarkStart w:id="984" w:name="_Toc352233710"/>
      <w:bookmarkStart w:id="985" w:name="_Toc352886013"/>
      <w:bookmarkStart w:id="986" w:name="_Toc352886346"/>
      <w:bookmarkStart w:id="987" w:name="_Toc352886564"/>
      <w:bookmarkStart w:id="988" w:name="_Toc354079039"/>
      <w:bookmarkStart w:id="989" w:name="_Toc354079129"/>
      <w:bookmarkStart w:id="990" w:name="_Toc354079565"/>
      <w:bookmarkStart w:id="991" w:name="_Toc354176735"/>
      <w:bookmarkStart w:id="992" w:name="_Toc364699568"/>
      <w:bookmarkStart w:id="993" w:name="_Toc366452120"/>
      <w:bookmarkStart w:id="994" w:name="_Toc366525977"/>
      <w:bookmarkStart w:id="995" w:name="_Toc372978160"/>
      <w:bookmarkStart w:id="996" w:name="_Toc372997295"/>
      <w:bookmarkStart w:id="997" w:name="_Toc350901503"/>
      <w:bookmarkStart w:id="998" w:name="_Toc351192287"/>
      <w:bookmarkStart w:id="999" w:name="_Toc351193398"/>
      <w:bookmarkStart w:id="1000" w:name="_Toc352233711"/>
      <w:bookmarkStart w:id="1001" w:name="_Toc352886014"/>
      <w:bookmarkStart w:id="1002" w:name="_Toc352886347"/>
      <w:bookmarkStart w:id="1003" w:name="_Toc352886565"/>
      <w:bookmarkStart w:id="1004" w:name="_Toc354079040"/>
      <w:bookmarkStart w:id="1005" w:name="_Toc354079130"/>
      <w:bookmarkStart w:id="1006" w:name="_Toc354079566"/>
      <w:bookmarkStart w:id="1007" w:name="_Toc354176736"/>
      <w:bookmarkStart w:id="1008" w:name="_Toc364699569"/>
      <w:bookmarkStart w:id="1009" w:name="_Toc366452121"/>
      <w:bookmarkStart w:id="1010" w:name="_Toc366525978"/>
      <w:bookmarkStart w:id="1011" w:name="_Toc372978161"/>
      <w:bookmarkStart w:id="1012" w:name="_Toc372997296"/>
      <w:bookmarkStart w:id="1013" w:name="_Toc350901512"/>
      <w:bookmarkStart w:id="1014" w:name="_Toc351192296"/>
      <w:bookmarkStart w:id="1015" w:name="_Toc351193407"/>
      <w:bookmarkStart w:id="1016" w:name="_Toc352233720"/>
      <w:bookmarkStart w:id="1017" w:name="_Toc352886023"/>
      <w:bookmarkStart w:id="1018" w:name="_Toc352886356"/>
      <w:bookmarkStart w:id="1019" w:name="_Toc352886574"/>
      <w:bookmarkStart w:id="1020" w:name="_Toc354079049"/>
      <w:bookmarkStart w:id="1021" w:name="_Toc354079139"/>
      <w:bookmarkStart w:id="1022" w:name="_Toc354079575"/>
      <w:bookmarkStart w:id="1023" w:name="_Toc354176745"/>
      <w:bookmarkStart w:id="1024" w:name="_Toc364699578"/>
      <w:bookmarkStart w:id="1025" w:name="_Toc366452130"/>
      <w:bookmarkStart w:id="1026" w:name="_Toc366525987"/>
      <w:bookmarkStart w:id="1027" w:name="_Toc372978170"/>
      <w:bookmarkStart w:id="1028" w:name="_Toc372997305"/>
      <w:bookmarkStart w:id="1029" w:name="_Toc350901513"/>
      <w:bookmarkStart w:id="1030" w:name="_Toc351192297"/>
      <w:bookmarkStart w:id="1031" w:name="_Toc351193408"/>
      <w:bookmarkStart w:id="1032" w:name="_Toc352233721"/>
      <w:bookmarkStart w:id="1033" w:name="_Toc352886024"/>
      <w:bookmarkStart w:id="1034" w:name="_Toc352886357"/>
      <w:bookmarkStart w:id="1035" w:name="_Toc352886575"/>
      <w:bookmarkStart w:id="1036" w:name="_Toc354079050"/>
      <w:bookmarkStart w:id="1037" w:name="_Toc354079140"/>
      <w:bookmarkStart w:id="1038" w:name="_Toc354079576"/>
      <w:bookmarkStart w:id="1039" w:name="_Toc354176746"/>
      <w:bookmarkStart w:id="1040" w:name="_Toc364699579"/>
      <w:bookmarkStart w:id="1041" w:name="_Toc366452131"/>
      <w:bookmarkStart w:id="1042" w:name="_Toc366525988"/>
      <w:bookmarkStart w:id="1043" w:name="_Toc372978171"/>
      <w:bookmarkStart w:id="1044" w:name="_Toc372997306"/>
      <w:bookmarkStart w:id="1045" w:name="_Toc350901514"/>
      <w:bookmarkStart w:id="1046" w:name="_Toc351192298"/>
      <w:bookmarkStart w:id="1047" w:name="_Toc351193409"/>
      <w:bookmarkStart w:id="1048" w:name="_Toc352233722"/>
      <w:bookmarkStart w:id="1049" w:name="_Toc352886025"/>
      <w:bookmarkStart w:id="1050" w:name="_Toc352886358"/>
      <w:bookmarkStart w:id="1051" w:name="_Toc352886576"/>
      <w:bookmarkStart w:id="1052" w:name="_Toc354079051"/>
      <w:bookmarkStart w:id="1053" w:name="_Toc354079141"/>
      <w:bookmarkStart w:id="1054" w:name="_Toc354079577"/>
      <w:bookmarkStart w:id="1055" w:name="_Toc354176747"/>
      <w:bookmarkStart w:id="1056" w:name="_Toc364699580"/>
      <w:bookmarkStart w:id="1057" w:name="_Toc366452132"/>
      <w:bookmarkStart w:id="1058" w:name="_Toc366525989"/>
      <w:bookmarkStart w:id="1059" w:name="_Toc372978172"/>
      <w:bookmarkStart w:id="1060" w:name="_Toc372997307"/>
      <w:bookmarkStart w:id="1061" w:name="_GoBack"/>
      <w:bookmarkEnd w:id="27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</w:p>
    <w:sectPr w:rsidR="0025672F" w:rsidRPr="001724C0" w:rsidSect="000535CD">
      <w:footerReference w:type="default" r:id="rId18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23" w:author="Administrador" w:date="2014-10-01T21:53:00Z" w:initials="A">
    <w:p w:rsidR="00612FB7" w:rsidRDefault="00612FB7">
      <w:pPr>
        <w:pStyle w:val="Textodecomentrio"/>
      </w:pPr>
      <w:r>
        <w:rPr>
          <w:rStyle w:val="Refdecomentrio"/>
        </w:rPr>
        <w:annotationRef/>
      </w:r>
      <w:proofErr w:type="spellStart"/>
      <w:r>
        <w:t>C</w:t>
      </w:r>
      <w:proofErr w:type="spellEnd"/>
      <w:r>
        <w:t>olocar componente maior que engloba todos os outros componentes.</w:t>
      </w:r>
    </w:p>
  </w:comment>
  <w:comment w:id="837" w:author="Administrador" w:date="2014-10-01T21:55:00Z" w:initials="A">
    <w:p w:rsidR="00612FB7" w:rsidRDefault="00612FB7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256" w:rsidRDefault="00513256">
      <w:r>
        <w:separator/>
      </w:r>
    </w:p>
    <w:p w:rsidR="00513256" w:rsidRDefault="00513256"/>
  </w:endnote>
  <w:endnote w:type="continuationSeparator" w:id="0">
    <w:p w:rsidR="00513256" w:rsidRDefault="00513256">
      <w:r>
        <w:continuationSeparator/>
      </w:r>
    </w:p>
    <w:p w:rsidR="00513256" w:rsidRDefault="00513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B7" w:rsidRDefault="00612FB7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432F">
      <w:rPr>
        <w:noProof/>
      </w:rPr>
      <w:t>v</w:t>
    </w:r>
    <w:r>
      <w:fldChar w:fldCharType="end"/>
    </w:r>
  </w:p>
  <w:p w:rsidR="00612FB7" w:rsidRDefault="00612F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FB7" w:rsidRDefault="00612FB7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432F">
      <w:rPr>
        <w:noProof/>
      </w:rPr>
      <w:t>15</w:t>
    </w:r>
    <w:r>
      <w:fldChar w:fldCharType="end"/>
    </w:r>
  </w:p>
  <w:p w:rsidR="00612FB7" w:rsidRDefault="00612F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256" w:rsidRDefault="00513256">
      <w:r>
        <w:separator/>
      </w:r>
    </w:p>
    <w:p w:rsidR="00513256" w:rsidRDefault="00513256"/>
  </w:footnote>
  <w:footnote w:type="continuationSeparator" w:id="0">
    <w:p w:rsidR="00513256" w:rsidRDefault="00513256">
      <w:r>
        <w:continuationSeparator/>
      </w:r>
    </w:p>
    <w:p w:rsidR="00513256" w:rsidRDefault="005132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1118"/>
    <w:rsid w:val="002C1AD5"/>
    <w:rsid w:val="002C267B"/>
    <w:rsid w:val="002C26BE"/>
    <w:rsid w:val="002C30D8"/>
    <w:rsid w:val="002C4549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1C8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012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35F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432F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256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2FB7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1AD4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0BB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0DC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67BA0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3DE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245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C9C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2C41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http://www.sei.cmu.edu/reports/04tr008.pdf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D60A1-511D-4B93-AC70-EF54E1E2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3252</Words>
  <Characters>17564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20775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Administrador</cp:lastModifiedBy>
  <cp:revision>2</cp:revision>
  <cp:lastPrinted>2010-01-20T20:01:00Z</cp:lastPrinted>
  <dcterms:created xsi:type="dcterms:W3CDTF">2014-10-02T00:59:00Z</dcterms:created>
  <dcterms:modified xsi:type="dcterms:W3CDTF">2014-10-02T00:59:00Z</dcterms:modified>
</cp:coreProperties>
</file>