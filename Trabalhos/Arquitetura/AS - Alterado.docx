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A5B22" w:rsidRDefault="008A5B22" w:rsidP="002113C5">
      <w:pPr>
        <w:pStyle w:val="TCC-Capa-Titulo"/>
        <w:rPr>
          <w:lang w:val="pt-BR"/>
        </w:rPr>
      </w:pPr>
      <w:r>
        <w:rPr>
          <w:lang w:val="pt-BR"/>
        </w:rPr>
        <w:t>MOTOFRETE - ABRASILEXPRESS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EMERSON DA SILVA CARDOZO</w:t>
      </w:r>
      <w:r w:rsidRPr="004D2B4D">
        <w:rPr>
          <w:lang w:val="pt-BR"/>
        </w:rPr>
        <w:tab/>
        <w:t>1202659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GUILHERME SANTOS DA SILVA</w:t>
      </w:r>
      <w:r w:rsidRPr="004D2B4D">
        <w:rPr>
          <w:lang w:val="pt-BR"/>
        </w:rPr>
        <w:tab/>
        <w:t>1202780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JOÃO EVARISTO FURTADO</w:t>
      </w:r>
      <w:r w:rsidRPr="004D2B4D">
        <w:rPr>
          <w:lang w:val="pt-BR"/>
        </w:rPr>
        <w:tab/>
        <w:t>1202808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ROMULO DE ARAÚJO MAGALHÃES</w:t>
      </w:r>
      <w:r w:rsidRPr="004D2B4D">
        <w:rPr>
          <w:lang w:val="pt-BR"/>
        </w:rPr>
        <w:tab/>
        <w:t>1202967</w:t>
      </w:r>
    </w:p>
    <w:p w:rsidR="004D2B4D" w:rsidRPr="004D2B4D" w:rsidRDefault="004D2B4D" w:rsidP="004D2B4D">
      <w:pPr>
        <w:pStyle w:val="TCC-PrTextuais-12-Centralizado"/>
        <w:tabs>
          <w:tab w:val="left" w:pos="6379"/>
        </w:tabs>
        <w:rPr>
          <w:lang w:val="pt-BR"/>
        </w:rPr>
      </w:pPr>
      <w:r w:rsidRPr="004D2B4D">
        <w:rPr>
          <w:lang w:val="pt-BR"/>
        </w:rPr>
        <w:t>SAMUEL DE MATOS REZENDE</w:t>
      </w:r>
      <w:r w:rsidRPr="004D2B4D">
        <w:rPr>
          <w:lang w:val="pt-BR"/>
        </w:rPr>
        <w:tab/>
        <w:t>1201218</w:t>
      </w: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Pr="003E77E4" w:rsidRDefault="003E77E4" w:rsidP="00401B2F">
      <w:pPr>
        <w:pStyle w:val="TCC-PrTextuais-12-Centralizado"/>
        <w:rPr>
          <w:lang w:val="pt-BR"/>
        </w:rPr>
      </w:pPr>
      <w:r>
        <w:rPr>
          <w:lang w:val="pt-BR"/>
        </w:rPr>
        <w:t>2014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2" w:author="Administrador" w:date="2014-09-03T21:54:00Z"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</w:t>
        </w:r>
        <w:bookmarkStart w:id="3" w:name="_GoBack"/>
        <w:bookmarkEnd w:id="3"/>
        <w:r w:rsidR="000C367D" w:rsidRPr="00AA1B8E">
          <w:rPr>
            <w:rStyle w:val="Hyperlink"/>
            <w:noProof/>
          </w:rPr>
          <w:t>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r w:rsidR="00355624">
        <w:rPr>
          <w:noProof/>
          <w:webHidden/>
        </w:rPr>
        <w:t>5</w:t>
      </w:r>
      <w:ins w:id="4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</w:ins>
      <w:r w:rsidR="00355624" w:rsidRPr="00150773">
        <w:rPr>
          <w:rStyle w:val="Hyperlink"/>
          <w:noProof/>
        </w:rPr>
      </w:r>
      <w:ins w:id="7" w:author="Administrador" w:date="2014-09-03T21:54:00Z"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8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r w:rsidR="00355624">
        <w:rPr>
          <w:noProof/>
          <w:webHidden/>
        </w:rPr>
        <w:t>6</w:t>
      </w:r>
      <w:ins w:id="9" w:author="Administrador" w:date="2014-09-03T21:54:00Z"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" w:author="Administrador" w:date="2014-09-03T21:54:00Z"/>
          <w:rFonts w:ascii="Calibri" w:hAnsi="Calibri"/>
          <w:noProof/>
          <w:sz w:val="22"/>
          <w:szCs w:val="22"/>
        </w:rPr>
      </w:pPr>
      <w:ins w:id="11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12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1</w:t>
      </w:r>
      <w:ins w:id="13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4" w:author="Administrador" w:date="2014-09-03T21:54:00Z"/>
          <w:rFonts w:ascii="Calibri" w:hAnsi="Calibri"/>
          <w:noProof/>
          <w:sz w:val="22"/>
          <w:szCs w:val="22"/>
        </w:rPr>
      </w:pPr>
      <w:ins w:id="15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16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2</w:t>
      </w:r>
      <w:ins w:id="17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8" w:author="Administrador" w:date="2014-09-03T21:54:00Z"/>
          <w:rFonts w:ascii="Calibri" w:hAnsi="Calibri"/>
          <w:noProof/>
          <w:sz w:val="22"/>
          <w:szCs w:val="22"/>
        </w:rPr>
      </w:pPr>
      <w:ins w:id="19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</w:ins>
      <w:r w:rsidR="00355624" w:rsidRPr="00150773">
        <w:rPr>
          <w:rStyle w:val="Hyperlink"/>
          <w:noProof/>
        </w:rPr>
      </w:r>
      <w:ins w:id="20" w:author="Administrador" w:date="2014-09-03T21:54:00Z"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1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r w:rsidR="00355624">
        <w:rPr>
          <w:noProof/>
          <w:webHidden/>
        </w:rPr>
        <w:t>3</w:t>
      </w:r>
      <w:ins w:id="22" w:author="Administrador" w:date="2014-09-03T21:54:00Z"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3" w:author="Administrador" w:date="2014-09-03T21:54:00Z"/>
          <w:rFonts w:ascii="Calibri" w:hAnsi="Calibri"/>
          <w:noProof/>
          <w:sz w:val="22"/>
          <w:szCs w:val="22"/>
        </w:rPr>
      </w:pPr>
      <w:ins w:id="24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25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4</w:t>
      </w:r>
      <w:ins w:id="26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29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4</w:t>
      </w:r>
      <w:ins w:id="30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1" w:author="Administrador" w:date="2014-09-03T21:54:00Z"/>
          <w:rFonts w:ascii="Calibri" w:hAnsi="Calibri"/>
          <w:noProof/>
          <w:sz w:val="22"/>
          <w:szCs w:val="22"/>
        </w:rPr>
      </w:pPr>
      <w:ins w:id="3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33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4</w:t>
      </w:r>
      <w:ins w:id="34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5" w:author="Administrador" w:date="2014-09-03T21:54:00Z"/>
          <w:rFonts w:ascii="Calibri" w:hAnsi="Calibri"/>
          <w:noProof/>
          <w:sz w:val="22"/>
          <w:szCs w:val="22"/>
        </w:rPr>
      </w:pPr>
      <w:ins w:id="36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37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5</w:t>
      </w:r>
      <w:ins w:id="38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9" w:author="Administrador" w:date="2014-09-03T21:54:00Z"/>
          <w:rFonts w:ascii="Calibri" w:hAnsi="Calibri"/>
          <w:noProof/>
          <w:sz w:val="22"/>
          <w:szCs w:val="22"/>
        </w:rPr>
      </w:pPr>
      <w:ins w:id="40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41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5</w:t>
      </w:r>
      <w:ins w:id="42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3" w:author="Administrador" w:date="2014-09-03T21:54:00Z"/>
          <w:rFonts w:ascii="Calibri" w:hAnsi="Calibri"/>
          <w:noProof/>
          <w:sz w:val="22"/>
          <w:szCs w:val="22"/>
        </w:rPr>
      </w:pPr>
      <w:ins w:id="44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</w:ins>
      <w:r w:rsidR="00355624" w:rsidRPr="00AA1B8E">
        <w:rPr>
          <w:rStyle w:val="Hyperlink"/>
          <w:noProof/>
        </w:rPr>
      </w:r>
      <w:ins w:id="45" w:author="Administrador" w:date="2014-09-03T21:54:00Z"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55624">
        <w:rPr>
          <w:noProof/>
          <w:webHidden/>
        </w:rPr>
        <w:t>6</w:t>
      </w:r>
      <w:ins w:id="46" w:author="Administrador" w:date="2014-09-03T21:54:00Z"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47" w:author="Administrador" w:date="2014-09-03T21:54:00Z"/>
          <w:rFonts w:ascii="Calibri" w:hAnsi="Calibri"/>
          <w:noProof/>
          <w:sz w:val="22"/>
          <w:szCs w:val="22"/>
        </w:rPr>
      </w:pPr>
      <w:del w:id="4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49" w:author="Administrador" w:date="2014-09-03T21:54:00Z"/>
          <w:rFonts w:ascii="Calibri" w:hAnsi="Calibri"/>
          <w:noProof/>
          <w:sz w:val="22"/>
          <w:szCs w:val="22"/>
        </w:rPr>
      </w:pPr>
      <w:del w:id="5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1" w:author="Administrador" w:date="2014-09-03T21:54:00Z"/>
          <w:rFonts w:ascii="Calibri" w:hAnsi="Calibri"/>
          <w:noProof/>
          <w:sz w:val="22"/>
          <w:szCs w:val="22"/>
        </w:rPr>
      </w:pPr>
      <w:del w:id="5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3" w:author="Administrador" w:date="2014-09-03T21:54:00Z"/>
          <w:rFonts w:ascii="Calibri" w:hAnsi="Calibri"/>
          <w:noProof/>
          <w:sz w:val="22"/>
          <w:szCs w:val="22"/>
        </w:rPr>
      </w:pPr>
      <w:del w:id="5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5" w:author="Administrador" w:date="2014-09-03T21:54:00Z"/>
          <w:rFonts w:ascii="Calibri" w:hAnsi="Calibri"/>
          <w:noProof/>
          <w:sz w:val="22"/>
          <w:szCs w:val="22"/>
        </w:rPr>
      </w:pPr>
      <w:del w:id="5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5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5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9" w:author="Administrador" w:date="2014-09-03T21:54:00Z"/>
          <w:rFonts w:ascii="Calibri" w:hAnsi="Calibri"/>
          <w:noProof/>
          <w:sz w:val="22"/>
          <w:szCs w:val="22"/>
        </w:rPr>
      </w:pPr>
      <w:ins w:id="60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61" w:author="Tanato TNT" w:date="2014-09-23T20:42:00Z">
        <w:r w:rsidR="00D118AE">
          <w:rPr>
            <w:noProof/>
          </w:rPr>
          <w:t>Partes Interessad</w:t>
        </w:r>
        <w:r w:rsidR="00D118AE">
          <w:rPr>
            <w:noProof/>
          </w:rPr>
          <w:t>a</w:t>
        </w:r>
        <w:r w:rsidR="00D118AE">
          <w:rPr>
            <w:noProof/>
          </w:rPr>
          <w:t>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62" w:author="Administrador" w:date="2014-09-03T21:54:00Z">
        <w:del w:id="63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" w:author="Tanato TNT" w:date="2014-09-23T20:43:00Z">
        <w:r w:rsidR="00D118AE">
          <w:rPr>
            <w:noProof/>
            <w:webHidden/>
          </w:rPr>
          <w:t>5</w:t>
        </w:r>
      </w:ins>
      <w:ins w:id="65" w:author="Administrador" w:date="2014-09-03T21:54:00Z">
        <w:del w:id="66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ins w:id="68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69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0" w:author="Administrador" w:date="2014-09-03T21:54:00Z">
        <w:del w:id="71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Tanato TNT" w:date="2014-09-23T20:43:00Z">
        <w:r w:rsidR="00D118AE">
          <w:rPr>
            <w:noProof/>
            <w:webHidden/>
          </w:rPr>
          <w:t>6</w:t>
        </w:r>
      </w:ins>
      <w:ins w:id="73" w:author="Administrador" w:date="2014-09-03T21:54:00Z">
        <w:del w:id="74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5" w:author="Administrador" w:date="2014-09-03T21:54:00Z"/>
          <w:rFonts w:ascii="Calibri" w:hAnsi="Calibri"/>
          <w:noProof/>
          <w:sz w:val="22"/>
          <w:szCs w:val="22"/>
        </w:rPr>
      </w:pPr>
      <w:ins w:id="7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6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" w:author="Tanato TNT" w:date="2014-09-23T20:43:00Z">
        <w:r w:rsidR="00D118AE">
          <w:rPr>
            <w:noProof/>
            <w:webHidden/>
          </w:rPr>
          <w:t>9</w:t>
        </w:r>
      </w:ins>
      <w:ins w:id="83" w:author="Administrador" w:date="2014-09-03T21:54:00Z">
        <w:del w:id="84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5" w:author="Administrador" w:date="2014-09-03T21:54:00Z"/>
          <w:rFonts w:ascii="Calibri" w:hAnsi="Calibri"/>
          <w:noProof/>
          <w:sz w:val="22"/>
          <w:szCs w:val="22"/>
        </w:rPr>
      </w:pPr>
      <w:ins w:id="8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Tanato TNT" w:date="2014-09-23T20:43:00Z">
        <w:r w:rsidR="00D118AE">
          <w:rPr>
            <w:noProof/>
            <w:webHidden/>
          </w:rPr>
          <w:t>9</w:t>
        </w:r>
      </w:ins>
      <w:ins w:id="88" w:author="Administrador" w:date="2014-09-03T21:54:00Z">
        <w:del w:id="89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90" w:author="Administrador" w:date="2014-09-03T21:54:00Z"/>
          <w:rFonts w:ascii="Calibri" w:hAnsi="Calibri"/>
          <w:noProof/>
          <w:sz w:val="22"/>
          <w:szCs w:val="22"/>
        </w:rPr>
      </w:pPr>
      <w:ins w:id="91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92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93" w:author="Tanato TNT" w:date="2014-09-23T20:43:00Z">
        <w:r w:rsidR="00D118AE">
          <w:rPr>
            <w:noProof/>
            <w:webHidden/>
          </w:rPr>
          <w:t>9</w:t>
        </w:r>
      </w:ins>
      <w:ins w:id="94" w:author="Administrador" w:date="2014-09-03T21:54:00Z">
        <w:del w:id="95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6" w:author="Administrador" w:date="2014-09-03T21:54:00Z"/>
          <w:rFonts w:ascii="Calibri" w:hAnsi="Calibri"/>
          <w:noProof/>
          <w:sz w:val="22"/>
          <w:szCs w:val="22"/>
        </w:rPr>
      </w:pPr>
      <w:ins w:id="97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98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99" w:author="Tanato TNT" w:date="2014-09-23T20:43:00Z">
        <w:r w:rsidR="00D118AE">
          <w:rPr>
            <w:noProof/>
            <w:webHidden/>
          </w:rPr>
          <w:t>10</w:t>
        </w:r>
      </w:ins>
      <w:ins w:id="100" w:author="Administrador" w:date="2014-09-03T21:54:00Z">
        <w:del w:id="101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2" w:author="Administrador" w:date="2014-09-03T21:54:00Z"/>
          <w:rFonts w:ascii="Calibri" w:hAnsi="Calibri"/>
          <w:noProof/>
          <w:sz w:val="22"/>
          <w:szCs w:val="22"/>
        </w:rPr>
      </w:pPr>
      <w:ins w:id="10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4" w:author="Tanato TNT" w:date="2014-09-23T20:43:00Z">
        <w:r w:rsidR="00D118AE">
          <w:rPr>
            <w:noProof/>
            <w:webHidden/>
          </w:rPr>
          <w:t>11</w:t>
        </w:r>
      </w:ins>
      <w:ins w:id="105" w:author="Administrador" w:date="2014-09-03T21:54:00Z">
        <w:del w:id="106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7" w:author="Administrador" w:date="2014-09-03T21:54:00Z"/>
          <w:rFonts w:ascii="Calibri" w:hAnsi="Calibri"/>
          <w:noProof/>
          <w:sz w:val="22"/>
          <w:szCs w:val="22"/>
        </w:rPr>
      </w:pPr>
      <w:ins w:id="108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9" w:author="Tanato TNT" w:date="2014-09-23T20:43:00Z">
        <w:r w:rsidR="00D118AE">
          <w:rPr>
            <w:noProof/>
            <w:webHidden/>
          </w:rPr>
          <w:t>11</w:t>
        </w:r>
      </w:ins>
      <w:ins w:id="110" w:author="Administrador" w:date="2014-09-03T21:54:00Z">
        <w:del w:id="111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12" w:author="Administrador" w:date="2014-09-03T21:54:00Z"/>
          <w:rFonts w:ascii="Calibri" w:hAnsi="Calibri"/>
          <w:noProof/>
          <w:sz w:val="22"/>
          <w:szCs w:val="22"/>
        </w:rPr>
      </w:pPr>
      <w:del w:id="113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14" w:author="Administrador" w:date="2014-09-03T21:54:00Z"/>
          <w:rFonts w:ascii="Calibri" w:hAnsi="Calibri"/>
          <w:noProof/>
          <w:sz w:val="22"/>
          <w:szCs w:val="22"/>
        </w:rPr>
      </w:pPr>
      <w:del w:id="115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16" w:author="Administrador" w:date="2014-09-03T21:54:00Z"/>
          <w:rFonts w:ascii="Calibri" w:hAnsi="Calibri"/>
          <w:noProof/>
          <w:sz w:val="22"/>
          <w:szCs w:val="22"/>
        </w:rPr>
      </w:pPr>
      <w:del w:id="117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18" w:author="Administrador" w:date="2014-09-03T21:54:00Z"/>
          <w:rFonts w:ascii="Calibri" w:hAnsi="Calibri"/>
          <w:noProof/>
          <w:sz w:val="22"/>
          <w:szCs w:val="22"/>
        </w:rPr>
      </w:pPr>
      <w:del w:id="119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0" w:author="Administrador" w:date="2014-09-03T21:54:00Z"/>
          <w:rFonts w:ascii="Calibri" w:hAnsi="Calibri"/>
          <w:noProof/>
          <w:sz w:val="22"/>
          <w:szCs w:val="22"/>
        </w:rPr>
      </w:pPr>
      <w:del w:id="121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2" w:author="Administrador" w:date="2014-09-03T21:54:00Z"/>
          <w:rFonts w:ascii="Calibri" w:hAnsi="Calibri"/>
          <w:noProof/>
          <w:sz w:val="22"/>
          <w:szCs w:val="22"/>
        </w:rPr>
      </w:pPr>
      <w:del w:id="123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4" w:author="Administrador" w:date="2014-09-03T21:54:00Z"/>
          <w:rFonts w:ascii="Calibri" w:hAnsi="Calibri"/>
          <w:noProof/>
          <w:sz w:val="22"/>
          <w:szCs w:val="22"/>
        </w:rPr>
      </w:pPr>
      <w:del w:id="125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6" w:author="Administrador" w:date="2014-09-03T21:54:00Z"/>
          <w:rFonts w:ascii="Calibri" w:hAnsi="Calibri"/>
          <w:noProof/>
          <w:sz w:val="22"/>
          <w:szCs w:val="22"/>
        </w:rPr>
      </w:pPr>
      <w:del w:id="127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28" w:name="OLE_LINK1"/>
      <w:r w:rsidR="00A66860" w:rsidRPr="007505A5">
        <w:lastRenderedPageBreak/>
        <w:t>SUMÁRIO</w:t>
      </w:r>
      <w:bookmarkStart w:id="129" w:name="OLE_LINK4"/>
      <w:bookmarkEnd w:id="128"/>
    </w:p>
    <w:p w:rsidR="000C367D" w:rsidRPr="004A53E8" w:rsidRDefault="00810A35">
      <w:pPr>
        <w:pStyle w:val="Sumrio1"/>
        <w:rPr>
          <w:ins w:id="130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31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32" w:author="Tanato TNT" w:date="2014-09-23T20:43:00Z">
        <w:r w:rsidR="00D118AE">
          <w:rPr>
            <w:noProof/>
            <w:webHidden/>
          </w:rPr>
          <w:t>1</w:t>
        </w:r>
      </w:ins>
      <w:ins w:id="133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34" w:author="Administrador" w:date="2014-09-03T21:54:00Z"/>
          <w:noProof/>
          <w:sz w:val="22"/>
          <w:lang w:eastAsia="pt-BR"/>
        </w:rPr>
      </w:pPr>
      <w:ins w:id="135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6" w:author="Tanato TNT" w:date="2014-09-23T20:43:00Z">
        <w:r w:rsidR="00D118AE">
          <w:rPr>
            <w:noProof/>
            <w:webHidden/>
          </w:rPr>
          <w:t>1</w:t>
        </w:r>
      </w:ins>
      <w:ins w:id="137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38" w:author="Administrador" w:date="2014-09-03T21:54:00Z"/>
          <w:noProof/>
          <w:sz w:val="22"/>
          <w:lang w:eastAsia="pt-BR"/>
        </w:rPr>
      </w:pPr>
      <w:ins w:id="13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0" w:author="Tanato TNT" w:date="2014-09-23T20:43:00Z">
        <w:r w:rsidR="00D118AE">
          <w:rPr>
            <w:noProof/>
            <w:webHidden/>
          </w:rPr>
          <w:t>1</w:t>
        </w:r>
      </w:ins>
      <w:ins w:id="141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2" w:author="Administrador" w:date="2014-09-03T21:54:00Z"/>
          <w:noProof/>
          <w:sz w:val="22"/>
          <w:lang w:eastAsia="pt-BR"/>
        </w:rPr>
      </w:pPr>
      <w:ins w:id="14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4" w:author="Tanato TNT" w:date="2014-09-23T20:43:00Z">
        <w:r w:rsidR="00D118AE">
          <w:rPr>
            <w:noProof/>
            <w:webHidden/>
          </w:rPr>
          <w:t>3</w:t>
        </w:r>
      </w:ins>
      <w:ins w:id="145" w:author="Administrador" w:date="2014-09-03T21:54:00Z">
        <w:del w:id="146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47" w:author="Administrador" w:date="2014-09-03T21:54:00Z"/>
          <w:rFonts w:ascii="Calibri" w:hAnsi="Calibri"/>
          <w:noProof/>
          <w:szCs w:val="22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4</w:t>
        </w:r>
      </w:ins>
      <w:ins w:id="150" w:author="Administrador" w:date="2014-09-03T21:54:00Z">
        <w:del w:id="151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2" w:author="Administrador" w:date="2014-09-03T21:54:00Z"/>
          <w:noProof/>
          <w:sz w:val="22"/>
          <w:lang w:eastAsia="pt-BR"/>
        </w:rPr>
      </w:pPr>
      <w:ins w:id="15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4" w:author="Tanato TNT" w:date="2014-09-23T20:43:00Z">
        <w:r w:rsidR="00D118AE">
          <w:rPr>
            <w:noProof/>
            <w:webHidden/>
          </w:rPr>
          <w:t>4</w:t>
        </w:r>
      </w:ins>
      <w:ins w:id="155" w:author="Administrador" w:date="2014-09-03T21:54:00Z">
        <w:del w:id="156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7" w:author="Administrador" w:date="2014-09-03T21:54:00Z"/>
          <w:noProof/>
          <w:sz w:val="22"/>
          <w:lang w:eastAsia="pt-BR"/>
        </w:rPr>
      </w:pPr>
      <w:ins w:id="15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9" w:author="Tanato TNT" w:date="2014-09-23T20:43:00Z">
        <w:r w:rsidR="00D118AE">
          <w:rPr>
            <w:noProof/>
            <w:webHidden/>
          </w:rPr>
          <w:t>5</w:t>
        </w:r>
      </w:ins>
      <w:ins w:id="160" w:author="Administrador" w:date="2014-09-03T21:54:00Z">
        <w:del w:id="161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2" w:author="Administrador" w:date="2014-09-03T21:54:00Z"/>
          <w:noProof/>
          <w:sz w:val="22"/>
          <w:lang w:eastAsia="pt-BR"/>
        </w:rPr>
      </w:pPr>
      <w:ins w:id="16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4" w:author="Tanato TNT" w:date="2014-09-23T20:43:00Z">
        <w:r w:rsidR="00D118AE">
          <w:rPr>
            <w:noProof/>
            <w:webHidden/>
          </w:rPr>
          <w:t>5</w:t>
        </w:r>
      </w:ins>
      <w:ins w:id="165" w:author="Administrador" w:date="2014-09-03T21:54:00Z">
        <w:del w:id="166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7" w:author="Administrador" w:date="2014-09-03T21:54:00Z"/>
          <w:noProof/>
          <w:sz w:val="22"/>
          <w:lang w:eastAsia="pt-BR"/>
        </w:rPr>
      </w:pPr>
      <w:ins w:id="16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9" w:author="Tanato TNT" w:date="2014-09-23T20:43:00Z">
        <w:r w:rsidR="00D118AE">
          <w:rPr>
            <w:noProof/>
            <w:webHidden/>
          </w:rPr>
          <w:t>6</w:t>
        </w:r>
      </w:ins>
      <w:ins w:id="170" w:author="Administrador" w:date="2014-09-03T21:54:00Z">
        <w:del w:id="171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2" w:author="Administrador" w:date="2014-09-03T21:54:00Z"/>
          <w:noProof/>
          <w:sz w:val="22"/>
          <w:lang w:eastAsia="pt-BR"/>
        </w:rPr>
      </w:pPr>
      <w:ins w:id="17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4" w:author="Tanato TNT" w:date="2014-09-23T20:43:00Z">
        <w:r w:rsidR="00D118AE">
          <w:rPr>
            <w:noProof/>
            <w:webHidden/>
          </w:rPr>
          <w:t>6</w:t>
        </w:r>
      </w:ins>
      <w:ins w:id="175" w:author="Administrador" w:date="2014-09-03T21:54:00Z">
        <w:del w:id="176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77" w:author="Administrador" w:date="2014-09-03T21:54:00Z"/>
          <w:rFonts w:ascii="Calibri" w:hAnsi="Calibri"/>
          <w:noProof/>
          <w:szCs w:val="22"/>
        </w:rPr>
      </w:pPr>
      <w:ins w:id="17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9" w:author="Tanato TNT" w:date="2014-09-23T20:43:00Z">
        <w:r w:rsidR="00D118AE">
          <w:rPr>
            <w:noProof/>
            <w:webHidden/>
          </w:rPr>
          <w:t>7</w:t>
        </w:r>
      </w:ins>
      <w:ins w:id="180" w:author="Administrador" w:date="2014-09-03T21:54:00Z">
        <w:del w:id="181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82" w:author="Administrador" w:date="2014-09-03T21:54:00Z"/>
          <w:rFonts w:ascii="Calibri" w:hAnsi="Calibri"/>
          <w:noProof/>
          <w:szCs w:val="22"/>
        </w:rPr>
      </w:pPr>
      <w:ins w:id="18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4" w:author="Tanato TNT" w:date="2014-09-23T20:43:00Z">
        <w:r w:rsidR="00D118AE">
          <w:rPr>
            <w:noProof/>
            <w:webHidden/>
          </w:rPr>
          <w:t>8</w:t>
        </w:r>
      </w:ins>
      <w:ins w:id="185" w:author="Administrador" w:date="2014-09-03T21:54:00Z">
        <w:del w:id="186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7" w:author="Administrador" w:date="2014-09-03T21:54:00Z"/>
          <w:noProof/>
          <w:sz w:val="22"/>
          <w:lang w:eastAsia="pt-BR"/>
        </w:rPr>
      </w:pPr>
      <w:ins w:id="18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9" w:author="Tanato TNT" w:date="2014-09-23T20:43:00Z">
        <w:r w:rsidR="00D118AE">
          <w:rPr>
            <w:noProof/>
            <w:webHidden/>
          </w:rPr>
          <w:t>8</w:t>
        </w:r>
      </w:ins>
      <w:ins w:id="190" w:author="Administrador" w:date="2014-09-03T21:54:00Z">
        <w:del w:id="191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92" w:author="Administrador" w:date="2014-09-03T21:54:00Z"/>
          <w:noProof/>
          <w:sz w:val="22"/>
          <w:lang w:eastAsia="pt-BR"/>
        </w:rPr>
      </w:pPr>
      <w:ins w:id="19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4" w:author="Tanato TNT" w:date="2014-09-23T20:43:00Z">
        <w:r w:rsidR="00D118AE">
          <w:rPr>
            <w:noProof/>
            <w:webHidden/>
          </w:rPr>
          <w:t>9</w:t>
        </w:r>
      </w:ins>
      <w:ins w:id="195" w:author="Administrador" w:date="2014-09-03T21:54:00Z">
        <w:del w:id="196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97" w:author="Administrador" w:date="2014-09-03T21:54:00Z"/>
          <w:noProof/>
          <w:sz w:val="22"/>
          <w:lang w:eastAsia="pt-BR"/>
        </w:rPr>
      </w:pPr>
      <w:ins w:id="19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9" w:author="Tanato TNT" w:date="2014-09-23T20:43:00Z">
        <w:r w:rsidR="00D118AE">
          <w:rPr>
            <w:noProof/>
            <w:webHidden/>
          </w:rPr>
          <w:t>10</w:t>
        </w:r>
      </w:ins>
      <w:ins w:id="200" w:author="Administrador" w:date="2014-09-03T21:54:00Z">
        <w:del w:id="201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2" w:author="Administrador" w:date="2014-09-03T21:54:00Z"/>
          <w:noProof/>
          <w:sz w:val="22"/>
          <w:lang w:eastAsia="pt-BR"/>
        </w:rPr>
      </w:pPr>
      <w:ins w:id="20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4" w:author="Tanato TNT" w:date="2014-09-23T20:43:00Z">
        <w:r w:rsidR="00D118AE">
          <w:rPr>
            <w:noProof/>
            <w:webHidden/>
          </w:rPr>
          <w:t>10</w:t>
        </w:r>
      </w:ins>
      <w:ins w:id="205" w:author="Administrador" w:date="2014-09-03T21:54:00Z">
        <w:del w:id="206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7" w:author="Administrador" w:date="2014-09-03T21:54:00Z"/>
          <w:noProof/>
          <w:sz w:val="22"/>
          <w:lang w:eastAsia="pt-BR"/>
        </w:rPr>
      </w:pPr>
      <w:ins w:id="20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9" w:author="Tanato TNT" w:date="2014-09-23T20:43:00Z">
        <w:r w:rsidR="00D118AE">
          <w:rPr>
            <w:noProof/>
            <w:webHidden/>
          </w:rPr>
          <w:t>10</w:t>
        </w:r>
      </w:ins>
      <w:ins w:id="210" w:author="Administrador" w:date="2014-09-03T21:54:00Z">
        <w:del w:id="211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2" w:author="Administrador" w:date="2014-09-03T21:54:00Z"/>
          <w:noProof/>
          <w:sz w:val="22"/>
          <w:lang w:eastAsia="pt-BR"/>
        </w:rPr>
      </w:pPr>
      <w:ins w:id="21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4" w:author="Tanato TNT" w:date="2014-09-23T20:43:00Z">
        <w:r w:rsidR="00D118AE">
          <w:rPr>
            <w:noProof/>
            <w:webHidden/>
          </w:rPr>
          <w:t>10</w:t>
        </w:r>
      </w:ins>
      <w:ins w:id="215" w:author="Administrador" w:date="2014-09-03T21:54:00Z">
        <w:del w:id="216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7" w:author="Administrador" w:date="2014-09-03T21:54:00Z"/>
          <w:noProof/>
          <w:sz w:val="22"/>
          <w:lang w:eastAsia="pt-BR"/>
        </w:rPr>
      </w:pPr>
      <w:ins w:id="21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9" w:author="Tanato TNT" w:date="2014-09-23T20:43:00Z">
        <w:r w:rsidR="00D118AE">
          <w:rPr>
            <w:noProof/>
            <w:webHidden/>
          </w:rPr>
          <w:t>10</w:t>
        </w:r>
      </w:ins>
      <w:ins w:id="220" w:author="Administrador" w:date="2014-09-03T21:54:00Z">
        <w:del w:id="221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22" w:author="Administrador" w:date="2014-09-03T21:54:00Z"/>
          <w:rFonts w:ascii="Calibri" w:hAnsi="Calibri"/>
          <w:noProof/>
          <w:szCs w:val="22"/>
        </w:rPr>
      </w:pPr>
      <w:ins w:id="223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4" w:author="Tanato TNT" w:date="2014-09-23T20:43:00Z">
        <w:r w:rsidR="00D118AE">
          <w:rPr>
            <w:noProof/>
            <w:webHidden/>
          </w:rPr>
          <w:t>11</w:t>
        </w:r>
      </w:ins>
      <w:ins w:id="225" w:author="Administrador" w:date="2014-09-03T21:54:00Z">
        <w:del w:id="226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27" w:author="Administrador" w:date="2014-09-03T21:54:00Z"/>
          <w:rFonts w:ascii="Calibri" w:hAnsi="Calibri"/>
          <w:noProof/>
          <w:szCs w:val="22"/>
        </w:rPr>
      </w:pPr>
      <w:del w:id="228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29" w:author="Administrador" w:date="2014-09-03T21:54:00Z"/>
          <w:noProof/>
          <w:sz w:val="22"/>
          <w:lang w:eastAsia="pt-BR"/>
        </w:rPr>
      </w:pPr>
      <w:del w:id="230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31" w:author="Administrador" w:date="2014-09-03T21:54:00Z"/>
          <w:noProof/>
          <w:sz w:val="22"/>
          <w:lang w:eastAsia="pt-BR"/>
        </w:rPr>
      </w:pPr>
      <w:del w:id="232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33" w:author="Administrador" w:date="2014-09-03T21:54:00Z"/>
          <w:noProof/>
          <w:sz w:val="22"/>
          <w:lang w:eastAsia="pt-BR"/>
        </w:rPr>
      </w:pPr>
      <w:del w:id="234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35" w:author="Administrador" w:date="2014-09-03T21:54:00Z"/>
          <w:rFonts w:ascii="Calibri" w:hAnsi="Calibri"/>
          <w:noProof/>
          <w:szCs w:val="22"/>
        </w:rPr>
      </w:pPr>
      <w:del w:id="236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37" w:author="Administrador" w:date="2014-09-03T21:54:00Z"/>
          <w:noProof/>
          <w:sz w:val="22"/>
          <w:lang w:eastAsia="pt-BR"/>
        </w:rPr>
      </w:pPr>
      <w:del w:id="238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39" w:author="Administrador" w:date="2014-09-03T21:54:00Z"/>
          <w:noProof/>
          <w:sz w:val="22"/>
          <w:lang w:eastAsia="pt-BR"/>
        </w:rPr>
      </w:pPr>
      <w:del w:id="240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1" w:author="Administrador" w:date="2014-09-03T21:54:00Z"/>
          <w:noProof/>
          <w:sz w:val="22"/>
          <w:lang w:eastAsia="pt-BR"/>
        </w:rPr>
      </w:pPr>
      <w:del w:id="242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3" w:author="Administrador" w:date="2014-09-03T21:54:00Z"/>
          <w:noProof/>
          <w:sz w:val="22"/>
          <w:lang w:eastAsia="pt-BR"/>
        </w:rPr>
      </w:pPr>
      <w:del w:id="244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5" w:author="Administrador" w:date="2014-09-03T21:54:00Z"/>
          <w:noProof/>
          <w:sz w:val="22"/>
          <w:lang w:eastAsia="pt-BR"/>
        </w:rPr>
      </w:pPr>
      <w:del w:id="246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47" w:author="Administrador" w:date="2014-09-03T21:54:00Z"/>
          <w:rFonts w:ascii="Calibri" w:hAnsi="Calibri"/>
          <w:noProof/>
          <w:szCs w:val="22"/>
        </w:rPr>
      </w:pPr>
      <w:del w:id="248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49" w:author="Administrador" w:date="2014-09-03T21:54:00Z"/>
          <w:rFonts w:ascii="Calibri" w:hAnsi="Calibri"/>
          <w:noProof/>
          <w:szCs w:val="22"/>
        </w:rPr>
      </w:pPr>
      <w:del w:id="250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1" w:author="Administrador" w:date="2014-09-03T21:54:00Z"/>
          <w:noProof/>
          <w:sz w:val="22"/>
          <w:lang w:eastAsia="pt-BR"/>
        </w:rPr>
      </w:pPr>
      <w:del w:id="252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3" w:author="Administrador" w:date="2014-09-03T21:54:00Z"/>
          <w:noProof/>
          <w:sz w:val="22"/>
          <w:lang w:eastAsia="pt-BR"/>
        </w:rPr>
      </w:pPr>
      <w:del w:id="254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5" w:author="Administrador" w:date="2014-09-03T21:54:00Z"/>
          <w:noProof/>
          <w:sz w:val="22"/>
          <w:lang w:eastAsia="pt-BR"/>
        </w:rPr>
      </w:pPr>
      <w:del w:id="256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57" w:author="Administrador" w:date="2014-09-03T21:54:00Z"/>
          <w:rFonts w:ascii="Calibri" w:hAnsi="Calibri"/>
          <w:noProof/>
          <w:szCs w:val="22"/>
        </w:rPr>
      </w:pPr>
      <w:del w:id="258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59" w:name="_Toc345247632"/>
      <w:bookmarkStart w:id="260" w:name="_Toc345247834"/>
      <w:bookmarkStart w:id="261" w:name="_Toc345621943"/>
      <w:bookmarkStart w:id="262" w:name="_Ref364698516"/>
      <w:bookmarkStart w:id="263" w:name="_Toc397544609"/>
      <w:bookmarkStart w:id="264" w:name="OLE_LINK23"/>
      <w:bookmarkEnd w:id="129"/>
      <w:r w:rsidRPr="00232321">
        <w:lastRenderedPageBreak/>
        <w:t>INTRODUÇÃO</w:t>
      </w:r>
      <w:bookmarkEnd w:id="259"/>
      <w:bookmarkEnd w:id="260"/>
      <w:bookmarkEnd w:id="261"/>
      <w:bookmarkEnd w:id="262"/>
      <w:bookmarkEnd w:id="263"/>
    </w:p>
    <w:p w:rsidR="00104F58" w:rsidDel="007E51DF" w:rsidRDefault="00104F58" w:rsidP="00104F58">
      <w:pPr>
        <w:pStyle w:val="TCC-CorpodoTexto"/>
        <w:rPr>
          <w:del w:id="265" w:author="Tanato TNT" w:date="2014-09-23T19:24:00Z"/>
          <w:lang w:val="pt-BR"/>
        </w:rPr>
      </w:pPr>
      <w:del w:id="266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267" w:author="Tanato TNT" w:date="2014-09-23T19:23:00Z">
        <w:r w:rsidR="005C6555" w:rsidDel="00D9141A">
          <w:rPr>
            <w:lang w:val="pt-BR"/>
          </w:rPr>
          <w:delText>&lt;X&gt;</w:delText>
        </w:r>
      </w:del>
      <w:r w:rsidR="00A800BB">
        <w:rPr>
          <w:lang w:val="pt-BR"/>
        </w:rPr>
        <w:t>ABRASILEXPRESS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268" w:author="Tanato TNT" w:date="2014-09-23T19:25:00Z"/>
          <w:lang w:val="pt-BR"/>
        </w:rPr>
      </w:pPr>
      <w:del w:id="269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270" w:name="_Ref364698127"/>
      <w:bookmarkStart w:id="271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270"/>
      <w:bookmarkEnd w:id="271"/>
    </w:p>
    <w:p w:rsidR="00191DF8" w:rsidRDefault="003819D5" w:rsidP="0053770F">
      <w:pPr>
        <w:pStyle w:val="TCC-CorpodoTexto"/>
        <w:rPr>
          <w:lang w:val="pt-BR"/>
        </w:rPr>
      </w:pPr>
      <w:del w:id="272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273" w:author="Tanato TNT" w:date="2014-09-23T19:25:00Z">
        <w:r w:rsidR="007E51DF">
          <w:rPr>
            <w:lang w:val="pt-BR"/>
          </w:rPr>
          <w:t xml:space="preserve">A empresa </w:t>
        </w:r>
      </w:ins>
      <w:r w:rsidR="00A800BB">
        <w:rPr>
          <w:lang w:val="pt-BR"/>
        </w:rPr>
        <w:t>ABRASILEXPRESS</w:t>
      </w:r>
      <w:ins w:id="274" w:author="Tanato TNT" w:date="2014-09-23T19:25:00Z">
        <w:r w:rsidR="007E51DF">
          <w:rPr>
            <w:lang w:val="pt-BR"/>
          </w:rPr>
          <w:t xml:space="preserve"> foi fundada em 01/0</w:t>
        </w:r>
      </w:ins>
      <w:r w:rsidR="00121725">
        <w:rPr>
          <w:lang w:val="pt-BR"/>
        </w:rPr>
        <w:t>1</w:t>
      </w:r>
      <w:ins w:id="275" w:author="Tanato TNT" w:date="2014-09-23T19:25:00Z">
        <w:r w:rsidR="007E51DF">
          <w:rPr>
            <w:lang w:val="pt-BR"/>
          </w:rPr>
          <w:t>/2000 por seu principal idealizado</w:t>
        </w:r>
      </w:ins>
      <w:r w:rsidR="00355624">
        <w:rPr>
          <w:lang w:val="pt-BR"/>
        </w:rPr>
        <w:t>r</w:t>
      </w:r>
      <w:ins w:id="276" w:author="Tanato TNT" w:date="2014-09-23T19:25:00Z">
        <w:r w:rsidR="007E51DF">
          <w:rPr>
            <w:lang w:val="pt-BR"/>
          </w:rPr>
          <w:t xml:space="preserve">, o Senhor </w:t>
        </w:r>
        <w:proofErr w:type="spellStart"/>
        <w:r w:rsidR="007E51DF">
          <w:rPr>
            <w:lang w:val="pt-BR"/>
          </w:rPr>
          <w:t>Lourivaldo</w:t>
        </w:r>
        <w:proofErr w:type="spellEnd"/>
        <w:r w:rsidR="007E51DF">
          <w:rPr>
            <w:lang w:val="pt-BR"/>
          </w:rPr>
          <w:t xml:space="preserve"> da Silva Pinto,</w:t>
        </w:r>
      </w:ins>
      <w:r w:rsidR="00191DF8">
        <w:rPr>
          <w:lang w:val="pt-BR"/>
        </w:rPr>
        <w:t xml:space="preserve"> </w:t>
      </w:r>
      <w:ins w:id="277" w:author="Tanato TNT" w:date="2014-09-23T19:25:00Z">
        <w:r w:rsidR="007E51DF">
          <w:rPr>
            <w:lang w:val="pt-BR"/>
          </w:rPr>
          <w:t>est</w:t>
        </w:r>
      </w:ins>
      <w:ins w:id="278" w:author="Tanato TNT" w:date="2014-09-23T19:26:00Z">
        <w:r w:rsidR="007E51DF">
          <w:rPr>
            <w:lang w:val="pt-BR"/>
          </w:rPr>
          <w:t xml:space="preserve">á localizada na Avenida Jabaquara, 102 Loja </w:t>
        </w:r>
        <w:proofErr w:type="gramStart"/>
        <w:r w:rsidR="007E51DF">
          <w:rPr>
            <w:lang w:val="pt-BR"/>
          </w:rPr>
          <w:t>3</w:t>
        </w:r>
        <w:proofErr w:type="gramEnd"/>
        <w:r w:rsidR="007E51DF">
          <w:rPr>
            <w:lang w:val="pt-BR"/>
          </w:rPr>
          <w:t xml:space="preserve"> na Zona Sul da Capital de São Paulo.</w:t>
        </w:r>
      </w:ins>
      <w:r w:rsidR="00191DF8">
        <w:rPr>
          <w:lang w:val="pt-BR"/>
        </w:rPr>
        <w:t xml:space="preserve"> </w:t>
      </w:r>
      <w:ins w:id="279" w:author="Polenta" w:date="2014-09-23T23:17:00Z">
        <w:r w:rsidR="00365288">
          <w:rPr>
            <w:lang w:val="pt-BR"/>
          </w:rPr>
          <w:t xml:space="preserve">Possui </w:t>
        </w:r>
      </w:ins>
      <w:r w:rsidR="00191DF8">
        <w:rPr>
          <w:lang w:val="pt-BR"/>
        </w:rPr>
        <w:t>oito</w:t>
      </w:r>
      <w:ins w:id="280" w:author="Polenta" w:date="2014-09-23T23:17:00Z">
        <w:r w:rsidR="00365288">
          <w:rPr>
            <w:lang w:val="pt-BR"/>
          </w:rPr>
          <w:t xml:space="preserve"> motocicletas </w:t>
        </w:r>
      </w:ins>
      <w:r w:rsidR="00191DF8">
        <w:rPr>
          <w:lang w:val="pt-BR"/>
        </w:rPr>
        <w:t>em sua frota, dessas</w:t>
      </w:r>
      <w:ins w:id="281" w:author="Polenta" w:date="2014-09-23T23:19:00Z">
        <w:r w:rsidR="00365288">
          <w:rPr>
            <w:lang w:val="pt-BR"/>
          </w:rPr>
          <w:t xml:space="preserve">, </w:t>
        </w:r>
      </w:ins>
      <w:r w:rsidR="00191DF8">
        <w:rPr>
          <w:lang w:val="pt-BR"/>
        </w:rPr>
        <w:t>quatro compõe a frota fixa da empresa, sendo as demais contra</w:t>
      </w:r>
      <w:r w:rsidR="00121725">
        <w:rPr>
          <w:lang w:val="pt-BR"/>
        </w:rPr>
        <w:t>tadas por contrato e o veículo sendo</w:t>
      </w:r>
      <w:r w:rsidR="00191DF8">
        <w:rPr>
          <w:lang w:val="pt-BR"/>
        </w:rPr>
        <w:t xml:space="preserve"> responsabilidade do profissional contratado</w:t>
      </w:r>
      <w:ins w:id="282" w:author="Polenta" w:date="2014-09-23T23:20:00Z">
        <w:r w:rsidR="00365288">
          <w:rPr>
            <w:lang w:val="pt-BR"/>
          </w:rPr>
          <w:t>.</w:t>
        </w:r>
      </w:ins>
      <w:r w:rsidR="00191DF8">
        <w:rPr>
          <w:lang w:val="pt-BR"/>
        </w:rPr>
        <w:t xml:space="preserve"> </w:t>
      </w:r>
    </w:p>
    <w:p w:rsidR="00150773" w:rsidRDefault="00191DF8" w:rsidP="0053770F">
      <w:pPr>
        <w:pStyle w:val="TCC-CorpodoTexto"/>
        <w:rPr>
          <w:ins w:id="283" w:author="Polenta" w:date="2014-09-23T23:03:00Z"/>
          <w:lang w:val="pt-BR"/>
        </w:rPr>
      </w:pPr>
      <w:r>
        <w:rPr>
          <w:lang w:val="pt-BR"/>
        </w:rPr>
        <w:t>Alguns dos motivos que culminaram da fundação da empresa está relacionada com sua localização</w:t>
      </w:r>
      <w:r w:rsidR="00435D06">
        <w:rPr>
          <w:lang w:val="pt-BR"/>
        </w:rPr>
        <w:t>,</w:t>
      </w:r>
      <w:r>
        <w:rPr>
          <w:lang w:val="pt-BR"/>
        </w:rPr>
        <w:t xml:space="preserve"> </w:t>
      </w:r>
      <w:ins w:id="284" w:author="Tanato TNT" w:date="2014-09-23T19:27:00Z">
        <w:del w:id="285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286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</w:ins>
      <w:r w:rsidR="00435D06">
        <w:rPr>
          <w:lang w:val="pt-BR"/>
        </w:rPr>
        <w:t>o</w:t>
      </w:r>
      <w:ins w:id="287" w:author="Polenta" w:date="2014-09-23T23:03:00Z">
        <w:r w:rsidR="00150773">
          <w:rPr>
            <w:lang w:val="pt-BR"/>
          </w:rPr>
          <w:t xml:space="preserve"> </w:t>
        </w:r>
      </w:ins>
      <w:ins w:id="288" w:author="Tanato TNT" w:date="2014-09-23T19:27:00Z">
        <w:r w:rsidR="000A3E18">
          <w:rPr>
            <w:lang w:val="pt-BR"/>
          </w:rPr>
          <w:t>serviço</w:t>
        </w:r>
      </w:ins>
      <w:ins w:id="289" w:author="Polenta" w:date="2014-09-23T23:03:00Z">
        <w:r w:rsidR="00150773">
          <w:rPr>
            <w:lang w:val="pt-BR"/>
          </w:rPr>
          <w:t xml:space="preserve"> de moto frete é</w:t>
        </w:r>
      </w:ins>
      <w:r>
        <w:rPr>
          <w:lang w:val="pt-BR"/>
        </w:rPr>
        <w:t xml:space="preserve"> </w:t>
      </w:r>
      <w:ins w:id="290" w:author="Tanato TNT" w:date="2014-09-23T19:27:00Z">
        <w:r w:rsidR="000A3E18">
          <w:rPr>
            <w:lang w:val="pt-BR"/>
          </w:rPr>
          <w:t>muito utilizado em S</w:t>
        </w:r>
      </w:ins>
      <w:ins w:id="291" w:author="Tanato TNT" w:date="2014-09-23T19:28:00Z">
        <w:r w:rsidR="000A3E18">
          <w:rPr>
            <w:lang w:val="pt-BR"/>
          </w:rPr>
          <w:t>ão Paulo</w:t>
        </w:r>
      </w:ins>
      <w:r>
        <w:rPr>
          <w:lang w:val="pt-BR"/>
        </w:rPr>
        <w:t xml:space="preserve"> devido ao </w:t>
      </w:r>
      <w:ins w:id="292" w:author="Polenta" w:date="2014-09-23T23:04:00Z">
        <w:r w:rsidR="00150773">
          <w:rPr>
            <w:lang w:val="pt-BR"/>
          </w:rPr>
          <w:t>tr</w:t>
        </w:r>
      </w:ins>
      <w:r>
        <w:rPr>
          <w:lang w:val="pt-BR"/>
        </w:rPr>
        <w:t>â</w:t>
      </w:r>
      <w:ins w:id="293" w:author="Polenta" w:date="2014-09-23T23:04:00Z">
        <w:r w:rsidR="00150773">
          <w:rPr>
            <w:lang w:val="pt-BR"/>
          </w:rPr>
          <w:t>nsito caótico</w:t>
        </w:r>
      </w:ins>
      <w:r>
        <w:rPr>
          <w:lang w:val="pt-BR"/>
        </w:rPr>
        <w:t>,</w:t>
      </w:r>
      <w:ins w:id="294" w:author="Polenta" w:date="2014-09-23T23:04:00Z">
        <w:r w:rsidR="00150773">
          <w:rPr>
            <w:lang w:val="pt-BR"/>
          </w:rPr>
          <w:t xml:space="preserve"> gigantesc</w:t>
        </w:r>
      </w:ins>
      <w:r>
        <w:rPr>
          <w:lang w:val="pt-BR"/>
        </w:rPr>
        <w:t>o</w:t>
      </w:r>
      <w:ins w:id="295" w:author="Polenta" w:date="2014-09-23T23:04:00Z">
        <w:r w:rsidR="00150773">
          <w:rPr>
            <w:lang w:val="pt-BR"/>
          </w:rPr>
          <w:t xml:space="preserve"> </w:t>
        </w:r>
      </w:ins>
      <w:ins w:id="296" w:author="Polenta" w:date="2014-09-23T23:05:00Z">
        <w:r w:rsidR="00150773">
          <w:rPr>
            <w:lang w:val="pt-BR"/>
          </w:rPr>
          <w:t>gargalo de mobilidade urbana</w:t>
        </w:r>
      </w:ins>
      <w:r>
        <w:rPr>
          <w:lang w:val="pt-BR"/>
        </w:rPr>
        <w:t xml:space="preserve"> e as urgências que a maior metrópole do Brasil, com este quadro o senhor </w:t>
      </w:r>
      <w:proofErr w:type="spellStart"/>
      <w:r>
        <w:rPr>
          <w:lang w:val="pt-BR"/>
        </w:rPr>
        <w:t>Lourivaldo</w:t>
      </w:r>
      <w:proofErr w:type="spellEnd"/>
      <w:r>
        <w:rPr>
          <w:lang w:val="pt-BR"/>
        </w:rPr>
        <w:t xml:space="preserve"> vislumbrou uma luz em meio ao caos</w:t>
      </w:r>
      <w:ins w:id="297" w:author="Polenta" w:date="2014-09-23T23:07:00Z">
        <w:r w:rsidR="00CD3D5A">
          <w:rPr>
            <w:lang w:val="pt-BR"/>
          </w:rPr>
          <w:t>.</w:t>
        </w:r>
      </w:ins>
      <w:ins w:id="298" w:author="Polenta" w:date="2014-09-23T23:06:00Z">
        <w:r w:rsidR="00CD3D5A">
          <w:rPr>
            <w:lang w:val="pt-BR"/>
          </w:rPr>
          <w:t xml:space="preserve"> </w:t>
        </w:r>
      </w:ins>
    </w:p>
    <w:p w:rsidR="00CD3D5A" w:rsidRDefault="00191DF8" w:rsidP="00191DF8">
      <w:pPr>
        <w:pStyle w:val="TCC-CorpodoTexto"/>
        <w:rPr>
          <w:ins w:id="299" w:author="Polenta" w:date="2014-09-23T23:09:00Z"/>
          <w:lang w:val="pt-BR"/>
        </w:rPr>
      </w:pPr>
      <w:r>
        <w:rPr>
          <w:lang w:val="pt-BR"/>
        </w:rPr>
        <w:t>A exigência de um mercado ágil e competitivo como é o nicho de moto frete em São Paulo, trás consigo os problemas enfrentados pelas empresas, em especial as de pequeno porte como é o caso da ABRASILEXPRESS, uma empresa que prevê muitos anos de vida e prosperidade que hoje enfrenta problemas como gerenciamento de processos e controle financeiro para que tenha um crescimento contínuo e saudável.</w:t>
      </w:r>
    </w:p>
    <w:p w:rsidR="000A3E18" w:rsidDel="00CD3D5A" w:rsidRDefault="000C214F" w:rsidP="00191DF8">
      <w:pPr>
        <w:pStyle w:val="TCC-Titulo2"/>
        <w:numPr>
          <w:ilvl w:val="0"/>
          <w:numId w:val="0"/>
        </w:numPr>
        <w:ind w:left="576"/>
        <w:rPr>
          <w:del w:id="300" w:author="Polenta" w:date="2014-09-23T23:09:00Z"/>
          <w:lang w:val="pt-BR"/>
        </w:rPr>
      </w:pPr>
      <w:ins w:id="301" w:author="Tanato TNT" w:date="2014-09-23T19:34:00Z">
        <w:del w:id="302" w:author="Polenta" w:date="2014-09-23T23:09:00Z">
          <w:r w:rsidDel="00CD3D5A">
            <w:rPr>
              <w:lang w:val="pt-BR"/>
            </w:rPr>
            <w:lastRenderedPageBreak/>
            <w:delText>,</w:delText>
          </w:r>
        </w:del>
      </w:ins>
      <w:ins w:id="303" w:author="Tanato TNT" w:date="2014-09-23T19:30:00Z">
        <w:del w:id="304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305" w:author="Tanato TNT" w:date="2014-09-23T19:32:00Z">
        <w:del w:id="306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307" w:author="Tanato TNT" w:date="2014-09-23T19:34:00Z">
        <w:del w:id="308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309" w:author="Tanato TNT" w:date="2014-09-23T19:32:00Z">
        <w:del w:id="310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311" w:author="Tanato TNT" w:date="2014-09-23T19:33:00Z">
        <w:del w:id="312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313" w:author="Tanato TNT" w:date="2014-09-23T19:34:00Z">
        <w:del w:id="314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46135F" w:rsidRDefault="005C6555" w:rsidP="00191DF8">
      <w:pPr>
        <w:pStyle w:val="TCC-Titulo2"/>
        <w:numPr>
          <w:ilvl w:val="0"/>
          <w:numId w:val="0"/>
        </w:numPr>
        <w:ind w:left="576"/>
        <w:rPr>
          <w:lang w:val="pt-BR"/>
        </w:rPr>
      </w:pPr>
      <w:bookmarkStart w:id="315" w:name="_Ref364698176"/>
      <w:bookmarkStart w:id="316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315"/>
      <w:bookmarkEnd w:id="316"/>
    </w:p>
    <w:p w:rsidR="00B917F9" w:rsidRPr="00B917F9" w:rsidRDefault="00C20209" w:rsidP="00C20209">
      <w:pPr>
        <w:pStyle w:val="TCC-CorpodoTexto"/>
        <w:rPr>
          <w:lang w:val="pt-BR"/>
        </w:rPr>
      </w:pPr>
      <w:del w:id="317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318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319" w:author="Tanato TNT" w:date="2014-09-23T19:37:00Z">
        <w:r w:rsidR="00B917F9">
          <w:rPr>
            <w:lang w:val="pt-BR"/>
          </w:rPr>
          <w:t xml:space="preserve">é diferente, a </w:t>
        </w:r>
      </w:ins>
      <w:r w:rsidR="00A800BB">
        <w:rPr>
          <w:lang w:val="pt-BR"/>
        </w:rPr>
        <w:t>ABRASILEXPRESS</w:t>
      </w:r>
      <w:ins w:id="320" w:author="Tanato TNT" w:date="2014-09-23T19:37:00Z"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</w:t>
        </w:r>
      </w:ins>
      <w:r w:rsidR="00191DF8">
        <w:rPr>
          <w:lang w:val="pt-BR"/>
        </w:rPr>
        <w:t>e</w:t>
      </w:r>
      <w:ins w:id="321" w:author="Tanato TNT" w:date="2014-09-23T19:37:00Z">
        <w:r w:rsidR="00DA4DB8">
          <w:rPr>
            <w:lang w:val="pt-BR"/>
          </w:rPr>
          <w:t xml:space="preserve"> </w:t>
        </w:r>
      </w:ins>
      <w:r w:rsidR="00191DF8">
        <w:rPr>
          <w:lang w:val="pt-BR"/>
        </w:rPr>
        <w:t>processo de metamorfose</w:t>
      </w:r>
      <w:ins w:id="322" w:author="Tanato TNT" w:date="2014-09-23T19:38:00Z">
        <w:r w:rsidR="008112D6">
          <w:rPr>
            <w:lang w:val="pt-BR"/>
          </w:rPr>
          <w:t>,</w:t>
        </w:r>
      </w:ins>
      <w:r w:rsidR="00191DF8">
        <w:rPr>
          <w:lang w:val="pt-BR"/>
        </w:rPr>
        <w:t xml:space="preserve"> onde</w:t>
      </w:r>
      <w:ins w:id="323" w:author="Tanato TNT" w:date="2014-09-23T19:38:00Z">
        <w:r w:rsidR="008112D6">
          <w:rPr>
            <w:lang w:val="pt-BR"/>
          </w:rPr>
          <w:t xml:space="preserve"> a administração dos serviços que envolvem os clientes, os funcionários</w:t>
        </w:r>
      </w:ins>
      <w:ins w:id="324" w:author="Tanato TNT" w:date="2014-09-23T19:39:00Z">
        <w:r w:rsidR="005E7C84">
          <w:rPr>
            <w:lang w:val="pt-BR"/>
          </w:rPr>
          <w:t xml:space="preserve">, os ativos (motos e celulares) precisam </w:t>
        </w:r>
      </w:ins>
      <w:r w:rsidR="00191DF8">
        <w:rPr>
          <w:lang w:val="pt-BR"/>
        </w:rPr>
        <w:t>de um</w:t>
      </w:r>
      <w:ins w:id="325" w:author="Tanato TNT" w:date="2014-09-23T19:39:00Z">
        <w:r w:rsidR="005E7C84">
          <w:rPr>
            <w:lang w:val="pt-BR"/>
          </w:rPr>
          <w:t xml:space="preserve"> melhor control</w:t>
        </w:r>
      </w:ins>
      <w:r w:rsidR="00191DF8">
        <w:rPr>
          <w:lang w:val="pt-BR"/>
        </w:rPr>
        <w:t>e</w:t>
      </w:r>
      <w:ins w:id="326" w:author="Tanato TNT" w:date="2014-09-23T19:39:00Z">
        <w:r w:rsidR="005E7C84">
          <w:rPr>
            <w:lang w:val="pt-BR"/>
          </w:rPr>
          <w:t>, isto significa que</w:t>
        </w:r>
      </w:ins>
      <w:r w:rsidR="00191DF8">
        <w:rPr>
          <w:lang w:val="pt-BR"/>
        </w:rPr>
        <w:t xml:space="preserve"> embora</w:t>
      </w:r>
      <w:ins w:id="327" w:author="Tanato TNT" w:date="2014-09-23T19:39:00Z">
        <w:r w:rsidR="005E7C84">
          <w:rPr>
            <w:lang w:val="pt-BR"/>
          </w:rPr>
          <w:t xml:space="preserve"> hoje h</w:t>
        </w:r>
      </w:ins>
      <w:r w:rsidR="00191DF8">
        <w:rPr>
          <w:lang w:val="pt-BR"/>
        </w:rPr>
        <w:t>aja</w:t>
      </w:r>
      <w:ins w:id="328" w:author="Tanato TNT" w:date="2014-09-23T19:40:00Z">
        <w:r w:rsidR="005E7C84">
          <w:rPr>
            <w:lang w:val="pt-BR"/>
          </w:rPr>
          <w:t xml:space="preserve"> um controle</w:t>
        </w:r>
        <w:r w:rsidR="00AC6840">
          <w:rPr>
            <w:lang w:val="pt-BR"/>
          </w:rPr>
          <w:t xml:space="preserve">, este se torna falho para a realidade e o tempo de resposta que </w:t>
        </w:r>
      </w:ins>
      <w:r w:rsidR="00191DF8">
        <w:rPr>
          <w:lang w:val="pt-BR"/>
        </w:rPr>
        <w:t>é necessário</w:t>
      </w:r>
      <w:ins w:id="329" w:author="Tanato TNT" w:date="2014-09-23T19:40:00Z">
        <w:r w:rsidR="00AC6840">
          <w:rPr>
            <w:lang w:val="pt-BR"/>
          </w:rPr>
          <w:t xml:space="preserve"> neste mercado competitivo.</w:t>
        </w:r>
      </w:ins>
      <w:ins w:id="330" w:author="Tanato TNT" w:date="2014-09-23T19:43:00Z">
        <w:r w:rsidR="00B67BA0">
          <w:rPr>
            <w:lang w:val="pt-BR"/>
          </w:rPr>
          <w:t xml:space="preserve"> O foco do nosso trabalho é atingir esta deficiência e sanar </w:t>
        </w:r>
      </w:ins>
      <w:ins w:id="331" w:author="Tanato TNT" w:date="2014-09-23T19:44:00Z">
        <w:r w:rsidR="00B67BA0">
          <w:rPr>
            <w:lang w:val="pt-BR"/>
          </w:rPr>
          <w:t xml:space="preserve">o tempo de resposta aos clientes que necessitam dos serviços da </w:t>
        </w:r>
      </w:ins>
      <w:r w:rsidR="00A800BB">
        <w:rPr>
          <w:lang w:val="pt-BR"/>
        </w:rPr>
        <w:t>ABRASILEXPRESS</w:t>
      </w:r>
      <w:ins w:id="332" w:author="Tanato TNT" w:date="2014-09-23T19:44:00Z">
        <w:r w:rsidR="00B67BA0">
          <w:rPr>
            <w:lang w:val="pt-BR"/>
          </w:rPr>
          <w:t>, diminuir a rotatividade dos funcionários contratados e valorizar melhor o</w:t>
        </w:r>
      </w:ins>
      <w:ins w:id="333" w:author="Tanato TNT" w:date="2014-09-23T19:45:00Z">
        <w:r w:rsidR="00AB4C00">
          <w:rPr>
            <w:lang w:val="pt-BR"/>
          </w:rPr>
          <w:t xml:space="preserve">s </w:t>
        </w:r>
      </w:ins>
      <w:ins w:id="334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335" w:author="Tanato TNT" w:date="2014-09-23T19:51:00Z"/>
          <w:lang w:val="pt-BR"/>
        </w:rPr>
      </w:pPr>
      <w:del w:id="336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337" w:author="Tanato TNT" w:date="2014-09-23T19:46:00Z">
        <w:r w:rsidR="0044796C">
          <w:rPr>
            <w:lang w:val="pt-BR"/>
          </w:rPr>
          <w:t xml:space="preserve">É justificável a elaboração deste trabalho ao observar o quanto irá agregar de valor ao negócio, </w:t>
        </w:r>
      </w:ins>
      <w:r w:rsidR="00174AFA">
        <w:rPr>
          <w:lang w:val="pt-BR"/>
        </w:rPr>
        <w:t>aumento no controle das operações realizadas, qualidade nos serviços prestados, controle financeiro e visibilidade dos lucros e gastos gerados</w:t>
      </w:r>
      <w:ins w:id="338" w:author="Tanato TNT" w:date="2014-09-23T19:50:00Z">
        <w:r w:rsidR="00914D7A">
          <w:rPr>
            <w:lang w:val="pt-BR"/>
          </w:rPr>
          <w:t>.</w:t>
        </w:r>
      </w:ins>
    </w:p>
    <w:p w:rsidR="009006EB" w:rsidRDefault="00914D7A" w:rsidP="00485D03">
      <w:pPr>
        <w:pStyle w:val="TCC-CorpodoTexto"/>
        <w:rPr>
          <w:ins w:id="339" w:author="Tanato TNT" w:date="2014-09-23T19:57:00Z"/>
          <w:lang w:val="pt-BR"/>
        </w:rPr>
      </w:pPr>
      <w:ins w:id="340" w:author="Tanato TNT" w:date="2014-09-23T19:51:00Z">
        <w:r>
          <w:rPr>
            <w:lang w:val="pt-BR"/>
          </w:rPr>
          <w:t xml:space="preserve">Um exemplo </w:t>
        </w:r>
      </w:ins>
      <w:ins w:id="341" w:author="Tanato TNT" w:date="2014-09-23T19:53:00Z">
        <w:r>
          <w:rPr>
            <w:lang w:val="pt-BR"/>
          </w:rPr>
          <w:t xml:space="preserve">para </w:t>
        </w:r>
      </w:ins>
      <w:ins w:id="342" w:author="Tanato TNT" w:date="2014-09-23T19:51:00Z">
        <w:r>
          <w:rPr>
            <w:lang w:val="pt-BR"/>
          </w:rPr>
          <w:t>visualizar esta relaç</w:t>
        </w:r>
      </w:ins>
      <w:ins w:id="343" w:author="Tanato TNT" w:date="2014-09-23T19:52:00Z">
        <w:r>
          <w:rPr>
            <w:lang w:val="pt-BR"/>
          </w:rPr>
          <w:t xml:space="preserve">ão seria desta forma: O cliente </w:t>
        </w:r>
      </w:ins>
      <w:ins w:id="344" w:author="Tanato TNT" w:date="2014-09-23T19:53:00Z">
        <w:r>
          <w:rPr>
            <w:lang w:val="pt-BR"/>
          </w:rPr>
          <w:t xml:space="preserve">Sr. </w:t>
        </w:r>
      </w:ins>
      <w:ins w:id="345" w:author="Tanato TNT" w:date="2014-09-23T19:52:00Z">
        <w:r>
          <w:rPr>
            <w:lang w:val="pt-BR"/>
          </w:rPr>
          <w:t xml:space="preserve">Pedro sempre próximo ao dia 10 do mês solicita o serviço da </w:t>
        </w:r>
      </w:ins>
      <w:r w:rsidR="00A800BB">
        <w:rPr>
          <w:lang w:val="pt-BR"/>
        </w:rPr>
        <w:t>ABRASILEXPRESS</w:t>
      </w:r>
      <w:ins w:id="346" w:author="Tanato TNT" w:date="2014-09-23T19:52:00Z">
        <w:r>
          <w:rPr>
            <w:lang w:val="pt-BR"/>
          </w:rPr>
          <w:t>,</w:t>
        </w:r>
      </w:ins>
      <w:ins w:id="347" w:author="Tanato TNT" w:date="2014-09-23T19:53:00Z">
        <w:r>
          <w:rPr>
            <w:lang w:val="pt-BR"/>
          </w:rPr>
          <w:t xml:space="preserve"> mas nos últimos </w:t>
        </w:r>
        <w:proofErr w:type="gramStart"/>
        <w:r>
          <w:rPr>
            <w:lang w:val="pt-BR"/>
          </w:rPr>
          <w:t>3</w:t>
        </w:r>
        <w:proofErr w:type="gramEnd"/>
        <w:r>
          <w:rPr>
            <w:lang w:val="pt-BR"/>
          </w:rPr>
          <w:t xml:space="preserve"> meses, o administrador notou que o Sr. Pedro</w:t>
        </w:r>
      </w:ins>
      <w:ins w:id="348" w:author="Tanato TNT" w:date="2014-09-23T19:55:00Z">
        <w:r w:rsidR="008C782F">
          <w:rPr>
            <w:lang w:val="pt-BR"/>
          </w:rPr>
          <w:t>, e talvez até outros clientes,</w:t>
        </w:r>
      </w:ins>
      <w:ins w:id="349" w:author="Tanato TNT" w:date="2014-09-23T19:53:00Z">
        <w:r>
          <w:rPr>
            <w:lang w:val="pt-BR"/>
          </w:rPr>
          <w:t xml:space="preserve"> não solicitou mais os seus serviços</w:t>
        </w:r>
      </w:ins>
      <w:ins w:id="350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351" w:author="Tanato TNT" w:date="2014-09-23T19:55:00Z">
        <w:r w:rsidR="008C782F">
          <w:rPr>
            <w:lang w:val="pt-BR"/>
          </w:rPr>
          <w:t xml:space="preserve">fechamento do </w:t>
        </w:r>
      </w:ins>
      <w:ins w:id="352" w:author="Tanato TNT" w:date="2014-09-23T19:54:00Z">
        <w:r w:rsidR="008C782F">
          <w:rPr>
            <w:lang w:val="pt-BR"/>
          </w:rPr>
          <w:t>faturamento, mesmo assim demorou 3 meses, quais seriam as poss</w:t>
        </w:r>
      </w:ins>
      <w:ins w:id="353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354" w:author="Tanato TNT" w:date="2014-09-23T19:46:00Z">
            <w:rPr/>
          </w:rPrChange>
        </w:rPr>
      </w:pPr>
      <w:ins w:id="355" w:author="Tanato TNT" w:date="2014-09-23T19:58:00Z">
        <w:r>
          <w:rPr>
            <w:lang w:val="pt-BR"/>
          </w:rPr>
          <w:t>Uma possível soluç</w:t>
        </w:r>
      </w:ins>
      <w:ins w:id="356" w:author="Tanato TNT" w:date="2014-09-23T19:59:00Z">
        <w:r>
          <w:rPr>
            <w:lang w:val="pt-BR"/>
          </w:rPr>
          <w:t>ão do sistema, o</w:t>
        </w:r>
      </w:ins>
      <w:ins w:id="357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358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359" w:author="Tanato TNT" w:date="2014-09-23T20:00:00Z">
        <w:r w:rsidR="00FA749A">
          <w:rPr>
            <w:lang w:val="pt-BR"/>
          </w:rPr>
          <w:t xml:space="preserve">, com base nestas </w:t>
        </w:r>
      </w:ins>
      <w:ins w:id="360" w:author="Tanato TNT" w:date="2014-09-23T20:01:00Z">
        <w:r w:rsidR="00FA749A">
          <w:rPr>
            <w:lang w:val="pt-BR"/>
          </w:rPr>
          <w:lastRenderedPageBreak/>
          <w:t>informações, o administrador, cria uma estrat</w:t>
        </w:r>
      </w:ins>
      <w:ins w:id="361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362" w:name="_Toc364699514"/>
      <w:bookmarkStart w:id="363" w:name="_Toc352885961"/>
      <w:bookmarkStart w:id="364" w:name="_Toc352886293"/>
      <w:bookmarkStart w:id="365" w:name="_Toc352886500"/>
      <w:bookmarkStart w:id="366" w:name="_Toc352885962"/>
      <w:bookmarkStart w:id="367" w:name="_Toc352886294"/>
      <w:bookmarkStart w:id="368" w:name="_Toc352886501"/>
      <w:bookmarkStart w:id="369" w:name="_Toc345247634"/>
      <w:bookmarkStart w:id="370" w:name="_Toc345247836"/>
      <w:bookmarkStart w:id="371" w:name="_Toc345621945"/>
      <w:bookmarkStart w:id="372" w:name="_Ref364698339"/>
      <w:bookmarkStart w:id="373" w:name="_Ref366452194"/>
      <w:bookmarkStart w:id="374" w:name="_Ref366452206"/>
      <w:bookmarkStart w:id="375" w:name="_Ref366452247"/>
      <w:bookmarkStart w:id="376" w:name="_Toc397544612"/>
      <w:bookmarkEnd w:id="362"/>
      <w:bookmarkEnd w:id="363"/>
      <w:bookmarkEnd w:id="364"/>
      <w:bookmarkEnd w:id="365"/>
      <w:bookmarkEnd w:id="366"/>
      <w:bookmarkEnd w:id="367"/>
      <w:bookmarkEnd w:id="368"/>
      <w:r w:rsidRPr="00810A35">
        <w:t>Objetivo</w:t>
      </w:r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:rsidR="00FA749A" w:rsidRPr="00FA749A" w:rsidRDefault="000243C3" w:rsidP="00202620">
      <w:pPr>
        <w:pStyle w:val="TCC-CorpodoTexto"/>
        <w:rPr>
          <w:lang w:val="pt-BR"/>
          <w:rPrChange w:id="377" w:author="Tanato TNT" w:date="2014-09-23T20:02:00Z">
            <w:rPr/>
          </w:rPrChange>
        </w:rPr>
      </w:pPr>
      <w:del w:id="378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379" w:author="Tanato TNT" w:date="2014-09-23T20:02:00Z">
        <w:r w:rsidR="00FA749A">
          <w:rPr>
            <w:lang w:val="pt-BR"/>
          </w:rPr>
          <w:t xml:space="preserve">O </w:t>
        </w:r>
      </w:ins>
      <w:ins w:id="380" w:author="Tanato TNT" w:date="2014-09-23T20:12:00Z">
        <w:r w:rsidR="00991C28">
          <w:rPr>
            <w:lang w:val="pt-BR"/>
          </w:rPr>
          <w:t>objetivo</w:t>
        </w:r>
      </w:ins>
      <w:ins w:id="381" w:author="Tanato TNT" w:date="2014-09-23T20:02:00Z">
        <w:r w:rsidR="00FA749A">
          <w:rPr>
            <w:lang w:val="pt-BR"/>
          </w:rPr>
          <w:t xml:space="preserve"> do sistema </w:t>
        </w:r>
      </w:ins>
      <w:ins w:id="382" w:author="Tanato TNT" w:date="2014-09-23T20:03:00Z">
        <w:r w:rsidR="00FA749A">
          <w:rPr>
            <w:lang w:val="pt-BR"/>
          </w:rPr>
          <w:t xml:space="preserve">é melhorar o tempo de resposta </w:t>
        </w:r>
        <w:proofErr w:type="gramStart"/>
        <w:r w:rsidR="00FA749A">
          <w:rPr>
            <w:lang w:val="pt-BR"/>
          </w:rPr>
          <w:t>as</w:t>
        </w:r>
        <w:proofErr w:type="gramEnd"/>
        <w:r w:rsidR="00FA749A">
          <w:rPr>
            <w:lang w:val="pt-BR"/>
          </w:rPr>
          <w:t xml:space="preserve"> atividades da empresa </w:t>
        </w:r>
      </w:ins>
      <w:r w:rsidR="00A800BB">
        <w:rPr>
          <w:lang w:val="pt-BR"/>
        </w:rPr>
        <w:t>ABRASILEXPRESS</w:t>
      </w:r>
      <w:ins w:id="383" w:author="Tanato TNT" w:date="2014-09-23T20:03:00Z"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384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385" w:author="Tanato TNT" w:date="2014-09-23T20:04:00Z"/>
          <w:lang w:val="pt-BR"/>
        </w:rPr>
      </w:pPr>
      <w:del w:id="386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387" w:author="Tanato TNT" w:date="2014-09-23T20:04:00Z">
        <w:r w:rsidR="00FA749A">
          <w:rPr>
            <w:lang w:val="pt-BR"/>
          </w:rPr>
          <w:t>O sistema tem como objetivo</w:t>
        </w:r>
      </w:ins>
      <w:ins w:id="388" w:author="Tanato TNT" w:date="2014-09-23T20:13:00Z">
        <w:r w:rsidR="00991C28">
          <w:rPr>
            <w:lang w:val="pt-BR"/>
          </w:rPr>
          <w:t>s específicos</w:t>
        </w:r>
      </w:ins>
      <w:ins w:id="389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390" w:author="Tanato TNT" w:date="2014-09-23T20:05:00Z"/>
          <w:lang w:val="pt-BR"/>
        </w:rPr>
        <w:pPrChange w:id="391" w:author="Tanato TNT" w:date="2014-09-23T20:04:00Z">
          <w:pPr>
            <w:pStyle w:val="TCC-CorpodoTexto"/>
          </w:pPr>
        </w:pPrChange>
      </w:pPr>
      <w:ins w:id="392" w:author="Tanato TNT" w:date="2014-09-23T20:04:00Z">
        <w:r>
          <w:rPr>
            <w:lang w:val="pt-BR"/>
          </w:rPr>
          <w:t xml:space="preserve">Organizar o registro de </w:t>
        </w:r>
      </w:ins>
      <w:ins w:id="393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394" w:author="Tanato TNT" w:date="2014-09-23T20:06:00Z"/>
          <w:lang w:val="pt-BR"/>
        </w:rPr>
        <w:pPrChange w:id="395" w:author="Tanato TNT" w:date="2014-09-23T20:04:00Z">
          <w:pPr>
            <w:pStyle w:val="TCC-CorpodoTexto"/>
          </w:pPr>
        </w:pPrChange>
      </w:pPr>
      <w:ins w:id="396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397" w:author="Tanato TNT" w:date="2014-09-23T20:07:00Z"/>
          <w:lang w:val="pt-BR"/>
        </w:rPr>
        <w:pPrChange w:id="398" w:author="Tanato TNT" w:date="2014-09-23T20:04:00Z">
          <w:pPr>
            <w:pStyle w:val="TCC-CorpodoTexto"/>
          </w:pPr>
        </w:pPrChange>
      </w:pPr>
      <w:ins w:id="399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400" w:author="Tanato TNT" w:date="2014-09-23T20:08:00Z"/>
          <w:lang w:val="pt-BR"/>
        </w:rPr>
        <w:pPrChange w:id="401" w:author="Tanato TNT" w:date="2014-09-23T20:04:00Z">
          <w:pPr>
            <w:pStyle w:val="TCC-CorpodoTexto"/>
          </w:pPr>
        </w:pPrChange>
      </w:pPr>
      <w:ins w:id="402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03" w:author="Tanato TNT" w:date="2014-09-23T20:09:00Z"/>
          <w:lang w:val="pt-BR"/>
        </w:rPr>
        <w:pPrChange w:id="404" w:author="Tanato TNT" w:date="2014-09-23T20:04:00Z">
          <w:pPr>
            <w:pStyle w:val="TCC-CorpodoTexto"/>
          </w:pPr>
        </w:pPrChange>
      </w:pPr>
      <w:ins w:id="405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06" w:author="Tanato TNT" w:date="2014-09-23T20:09:00Z"/>
          <w:lang w:val="pt-BR"/>
        </w:rPr>
        <w:pPrChange w:id="407" w:author="Tanato TNT" w:date="2014-09-23T20:04:00Z">
          <w:pPr>
            <w:pStyle w:val="TCC-CorpodoTexto"/>
          </w:pPr>
        </w:pPrChange>
      </w:pPr>
      <w:ins w:id="408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409" w:author="Tanato TNT" w:date="2014-09-23T20:04:00Z">
          <w:pPr>
            <w:pStyle w:val="TCC-CorpodoTexto"/>
          </w:pPr>
        </w:pPrChange>
      </w:pPr>
      <w:ins w:id="410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411" w:name="_Toc364699516"/>
      <w:bookmarkStart w:id="412" w:name="_Toc364699517"/>
      <w:bookmarkStart w:id="413" w:name="_Toc373343277"/>
      <w:bookmarkStart w:id="414" w:name="_Toc373343278"/>
      <w:bookmarkStart w:id="415" w:name="_Toc373343279"/>
      <w:bookmarkStart w:id="416" w:name="_Toc373343280"/>
      <w:bookmarkStart w:id="417" w:name="_Toc373343281"/>
      <w:bookmarkStart w:id="418" w:name="_Toc373343282"/>
      <w:bookmarkStart w:id="419" w:name="_Toc345247638"/>
      <w:bookmarkStart w:id="420" w:name="_Toc345247840"/>
      <w:bookmarkStart w:id="421" w:name="_Toc345621949"/>
      <w:bookmarkStart w:id="422" w:name="_Toc397544613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r w:rsidRPr="00F04EED">
        <w:lastRenderedPageBreak/>
        <w:t>ANÁLISE DO PROBLEMA</w:t>
      </w:r>
      <w:bookmarkEnd w:id="419"/>
      <w:bookmarkEnd w:id="420"/>
      <w:bookmarkEnd w:id="421"/>
      <w:bookmarkEnd w:id="422"/>
    </w:p>
    <w:p w:rsidR="00CC0E67" w:rsidRDefault="00104F58" w:rsidP="00BD6FD7">
      <w:pPr>
        <w:pStyle w:val="TCC-CorpodoTexto"/>
        <w:rPr>
          <w:lang w:val="pt-BR"/>
        </w:rPr>
      </w:pPr>
      <w:del w:id="423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424" w:author="Tanato TNT" w:date="2014-09-23T20:13:00Z">
        <w:r w:rsidR="00CC0E67">
          <w:rPr>
            <w:lang w:val="pt-BR"/>
          </w:rPr>
          <w:t xml:space="preserve">A subseção 2.1 </w:t>
        </w:r>
      </w:ins>
      <w:ins w:id="425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426" w:author="Tanato TNT" w:date="2014-09-23T20:43:00Z">
        <w:r w:rsidR="00D118AE">
          <w:rPr>
            <w:lang w:val="pt-BR"/>
          </w:rPr>
          <w:t>ão real da empresa,</w:t>
        </w:r>
      </w:ins>
      <w:ins w:id="427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428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429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430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431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432" w:author="Tanato TNT" w:date="2014-09-23T20:50:00Z">
        <w:r w:rsidR="00E137BC">
          <w:rPr>
            <w:lang w:val="pt-BR"/>
          </w:rPr>
          <w:t>s</w:t>
        </w:r>
      </w:ins>
      <w:ins w:id="433" w:author="Tanato TNT" w:date="2014-09-23T20:49:00Z">
        <w:r w:rsidR="00E137BC">
          <w:rPr>
            <w:lang w:val="pt-BR"/>
          </w:rPr>
          <w:t>triç</w:t>
        </w:r>
      </w:ins>
      <w:ins w:id="434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435" w:author="Tanato TNT" w:date="2014-09-23T20:50:00Z"/>
          <w:lang w:val="pt-BR"/>
        </w:rPr>
      </w:pPr>
      <w:del w:id="436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437" w:author="Tanato TNT" w:date="2014-09-23T20:50:00Z"/>
          <w:lang w:val="pt-BR"/>
        </w:rPr>
      </w:pPr>
      <w:del w:id="438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439" w:name="_Toc345247639"/>
      <w:bookmarkStart w:id="440" w:name="_Toc345247841"/>
      <w:bookmarkStart w:id="441" w:name="_Toc345621950"/>
      <w:bookmarkStart w:id="442" w:name="_Toc397544614"/>
      <w:r w:rsidRPr="00F04EED">
        <w:t>Declaração do Problema</w:t>
      </w:r>
      <w:bookmarkEnd w:id="439"/>
      <w:bookmarkEnd w:id="440"/>
      <w:bookmarkEnd w:id="441"/>
      <w:bookmarkEnd w:id="442"/>
    </w:p>
    <w:p w:rsidR="00987A0E" w:rsidRPr="00B9079C" w:rsidRDefault="003F5814">
      <w:pPr>
        <w:pStyle w:val="TCC-CorpodoTexto"/>
        <w:rPr>
          <w:ins w:id="443" w:author="Tanato TNT" w:date="2014-09-23T20:21:00Z"/>
          <w:rFonts w:cs="Arial"/>
          <w:lang w:val="pt-BR" w:eastAsia="pt-BR"/>
        </w:rPr>
        <w:pPrChange w:id="444" w:author="Tanato TNT" w:date="2014-09-23T20:24:00Z">
          <w:pPr>
            <w:pStyle w:val="TCC-TextodeTabela"/>
            <w:jc w:val="left"/>
          </w:pPr>
        </w:pPrChange>
      </w:pPr>
      <w:del w:id="445" w:author="Tanato TNT" w:date="2014-09-23T20:24:00Z">
        <w:r w:rsidRPr="00355624" w:rsidDel="00FC5C8E">
          <w:rPr>
            <w:lang w:val="pt-BR"/>
          </w:rPr>
          <w:delText xml:space="preserve">&lt; O grupo </w:delText>
        </w:r>
        <w:r w:rsidR="00722BB4" w:rsidRPr="00355624" w:rsidDel="00FC5C8E">
          <w:rPr>
            <w:lang w:val="pt-BR"/>
          </w:rPr>
          <w:delText xml:space="preserve">é encorajado a apresentar este item </w:delText>
        </w:r>
        <w:r w:rsidRPr="00355624" w:rsidDel="00FC5C8E">
          <w:rPr>
            <w:lang w:val="pt-BR"/>
          </w:rPr>
          <w:delText>em estrutura textual. &gt;</w:delText>
        </w:r>
      </w:del>
      <w:ins w:id="446" w:author="Tanato TNT" w:date="2014-09-23T20:21:00Z">
        <w:r w:rsidR="00987A0E" w:rsidRPr="00355624">
          <w:rPr>
            <w:rFonts w:cs="Arial"/>
            <w:b/>
            <w:lang w:val="pt-BR" w:eastAsia="pt-BR"/>
            <w:rPrChange w:id="447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</w:ins>
      <w:r w:rsidR="00612FB7" w:rsidRPr="00355624">
        <w:rPr>
          <w:rFonts w:cs="Arial"/>
          <w:b/>
          <w:lang w:val="pt-BR" w:eastAsia="pt-BR"/>
        </w:rPr>
        <w:t xml:space="preserve"> </w:t>
      </w:r>
      <w:ins w:id="448" w:author="Tanato TNT" w:date="2014-09-23T20:21:00Z">
        <w:r w:rsidR="00987A0E" w:rsidRPr="00355624">
          <w:rPr>
            <w:rFonts w:cs="Arial"/>
            <w:lang w:val="pt-BR" w:eastAsia="pt-BR"/>
          </w:rPr>
          <w:tab/>
        </w:r>
        <w:r w:rsidR="00987A0E" w:rsidRPr="00355624">
          <w:rPr>
            <w:rFonts w:cs="Arial"/>
            <w:lang w:val="pt-BR" w:eastAsia="pt-BR"/>
            <w:rPrChange w:id="449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</w:ins>
      <w:r w:rsidR="00A800BB" w:rsidRPr="00355624">
        <w:rPr>
          <w:rFonts w:cs="Arial"/>
          <w:lang w:val="pt-BR" w:eastAsia="pt-BR"/>
        </w:rPr>
        <w:t>ABRASILEXPRESS</w:t>
      </w:r>
      <w:ins w:id="450" w:author="Tanato TNT" w:date="2014-09-23T20:21:00Z">
        <w:r w:rsidR="00987A0E" w:rsidRPr="00355624">
          <w:rPr>
            <w:rFonts w:cs="Arial"/>
            <w:lang w:val="pt-BR" w:eastAsia="pt-BR"/>
            <w:rPrChange w:id="451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</w:t>
        </w:r>
        <w:proofErr w:type="gramStart"/>
        <w:r w:rsidR="00987A0E" w:rsidRPr="00355624">
          <w:rPr>
            <w:rFonts w:cs="Arial"/>
            <w:lang w:val="pt-BR" w:eastAsia="pt-BR"/>
            <w:rPrChange w:id="452" w:author="Tanato TNT" w:date="2014-09-23T20:46:00Z">
              <w:rPr>
                <w:rFonts w:cs="Arial"/>
                <w:lang w:val="pt-BR" w:eastAsia="pt-BR"/>
              </w:rPr>
            </w:rPrChange>
          </w:rPr>
          <w:t>seus funcionários</w:t>
        </w:r>
      </w:ins>
      <w:ins w:id="453" w:author="Tanato TNT" w:date="2014-09-23T20:22:00Z">
        <w:r w:rsidR="00987A0E" w:rsidRPr="00355624">
          <w:rPr>
            <w:rFonts w:cs="Arial"/>
            <w:lang w:val="pt-BR" w:eastAsia="pt-BR"/>
          </w:rPr>
          <w:t xml:space="preserve"> </w:t>
        </w:r>
      </w:ins>
      <w:ins w:id="454" w:author="Tanato TNT" w:date="2014-09-23T20:21:00Z">
        <w:r w:rsidR="00987A0E" w:rsidRPr="00987A0E">
          <w:rPr>
            <w:rFonts w:cs="Arial"/>
            <w:b/>
            <w:lang w:val="pt-BR" w:eastAsia="pt-BR"/>
            <w:rPrChange w:id="455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proofErr w:type="gramEnd"/>
        <w:r w:rsidR="00987A0E">
          <w:rPr>
            <w:rFonts w:cs="Arial"/>
            <w:lang w:val="pt-BR" w:eastAsia="pt-BR"/>
          </w:rPr>
          <w:t xml:space="preserve"> o </w:t>
        </w:r>
      </w:ins>
      <w:ins w:id="456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457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458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459" w:author="Tanato TNT" w:date="2014-09-23T20:21:00Z">
        <w:r w:rsidR="00987A0E" w:rsidRPr="00987A0E">
          <w:rPr>
            <w:rFonts w:cs="Arial"/>
            <w:b/>
            <w:lang w:val="pt-BR" w:eastAsia="pt-BR"/>
            <w:rPrChange w:id="460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461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462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proofErr w:type="gramStart"/>
      <w:ins w:id="463" w:author="Tanato TNT" w:date="2014-09-23T20:21:00Z">
        <w:r w:rsidRPr="00987A0E">
          <w:rPr>
            <w:rFonts w:cs="Arial"/>
            <w:b/>
            <w:lang w:val="pt-BR" w:eastAsia="pt-BR"/>
            <w:rPrChange w:id="464" w:author="Tanato TNT" w:date="2014-09-23T20:23:00Z">
              <w:rPr>
                <w:rFonts w:cs="Arial"/>
                <w:lang w:val="pt-BR" w:eastAsia="pt-BR"/>
              </w:rPr>
            </w:rPrChange>
          </w:rPr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</w:t>
        </w:r>
        <w:proofErr w:type="gramEnd"/>
        <w:r>
          <w:rPr>
            <w:rFonts w:cs="Arial"/>
            <w:lang w:val="pt-BR" w:eastAsia="pt-BR"/>
          </w:rPr>
          <w:t xml:space="preserve"> a adequação e padronização dos processos já existentes</w:t>
        </w:r>
      </w:ins>
      <w:ins w:id="465" w:author="Tanato TNT" w:date="2014-09-23T20:23:00Z">
        <w:r>
          <w:rPr>
            <w:rFonts w:cs="Arial"/>
            <w:lang w:val="pt-BR" w:eastAsia="pt-BR"/>
          </w:rPr>
          <w:t xml:space="preserve"> </w:t>
        </w:r>
      </w:ins>
      <w:r w:rsidR="00174AFA">
        <w:rPr>
          <w:rFonts w:cs="Arial"/>
          <w:lang w:val="pt-BR" w:eastAsia="pt-BR"/>
        </w:rPr>
        <w:t>agregando</w:t>
      </w:r>
      <w:ins w:id="466" w:author="Tanato TNT" w:date="2014-09-23T20:23:00Z">
        <w:r>
          <w:rPr>
            <w:rFonts w:cs="Arial"/>
            <w:lang w:val="pt-BR" w:eastAsia="pt-BR"/>
          </w:rPr>
          <w:t xml:space="preserve"> valor ao negócio</w:t>
        </w:r>
      </w:ins>
      <w:ins w:id="467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3B21EE" w:rsidRDefault="005F7578" w:rsidP="00232321">
      <w:pPr>
        <w:pStyle w:val="TCC-Titulo2"/>
        <w:rPr>
          <w:ins w:id="468" w:author="Tanato TNT" w:date="2014-09-23T20:50:00Z"/>
        </w:rPr>
      </w:pPr>
      <w:bookmarkStart w:id="469" w:name="_Toc372997232"/>
      <w:bookmarkStart w:id="470" w:name="_Toc373343285"/>
      <w:bookmarkStart w:id="471" w:name="_Toc345247640"/>
      <w:bookmarkStart w:id="472" w:name="_Toc345247842"/>
      <w:bookmarkStart w:id="473" w:name="_Toc345621951"/>
      <w:bookmarkStart w:id="474" w:name="_Toc397544615"/>
      <w:bookmarkEnd w:id="469"/>
      <w:bookmarkEnd w:id="470"/>
      <w:r w:rsidRPr="00F04EED">
        <w:t>Análise das Causas Raízes</w:t>
      </w:r>
      <w:bookmarkEnd w:id="471"/>
      <w:bookmarkEnd w:id="472"/>
      <w:bookmarkEnd w:id="473"/>
      <w:bookmarkEnd w:id="474"/>
    </w:p>
    <w:p w:rsidR="00E137BC" w:rsidRPr="00150773" w:rsidRDefault="00E137BC">
      <w:pPr>
        <w:pStyle w:val="TCC-CorpodoTexto"/>
        <w:rPr>
          <w:lang w:val="pt-BR"/>
        </w:rPr>
        <w:pPrChange w:id="475" w:author="Tanato TNT" w:date="2014-09-23T20:50:00Z">
          <w:pPr>
            <w:pStyle w:val="TCC-Titulo2"/>
          </w:pPr>
        </w:pPrChange>
      </w:pPr>
      <w:ins w:id="476" w:author="Tanato TNT" w:date="2014-09-23T20:50:00Z">
        <w:r>
          <w:rPr>
            <w:lang w:val="pt-BR"/>
          </w:rPr>
          <w:t>Para entender as Causas Ra</w:t>
        </w:r>
      </w:ins>
      <w:ins w:id="477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478" w:author="Tanato TNT" w:date="2014-09-23T20:52:00Z">
        <w:r w:rsidR="009E2905">
          <w:rPr>
            <w:lang w:val="pt-BR"/>
          </w:rPr>
          <w:t xml:space="preserve">visualização e </w:t>
        </w:r>
        <w:proofErr w:type="gramStart"/>
        <w:r w:rsidR="009E2905">
          <w:rPr>
            <w:lang w:val="pt-BR"/>
          </w:rPr>
          <w:t>entendimento de quais áreas necessitam</w:t>
        </w:r>
        <w:proofErr w:type="gramEnd"/>
        <w:r w:rsidR="009E2905">
          <w:rPr>
            <w:lang w:val="pt-BR"/>
          </w:rPr>
          <w:t xml:space="preserve"> ser tratadas primeiro.</w:t>
        </w:r>
      </w:ins>
    </w:p>
    <w:p w:rsidR="002B4361" w:rsidRPr="0026135E" w:rsidRDefault="00364012" w:rsidP="000535CD">
      <w:pPr>
        <w:pStyle w:val="TCC-CorpodoTexto"/>
        <w:rPr>
          <w:lang w:val="pt-BR"/>
        </w:rPr>
      </w:pPr>
      <w:ins w:id="479" w:author="Tanato TNT" w:date="2014-09-23T20:32:00Z">
        <w:r>
          <w:rPr>
            <w:noProof/>
            <w:lang w:val="pt-BR" w:eastAsia="pt-BR"/>
          </w:rPr>
          <w:lastRenderedPageBreak/>
          <w:drawing>
            <wp:inline distT="0" distB="0" distL="0" distR="0" wp14:anchorId="4526AFCA" wp14:editId="7832A87A">
              <wp:extent cx="5765800" cy="2456180"/>
              <wp:effectExtent l="0" t="0" r="6350" b="127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5800" cy="2456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bookmarkStart w:id="480" w:name="_Toc397544598"/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 w:rsidR="003F5814">
        <w:rPr>
          <w:noProof/>
        </w:rPr>
        <w:t>1</w:t>
      </w:r>
      <w:r w:rsidR="00355624">
        <w:rPr>
          <w:noProof/>
        </w:rPr>
        <w:fldChar w:fldCharType="end"/>
      </w:r>
      <w:r>
        <w:t xml:space="preserve"> – Analise das Causas Raízes</w:t>
      </w:r>
      <w:bookmarkEnd w:id="480"/>
    </w:p>
    <w:p w:rsidR="00ED4028" w:rsidRDefault="001C5B5D" w:rsidP="00232321">
      <w:pPr>
        <w:pStyle w:val="TCC-Titulo2"/>
        <w:rPr>
          <w:ins w:id="481" w:author="Tanato TNT" w:date="2014-09-23T20:53:00Z"/>
          <w:lang w:val="pt-BR"/>
        </w:rPr>
      </w:pPr>
      <w:bookmarkStart w:id="482" w:name="_Toc397544616"/>
      <w:r>
        <w:t>Partes Interessadas</w:t>
      </w:r>
      <w:bookmarkEnd w:id="482"/>
      <w:ins w:id="483" w:author="Tanato TNT" w:date="2014-09-23T20:39:00Z">
        <w:r w:rsidR="002478A6">
          <w:rPr>
            <w:lang w:val="pt-BR"/>
          </w:rPr>
          <w:t xml:space="preserve"> e outros </w:t>
        </w:r>
        <w:proofErr w:type="spellStart"/>
        <w:r w:rsidR="002478A6">
          <w:rPr>
            <w:lang w:val="pt-BR"/>
          </w:rPr>
          <w:t>Stakeholders</w:t>
        </w:r>
      </w:ins>
      <w:proofErr w:type="spellEnd"/>
    </w:p>
    <w:p w:rsidR="0007024B" w:rsidRPr="00150773" w:rsidDel="0007024B" w:rsidRDefault="0007024B">
      <w:pPr>
        <w:pStyle w:val="TCC-CorpodoTexto"/>
        <w:rPr>
          <w:del w:id="484" w:author="Tanato TNT" w:date="2014-09-23T20:55:00Z"/>
          <w:lang w:val="pt-BR"/>
        </w:rPr>
        <w:pPrChange w:id="485" w:author="Tanato TNT" w:date="2014-09-23T20:53:00Z">
          <w:pPr>
            <w:pStyle w:val="TCC-Titulo2"/>
          </w:pPr>
        </w:pPrChange>
      </w:pPr>
      <w:ins w:id="486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487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488" w:author="Tanato TNT" w:date="2014-09-23T20:55:00Z">
        <w:r>
          <w:rPr>
            <w:lang w:val="pt-BR"/>
          </w:rPr>
          <w:t xml:space="preserve"> ou solicitações que alimentam o </w:t>
        </w:r>
        <w:proofErr w:type="gramStart"/>
        <w:r>
          <w:rPr>
            <w:lang w:val="pt-BR"/>
          </w:rPr>
          <w:t>sistema.</w:t>
        </w:r>
      </w:ins>
      <w:proofErr w:type="gramEnd"/>
    </w:p>
    <w:p w:rsidR="003F5814" w:rsidRPr="000535CD" w:rsidDel="000D4A83" w:rsidRDefault="004A2E55" w:rsidP="000535CD">
      <w:pPr>
        <w:pStyle w:val="TCC-CorpodoTexto"/>
        <w:rPr>
          <w:del w:id="489" w:author="Tanato TNT" w:date="2014-09-23T20:40:00Z"/>
          <w:lang w:val="pt-BR"/>
        </w:rPr>
      </w:pPr>
      <w:del w:id="490" w:author="Tanato TNT" w:date="2014-09-23T20:40:00Z">
        <w:r w:rsidDel="000D4A83"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491" w:author="Tanato TNT" w:date="2014-09-23T20:30:00Z"/>
          <w:lang w:val="pt-BR"/>
        </w:rPr>
      </w:pPr>
      <w:del w:id="492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493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494" w:author="Tanato TNT" w:date="2014-09-23T20:33:00Z"/>
                <w:b/>
                <w:bCs/>
                <w:sz w:val="20"/>
              </w:rPr>
            </w:pPr>
            <w:ins w:id="495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496" w:author="Tanato TNT" w:date="2014-09-23T20:33:00Z"/>
                <w:b/>
                <w:bCs/>
                <w:sz w:val="20"/>
              </w:rPr>
            </w:pPr>
            <w:ins w:id="497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498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499" w:author="Tanato TNT" w:date="2014-09-23T20:33:00Z"/>
                <w:rFonts w:cs="Arial"/>
                <w:lang w:val="pt-BR" w:eastAsia="pt-BR"/>
              </w:rPr>
            </w:pPr>
            <w:ins w:id="500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01" w:author="Tanato TNT" w:date="2014-09-23T20:33:00Z"/>
                <w:sz w:val="20"/>
              </w:rPr>
            </w:pPr>
            <w:ins w:id="502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503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04" w:author="Tanato TNT" w:date="2014-09-23T20:33:00Z"/>
                <w:rFonts w:cs="Arial"/>
                <w:lang w:val="pt-BR" w:eastAsia="pt-BR"/>
              </w:rPr>
            </w:pPr>
            <w:ins w:id="505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06" w:author="Tanato TNT" w:date="2014-09-23T20:33:00Z"/>
                <w:sz w:val="20"/>
              </w:rPr>
            </w:pPr>
            <w:ins w:id="507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508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09" w:author="Tanato TNT" w:date="2014-09-23T20:33:00Z"/>
                <w:rFonts w:cs="Arial"/>
                <w:lang w:val="pt-BR" w:eastAsia="pt-BR"/>
              </w:rPr>
            </w:pPr>
            <w:ins w:id="510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11" w:author="Tanato TNT" w:date="2014-09-23T20:33:00Z"/>
                <w:sz w:val="20"/>
              </w:rPr>
            </w:pPr>
            <w:ins w:id="512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513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14" w:author="Tanato TNT" w:date="2014-09-23T20:33:00Z"/>
                <w:rFonts w:cs="Arial"/>
                <w:lang w:val="pt-BR" w:eastAsia="pt-BR"/>
              </w:rPr>
            </w:pPr>
            <w:ins w:id="515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16" w:author="Tanato TNT" w:date="2014-09-23T20:33:00Z"/>
                <w:sz w:val="20"/>
              </w:rPr>
            </w:pPr>
            <w:ins w:id="517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518" w:author="Tanato TNT" w:date="2014-09-23T20:40:00Z"/>
        </w:rPr>
      </w:pPr>
      <w:ins w:id="519" w:author="Tanato TNT" w:date="2014-09-23T20:40:00Z">
        <w:r>
          <w:t xml:space="preserve">Tabela </w:t>
        </w:r>
      </w:ins>
      <w:r w:rsidR="00355624">
        <w:t>1</w:t>
      </w:r>
      <w:ins w:id="520" w:author="Tanato TNT" w:date="2014-09-23T20:40:00Z">
        <w:r>
          <w:t xml:space="preserve"> – Partes Interessadas</w:t>
        </w:r>
      </w:ins>
      <w:ins w:id="521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522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523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24" w:author="Tanato TNT" w:date="2014-09-23T20:38:00Z"/>
                <w:rFonts w:cs="Arial"/>
                <w:bCs/>
                <w:lang w:val="pt-BR" w:eastAsia="pt-BR"/>
              </w:rPr>
            </w:pPr>
            <w:ins w:id="525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 xml:space="preserve">Outros </w:t>
              </w:r>
              <w:proofErr w:type="spellStart"/>
              <w:r w:rsidRPr="003538EC">
                <w:rPr>
                  <w:rFonts w:cs="Arial"/>
                  <w:bCs/>
                  <w:lang w:val="pt-BR" w:eastAsia="pt-BR"/>
                </w:rPr>
                <w:t>Stakeholders</w:t>
              </w:r>
              <w:proofErr w:type="spellEnd"/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26" w:author="Tanato TNT" w:date="2014-09-23T20:38:00Z"/>
                <w:rFonts w:cs="Arial"/>
                <w:bCs/>
                <w:lang w:val="pt-BR" w:eastAsia="pt-BR"/>
              </w:rPr>
            </w:pPr>
            <w:ins w:id="527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528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29" w:author="Tanato TNT" w:date="2014-09-23T20:38:00Z"/>
                <w:rFonts w:cs="Arial"/>
                <w:lang w:val="pt-BR" w:eastAsia="pt-BR"/>
              </w:rPr>
            </w:pPr>
            <w:ins w:id="530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31" w:author="Tanato TNT" w:date="2014-09-23T20:38:00Z"/>
                <w:sz w:val="20"/>
              </w:rPr>
            </w:pPr>
            <w:ins w:id="532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533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34" w:author="Tanato TNT" w:date="2014-09-23T20:38:00Z"/>
                <w:rFonts w:cs="Arial"/>
                <w:lang w:val="pt-BR" w:eastAsia="pt-BR"/>
              </w:rPr>
            </w:pPr>
            <w:ins w:id="535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36" w:author="Tanato TNT" w:date="2014-09-23T20:38:00Z"/>
                <w:sz w:val="20"/>
              </w:rPr>
            </w:pPr>
            <w:ins w:id="537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realizadas </w:t>
              </w:r>
            </w:ins>
          </w:p>
        </w:tc>
      </w:tr>
      <w:tr w:rsidR="003538EC" w:rsidRPr="003538EC" w:rsidTr="003538EC">
        <w:trPr>
          <w:ins w:id="538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39" w:author="Tanato TNT" w:date="2014-09-23T20:38:00Z"/>
                <w:rFonts w:cs="Arial"/>
                <w:lang w:val="pt-BR" w:eastAsia="pt-BR"/>
              </w:rPr>
            </w:pPr>
            <w:ins w:id="540" w:author="Tanato TNT" w:date="2014-09-23T20:38:00Z">
              <w:r w:rsidRPr="003538EC">
                <w:rPr>
                  <w:rFonts w:cs="Arial"/>
                  <w:lang w:val="pt-BR" w:eastAsia="pt-BR"/>
                </w:rPr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41" w:author="Tanato TNT" w:date="2014-09-23T20:38:00Z"/>
                <w:sz w:val="20"/>
              </w:rPr>
            </w:pPr>
            <w:ins w:id="542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543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44" w:author="Tanato TNT" w:date="2014-09-23T20:38:00Z"/>
                <w:rFonts w:cs="Arial"/>
                <w:lang w:val="pt-BR" w:eastAsia="pt-BR"/>
              </w:rPr>
            </w:pPr>
            <w:ins w:id="545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46" w:author="Tanato TNT" w:date="2014-09-23T20:38:00Z"/>
                <w:sz w:val="20"/>
              </w:rPr>
            </w:pPr>
            <w:ins w:id="547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548" w:author="Tanato TNT" w:date="2014-09-23T20:40:00Z"/>
        </w:rPr>
      </w:pPr>
      <w:ins w:id="549" w:author="Tanato TNT" w:date="2014-09-23T20:40:00Z">
        <w:r>
          <w:t xml:space="preserve">Tabela </w:t>
        </w:r>
      </w:ins>
      <w:r w:rsidR="00355624">
        <w:t>2</w:t>
      </w:r>
      <w:ins w:id="550" w:author="Tanato TNT" w:date="2014-09-23T20:40:00Z">
        <w:r>
          <w:t xml:space="preserve"> – Partes Interessadas</w:t>
        </w:r>
      </w:ins>
      <w:ins w:id="551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552" w:author="Tanato TNT" w:date="2014-09-23T20:40:00Z"/>
        </w:rPr>
      </w:pPr>
      <w:bookmarkStart w:id="553" w:name="_Ref366421859"/>
      <w:bookmarkStart w:id="554" w:name="_Toc397544630"/>
      <w:del w:id="555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2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553"/>
        <w:bookmarkEnd w:id="554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556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57" w:author="Tanato TNT" w:date="2014-09-23T20:40:00Z"/>
                <w:rFonts w:cs="Arial"/>
                <w:b/>
                <w:lang w:val="pt-BR" w:eastAsia="pt-BR"/>
              </w:rPr>
            </w:pPr>
            <w:del w:id="558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59" w:author="Tanato TNT" w:date="2014-09-23T20:40:00Z"/>
                <w:rFonts w:cs="Arial"/>
                <w:b/>
                <w:lang w:val="pt-BR" w:eastAsia="pt-BR"/>
              </w:rPr>
            </w:pPr>
            <w:del w:id="560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61" w:author="Tanato TNT" w:date="2014-09-23T20:40:00Z"/>
                <w:rFonts w:cs="Arial"/>
                <w:b/>
                <w:lang w:val="pt-BR" w:eastAsia="pt-BR"/>
              </w:rPr>
            </w:pPr>
            <w:del w:id="562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563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564" w:author="Tanato TNT" w:date="2014-09-23T20:40:00Z"/>
                <w:rFonts w:cs="Arial"/>
                <w:lang w:val="pt-BR" w:eastAsia="pt-BR"/>
              </w:rPr>
            </w:pPr>
            <w:del w:id="565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66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67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568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6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70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571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572" w:name="_Ref366421970"/>
      <w:bookmarkStart w:id="573" w:name="_Toc345247642"/>
      <w:bookmarkStart w:id="574" w:name="_Toc345247844"/>
      <w:bookmarkStart w:id="575" w:name="_Toc345621953"/>
    </w:p>
    <w:p w:rsidR="004A2E55" w:rsidRPr="00F265C8" w:rsidDel="000D4A83" w:rsidRDefault="004A2E55" w:rsidP="004A2E55">
      <w:pPr>
        <w:pStyle w:val="Legenda"/>
        <w:rPr>
          <w:del w:id="576" w:author="Tanato TNT" w:date="2014-09-23T20:40:00Z"/>
        </w:rPr>
      </w:pPr>
      <w:bookmarkStart w:id="577" w:name="_Toc397544631"/>
      <w:del w:id="578" w:author="Tanato TNT" w:date="2014-09-23T20:40:00Z">
        <w:r w:rsidDel="000D4A83">
          <w:lastRenderedPageBreak/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3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Partes Interessadas</w:delText>
        </w:r>
        <w:bookmarkEnd w:id="572"/>
        <w:bookmarkEnd w:id="577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579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80" w:author="Tanato TNT" w:date="2014-09-23T20:40:00Z"/>
                <w:rFonts w:cs="Arial"/>
                <w:b/>
                <w:lang w:val="pt-BR" w:eastAsia="pt-BR"/>
              </w:rPr>
            </w:pPr>
            <w:del w:id="581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82" w:author="Tanato TNT" w:date="2014-09-23T20:40:00Z"/>
                <w:rFonts w:cs="Arial"/>
                <w:b/>
                <w:lang w:val="pt-BR" w:eastAsia="pt-BR"/>
              </w:rPr>
            </w:pPr>
            <w:del w:id="583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84" w:author="Tanato TNT" w:date="2014-09-23T20:40:00Z"/>
                <w:rFonts w:cs="Arial"/>
                <w:b/>
                <w:lang w:val="pt-BR" w:eastAsia="pt-BR"/>
              </w:rPr>
            </w:pPr>
            <w:del w:id="585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86" w:author="Tanato TNT" w:date="2014-09-23T20:40:00Z"/>
                <w:rFonts w:cs="Arial"/>
                <w:b/>
                <w:lang w:val="pt-BR" w:eastAsia="pt-BR"/>
              </w:rPr>
            </w:pPr>
            <w:del w:id="587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588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89" w:author="Tanato TNT" w:date="2014-09-23T20:40:00Z"/>
                <w:rFonts w:cs="Arial"/>
                <w:lang w:val="pt-BR" w:eastAsia="pt-BR"/>
              </w:rPr>
            </w:pPr>
            <w:del w:id="590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1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3" w:author="Tanato TNT" w:date="2014-09-23T20:40:00Z"/>
                <w:rFonts w:cs="Arial"/>
                <w:lang w:val="pt-BR" w:eastAsia="pt-BR"/>
              </w:rPr>
            </w:pPr>
            <w:del w:id="594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595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6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7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599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600" w:author="Tanato TNT" w:date="2014-09-23T20:55:00Z"/>
        </w:rPr>
      </w:pPr>
      <w:bookmarkStart w:id="601" w:name="_Toc397544617"/>
      <w:r w:rsidRPr="00F04EED">
        <w:t>Delimitação da Fronteira Sistêmica</w:t>
      </w:r>
      <w:bookmarkEnd w:id="573"/>
      <w:bookmarkEnd w:id="574"/>
      <w:bookmarkEnd w:id="575"/>
      <w:bookmarkEnd w:id="601"/>
    </w:p>
    <w:p w:rsidR="0007024B" w:rsidRPr="0007024B" w:rsidRDefault="0007024B">
      <w:pPr>
        <w:pStyle w:val="TCC-CorpodoTexto"/>
        <w:rPr>
          <w:lang w:val="pt-BR"/>
          <w:rPrChange w:id="602" w:author="Tanato TNT" w:date="2014-09-23T20:55:00Z">
            <w:rPr/>
          </w:rPrChange>
        </w:rPr>
        <w:pPrChange w:id="603" w:author="Tanato TNT" w:date="2014-09-23T20:55:00Z">
          <w:pPr>
            <w:pStyle w:val="TCC-Titulo2"/>
          </w:pPr>
        </w:pPrChange>
      </w:pPr>
      <w:ins w:id="604" w:author="Tanato TNT" w:date="2014-09-23T20:55:00Z">
        <w:r>
          <w:rPr>
            <w:lang w:val="pt-BR"/>
          </w:rPr>
          <w:t>Na figura abaixo, é retratado o papel desenvolvido pelas</w:t>
        </w:r>
      </w:ins>
      <w:ins w:id="605" w:author="Tanato TNT" w:date="2014-09-23T20:56:00Z">
        <w:r>
          <w:rPr>
            <w:lang w:val="pt-BR"/>
          </w:rPr>
          <w:t xml:space="preserve"> </w:t>
        </w:r>
      </w:ins>
      <w:ins w:id="606" w:author="Tanato TNT" w:date="2014-09-23T20:55:00Z">
        <w:r>
          <w:rPr>
            <w:lang w:val="pt-BR"/>
          </w:rPr>
          <w:t>partes</w:t>
        </w:r>
      </w:ins>
      <w:ins w:id="607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364012" w:rsidP="00511A5E">
      <w:pPr>
        <w:pStyle w:val="Legenda"/>
        <w:rPr>
          <w:ins w:id="608" w:author="Tanato TNT" w:date="2014-09-23T20:31:00Z"/>
          <w:highlight w:val="yellow"/>
        </w:rPr>
      </w:pPr>
      <w:bookmarkStart w:id="609" w:name="_Toc397544599"/>
      <w:ins w:id="610" w:author="Tanato TNT" w:date="2014-09-23T20:32:00Z">
        <w:r>
          <w:rPr>
            <w:noProof/>
          </w:rPr>
          <w:drawing>
            <wp:inline distT="0" distB="0" distL="0" distR="0" wp14:anchorId="43BD1BAF" wp14:editId="48DBEAF4">
              <wp:extent cx="5758180" cy="4647565"/>
              <wp:effectExtent l="0" t="0" r="0" b="635"/>
              <wp:docPr id="3" name="Espaço Reservado para Conteúdo 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spaço Reservado para Conteúdo 3"/>
                      <pic:cNvPicPr>
                        <a:picLocks noGrp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8180" cy="464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611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612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613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614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615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616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617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609"/>
    </w:p>
    <w:p w:rsidR="00ED4028" w:rsidRDefault="005F7578" w:rsidP="00232321">
      <w:pPr>
        <w:pStyle w:val="TCC-Titulo2"/>
        <w:rPr>
          <w:ins w:id="618" w:author="Tanato TNT" w:date="2014-09-23T20:57:00Z"/>
        </w:rPr>
      </w:pPr>
      <w:bookmarkStart w:id="619" w:name="_Toc345247643"/>
      <w:bookmarkStart w:id="620" w:name="_Toc345247845"/>
      <w:bookmarkStart w:id="621" w:name="_Toc345621954"/>
      <w:bookmarkStart w:id="622" w:name="_Toc397544618"/>
      <w:r w:rsidRPr="00F04EED">
        <w:t>Restrições</w:t>
      </w:r>
      <w:bookmarkEnd w:id="619"/>
      <w:bookmarkEnd w:id="620"/>
      <w:bookmarkEnd w:id="621"/>
      <w:bookmarkEnd w:id="622"/>
    </w:p>
    <w:p w:rsidR="0007024B" w:rsidRDefault="0007024B">
      <w:pPr>
        <w:pStyle w:val="TCC-CorpodoTexto"/>
        <w:rPr>
          <w:lang w:val="pt-BR"/>
        </w:rPr>
        <w:pPrChange w:id="623" w:author="Tanato TNT" w:date="2014-09-23T20:57:00Z">
          <w:pPr>
            <w:pStyle w:val="TCC-Titulo2"/>
          </w:pPr>
        </w:pPrChange>
      </w:pPr>
      <w:ins w:id="624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625" w:author="Tanato TNT" w:date="2014-09-23T20:58:00Z">
        <w:r>
          <w:rPr>
            <w:lang w:val="pt-BR"/>
          </w:rPr>
          <w:t>ão</w:t>
        </w:r>
        <w:proofErr w:type="gramStart"/>
        <w:r>
          <w:rPr>
            <w:lang w:val="pt-BR"/>
          </w:rPr>
          <w:t xml:space="preserve">  </w:t>
        </w:r>
        <w:proofErr w:type="gramEnd"/>
        <w:r>
          <w:rPr>
            <w:lang w:val="pt-BR"/>
          </w:rPr>
          <w:t>está sendo imposta.</w:t>
        </w:r>
      </w:ins>
    </w:p>
    <w:p w:rsidR="00612FB7" w:rsidRPr="0007024B" w:rsidRDefault="00612FB7" w:rsidP="00612FB7">
      <w:pPr>
        <w:pStyle w:val="TCC-CorpodoTexto"/>
        <w:rPr>
          <w:lang w:val="pt-BR"/>
          <w:rPrChange w:id="626" w:author="Tanato TNT" w:date="2014-09-23T20:57:00Z">
            <w:rPr/>
          </w:rPrChange>
        </w:rPr>
      </w:pPr>
      <w:r>
        <w:rPr>
          <w:lang w:val="pt-BR"/>
        </w:rPr>
        <w:t>Numero cabalístico</w:t>
      </w:r>
      <w:proofErr w:type="gramStart"/>
      <w:r>
        <w:rPr>
          <w:lang w:val="pt-BR"/>
        </w:rPr>
        <w:t>..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no</w:t>
      </w:r>
      <w:proofErr w:type="gramEnd"/>
      <w:r>
        <w:rPr>
          <w:lang w:val="pt-BR"/>
        </w:rPr>
        <w:t xml:space="preserve"> mínimo 5</w:t>
      </w:r>
    </w:p>
    <w:p w:rsidR="00511A5E" w:rsidRPr="00F265C8" w:rsidRDefault="00511A5E" w:rsidP="00511A5E">
      <w:pPr>
        <w:pStyle w:val="Legenda"/>
      </w:pPr>
      <w:bookmarkStart w:id="627" w:name="_Toc397544632"/>
      <w:r>
        <w:t xml:space="preserve">Tabela </w:t>
      </w:r>
      <w:r w:rsidR="00355624">
        <w:fldChar w:fldCharType="begin"/>
      </w:r>
      <w:r w:rsidR="00355624">
        <w:instrText xml:space="preserve"> SEQ Tabela \* ARABIC </w:instrText>
      </w:r>
      <w:r w:rsidR="00355624">
        <w:fldChar w:fldCharType="separate"/>
      </w:r>
      <w:r w:rsidR="003F5814">
        <w:rPr>
          <w:noProof/>
        </w:rPr>
        <w:t>4</w:t>
      </w:r>
      <w:r w:rsidR="00355624">
        <w:rPr>
          <w:noProof/>
        </w:rPr>
        <w:fldChar w:fldCharType="end"/>
      </w:r>
      <w:r>
        <w:t xml:space="preserve"> – Restrições</w:t>
      </w:r>
      <w:bookmarkEnd w:id="627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&lt;Sistema/Cliente/ </w:t>
            </w:r>
            <w:r>
              <w:rPr>
                <w:rFonts w:cs="Arial"/>
                <w:lang w:val="pt-BR" w:eastAsia="pt-BR"/>
              </w:rPr>
              <w:lastRenderedPageBreak/>
              <w:t>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D5766F" w:rsidRDefault="00D5766F" w:rsidP="00511A5E">
      <w:pPr>
        <w:pStyle w:val="TCC-CorpodoTexto"/>
        <w:sectPr w:rsidR="00D5766F" w:rsidSect="000535CD">
          <w:footerReference w:type="default" r:id="rId12"/>
          <w:pgSz w:w="11907" w:h="16839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724C0" w:rsidRDefault="001724C0" w:rsidP="001724C0">
      <w:pPr>
        <w:pStyle w:val="TCC-Titulo1"/>
      </w:pPr>
      <w:bookmarkStart w:id="628" w:name="_Toc352628565"/>
      <w:bookmarkStart w:id="629" w:name="_Toc397544619"/>
      <w:bookmarkStart w:id="630" w:name="_Toc345247644"/>
      <w:bookmarkStart w:id="631" w:name="_Toc345247846"/>
      <w:bookmarkStart w:id="632" w:name="_Toc345621955"/>
      <w:r>
        <w:lastRenderedPageBreak/>
        <w:t>EAP</w:t>
      </w:r>
      <w:bookmarkEnd w:id="628"/>
      <w:bookmarkEnd w:id="629"/>
    </w:p>
    <w:p w:rsidR="00D5766F" w:rsidRDefault="00D5766F" w:rsidP="001724C0">
      <w:pPr>
        <w:pStyle w:val="Legenda"/>
      </w:pPr>
      <w:bookmarkStart w:id="633" w:name="_Toc352628580"/>
      <w:bookmarkStart w:id="634" w:name="_Toc397544600"/>
      <w:r>
        <w:rPr>
          <w:noProof/>
        </w:rPr>
        <w:drawing>
          <wp:inline distT="0" distB="0" distL="0" distR="0" wp14:anchorId="08F37046">
            <wp:extent cx="9144635" cy="3639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63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24C0" w:rsidRPr="00196DD9" w:rsidRDefault="001724C0" w:rsidP="001724C0">
      <w:pPr>
        <w:pStyle w:val="Legenda"/>
      </w:pPr>
      <w:r w:rsidRPr="00F265C8"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3</w:t>
      </w:r>
      <w:r w:rsidR="00355624">
        <w:rPr>
          <w:noProof/>
        </w:rPr>
        <w:fldChar w:fldCharType="end"/>
      </w:r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633"/>
      <w:bookmarkEnd w:id="634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D5766F" w:rsidRDefault="00D5766F" w:rsidP="00232321">
      <w:pPr>
        <w:pStyle w:val="TCC-Titulo1"/>
        <w:sectPr w:rsidR="00D5766F" w:rsidSect="00D5766F">
          <w:type w:val="continuous"/>
          <w:pgSz w:w="16839" w:h="11907" w:orient="landscape" w:code="9"/>
          <w:pgMar w:top="1134" w:right="1134" w:bottom="1701" w:left="1701" w:header="709" w:footer="709" w:gutter="0"/>
          <w:pgNumType w:start="1"/>
          <w:cols w:space="708"/>
          <w:docGrid w:linePitch="360"/>
        </w:sectPr>
      </w:pPr>
      <w:bookmarkStart w:id="635" w:name="_Toc373343291"/>
      <w:bookmarkStart w:id="636" w:name="_Toc364699526"/>
      <w:bookmarkStart w:id="637" w:name="_Toc373343295"/>
      <w:bookmarkStart w:id="638" w:name="_Toc373343296"/>
      <w:bookmarkStart w:id="639" w:name="_Toc373343267"/>
      <w:bookmarkStart w:id="640" w:name="_Toc373343297"/>
      <w:bookmarkStart w:id="641" w:name="_Toc373343319"/>
      <w:bookmarkStart w:id="642" w:name="_Toc373343321"/>
      <w:bookmarkStart w:id="643" w:name="_Toc373343322"/>
      <w:bookmarkStart w:id="644" w:name="_Toc373343331"/>
      <w:bookmarkStart w:id="645" w:name="_Toc373343335"/>
      <w:bookmarkStart w:id="646" w:name="_Toc373343336"/>
      <w:bookmarkStart w:id="647" w:name="_Toc373343339"/>
      <w:bookmarkStart w:id="648" w:name="_Toc373343340"/>
      <w:bookmarkStart w:id="649" w:name="_Toc373343349"/>
      <w:bookmarkStart w:id="650" w:name="_Toc373343353"/>
      <w:bookmarkStart w:id="651" w:name="_Toc373343354"/>
      <w:bookmarkStart w:id="652" w:name="_Toc373343355"/>
      <w:bookmarkStart w:id="653" w:name="_Toc373343361"/>
      <w:bookmarkStart w:id="654" w:name="_Toc373343385"/>
      <w:bookmarkStart w:id="655" w:name="_Toc373343386"/>
      <w:bookmarkStart w:id="656" w:name="_Toc373343387"/>
      <w:bookmarkStart w:id="657" w:name="_Toc373343406"/>
      <w:bookmarkStart w:id="658" w:name="_Toc373343407"/>
      <w:bookmarkStart w:id="659" w:name="_Toc373343408"/>
      <w:bookmarkStart w:id="660" w:name="_Toc373343409"/>
      <w:bookmarkStart w:id="661" w:name="_Toc373343410"/>
      <w:bookmarkStart w:id="662" w:name="_Toc373343411"/>
      <w:bookmarkStart w:id="663" w:name="_Toc373343412"/>
      <w:bookmarkStart w:id="664" w:name="_Toc373343414"/>
      <w:bookmarkStart w:id="665" w:name="_Toc373343416"/>
      <w:bookmarkStart w:id="666" w:name="_Toc373343417"/>
      <w:bookmarkStart w:id="667" w:name="_Toc373343418"/>
      <w:bookmarkStart w:id="668" w:name="_Toc373343419"/>
      <w:bookmarkStart w:id="669" w:name="_Toc352886523"/>
      <w:bookmarkStart w:id="670" w:name="_Toc352886524"/>
      <w:bookmarkStart w:id="671" w:name="_Toc352886531"/>
      <w:bookmarkStart w:id="672" w:name="_Toc373343423"/>
      <w:bookmarkStart w:id="673" w:name="_Toc373343424"/>
      <w:bookmarkStart w:id="674" w:name="_Toc373343431"/>
      <w:bookmarkStart w:id="675" w:name="_Toc373343434"/>
      <w:bookmarkStart w:id="676" w:name="_Toc373343435"/>
      <w:bookmarkStart w:id="677" w:name="_Toc373343442"/>
      <w:bookmarkStart w:id="678" w:name="_Toc373343445"/>
      <w:bookmarkStart w:id="679" w:name="_Toc373343446"/>
      <w:bookmarkStart w:id="680" w:name="_Toc373343453"/>
      <w:bookmarkStart w:id="681" w:name="_Toc373343456"/>
      <w:bookmarkStart w:id="682" w:name="_Toc354078990"/>
      <w:bookmarkStart w:id="683" w:name="_Toc354079080"/>
      <w:bookmarkStart w:id="684" w:name="_Toc354079512"/>
      <w:bookmarkStart w:id="685" w:name="_Toc373343457"/>
      <w:bookmarkStart w:id="686" w:name="_Toc354078991"/>
      <w:bookmarkStart w:id="687" w:name="_Toc354079081"/>
      <w:bookmarkStart w:id="688" w:name="_Toc354079513"/>
      <w:bookmarkStart w:id="689" w:name="_Toc354079592"/>
      <w:bookmarkStart w:id="690" w:name="_Toc373343458"/>
      <w:bookmarkStart w:id="691" w:name="_Toc354078998"/>
      <w:bookmarkStart w:id="692" w:name="_Toc354079088"/>
      <w:bookmarkStart w:id="693" w:name="_Toc354079520"/>
      <w:bookmarkStart w:id="694" w:name="_Toc373343465"/>
      <w:bookmarkStart w:id="695" w:name="_Toc354079001"/>
      <w:bookmarkStart w:id="696" w:name="_Toc354079091"/>
      <w:bookmarkStart w:id="697" w:name="_Toc354079523"/>
      <w:bookmarkStart w:id="698" w:name="_Toc373343468"/>
      <w:bookmarkStart w:id="699" w:name="_Toc345247659"/>
      <w:bookmarkStart w:id="700" w:name="_Toc345247861"/>
      <w:bookmarkStart w:id="701" w:name="_Toc345621970"/>
      <w:bookmarkStart w:id="702" w:name="_Toc397544620"/>
      <w:bookmarkEnd w:id="630"/>
      <w:bookmarkEnd w:id="631"/>
      <w:bookmarkEnd w:id="632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</w:p>
    <w:p w:rsidR="00ED4028" w:rsidRPr="00ED4028" w:rsidRDefault="005F7578" w:rsidP="00232321">
      <w:pPr>
        <w:pStyle w:val="TCC-Titulo1"/>
      </w:pPr>
      <w:r w:rsidRPr="00F04EED">
        <w:lastRenderedPageBreak/>
        <w:t>ARQUITETURA DO SISTEMA</w:t>
      </w:r>
      <w:bookmarkEnd w:id="699"/>
      <w:bookmarkEnd w:id="700"/>
      <w:bookmarkEnd w:id="701"/>
      <w:bookmarkEnd w:id="702"/>
    </w:p>
    <w:p w:rsidR="00104F58" w:rsidRDefault="00104F58" w:rsidP="00104F58">
      <w:pPr>
        <w:pStyle w:val="TCC-CorpodoTexto"/>
        <w:rPr>
          <w:lang w:val="pt-BR"/>
        </w:rPr>
      </w:pPr>
      <w:bookmarkStart w:id="703" w:name="_Toc345247660"/>
      <w:bookmarkStart w:id="704" w:name="_Toc345247862"/>
      <w:bookmarkStart w:id="705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>ódulos</w:t>
      </w:r>
      <w:proofErr w:type="gramStart"/>
      <w:r w:rsidR="002C1AD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texto introdutório pode constar: a metodologia utilizada para obtenção dos artefatos, a utilidade da subseção. &gt;</w:t>
      </w:r>
    </w:p>
    <w:p w:rsidR="00174AFA" w:rsidRDefault="00174AFA" w:rsidP="00174AFA">
      <w:pPr>
        <w:pStyle w:val="TCC-CorpodoTexto"/>
        <w:rPr>
          <w:lang w:val="pt-BR"/>
        </w:rPr>
      </w:pPr>
      <w:r>
        <w:rPr>
          <w:lang w:val="pt-BR"/>
        </w:rPr>
        <w:t xml:space="preserve">A solução proposta visa atingir as principais áreas contidas na empresa fim de melhorar o entendimento e relação com o cliente bem como sua melhora na visão do fluxo financeiro. </w:t>
      </w:r>
    </w:p>
    <w:p w:rsidR="00174AFA" w:rsidRDefault="00174AFA" w:rsidP="00174AFA">
      <w:pPr>
        <w:pStyle w:val="TCC-CorpodoTexto"/>
        <w:rPr>
          <w:lang w:val="pt-BR"/>
        </w:rPr>
      </w:pPr>
      <w:r>
        <w:rPr>
          <w:lang w:val="pt-BR"/>
        </w:rPr>
        <w:t>Para que este objetivo seja atendido o sistema será distribuído nos módulos: Manutenção, Administrativo, Vendas, Financeiro e Operacional.</w:t>
      </w:r>
    </w:p>
    <w:p w:rsidR="00ED4028" w:rsidRDefault="005F7578" w:rsidP="00232321">
      <w:pPr>
        <w:pStyle w:val="TCC-Titulo2"/>
        <w:rPr>
          <w:lang w:val="pt-BR"/>
        </w:rPr>
      </w:pPr>
      <w:bookmarkStart w:id="706" w:name="_Toc397544621"/>
      <w:r w:rsidRPr="00F04EED">
        <w:t>Subsistemas</w:t>
      </w:r>
      <w:bookmarkEnd w:id="703"/>
      <w:bookmarkEnd w:id="704"/>
      <w:bookmarkEnd w:id="705"/>
      <w:bookmarkEnd w:id="706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proofErr w:type="gramStart"/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F30CD8">
        <w:rPr>
          <w:lang w:val="pt-BR"/>
        </w:rPr>
        <w:t>“</w:t>
      </w:r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4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C743DE" w:rsidRPr="007301EA" w:rsidRDefault="00364012" w:rsidP="007301EA">
      <w:pPr>
        <w:pStyle w:val="TCC-CorpodoTexto"/>
        <w:rPr>
          <w:lang w:val="pt-BR"/>
        </w:rPr>
      </w:pPr>
      <w:commentRangeStart w:id="707"/>
      <w:r>
        <w:rPr>
          <w:rFonts w:cs="Arial"/>
          <w:noProof/>
          <w:color w:val="222222"/>
          <w:szCs w:val="24"/>
          <w:lang w:val="pt-BR" w:eastAsia="pt-BR"/>
        </w:rPr>
        <w:lastRenderedPageBreak/>
        <w:drawing>
          <wp:inline distT="0" distB="0" distL="0" distR="0" wp14:anchorId="36FCD5F0" wp14:editId="1CA82BBC">
            <wp:extent cx="5403215" cy="4624705"/>
            <wp:effectExtent l="0" t="0" r="6985" b="4445"/>
            <wp:docPr id="5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07"/>
      <w:r w:rsidR="00612FB7">
        <w:rPr>
          <w:rStyle w:val="Refdecomentrio"/>
          <w:rFonts w:ascii="Times New Roman" w:hAnsi="Times New Roman"/>
          <w:lang w:val="pt-BR" w:eastAsia="pt-BR"/>
        </w:rPr>
        <w:commentReference w:id="707"/>
      </w:r>
    </w:p>
    <w:p w:rsidR="004C4A5C" w:rsidRDefault="004C4A5C" w:rsidP="004C4A5C">
      <w:pPr>
        <w:pStyle w:val="Legenda"/>
      </w:pPr>
      <w:bookmarkStart w:id="708" w:name="_Toc397544601"/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 w:rsidR="003F5814">
        <w:rPr>
          <w:noProof/>
        </w:rPr>
        <w:t>5</w:t>
      </w:r>
      <w:r w:rsidR="00355624">
        <w:rPr>
          <w:noProof/>
        </w:rPr>
        <w:fldChar w:fldCharType="end"/>
      </w:r>
      <w:r w:rsidR="00AE4D7E">
        <w:t xml:space="preserve"> – Diagrama de Componentes</w:t>
      </w:r>
      <w:bookmarkEnd w:id="708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709" w:name="_Ref366536082"/>
      <w:bookmarkStart w:id="710" w:name="_Toc397544633"/>
      <w:r>
        <w:t xml:space="preserve">Tabela </w:t>
      </w:r>
      <w:r w:rsidR="00355624">
        <w:fldChar w:fldCharType="begin"/>
      </w:r>
      <w:r w:rsidR="00355624">
        <w:instrText xml:space="preserve"> SEQ Tabela \* ARABIC </w:instrText>
      </w:r>
      <w:r w:rsidR="00355624">
        <w:fldChar w:fldCharType="separate"/>
      </w:r>
      <w:r w:rsidR="003F5814">
        <w:rPr>
          <w:noProof/>
        </w:rPr>
        <w:t>14</w:t>
      </w:r>
      <w:r w:rsidR="00355624">
        <w:rPr>
          <w:noProof/>
        </w:rPr>
        <w:fldChar w:fldCharType="end"/>
      </w:r>
      <w:r>
        <w:t xml:space="preserve"> – Subsistemas</w:t>
      </w:r>
      <w:bookmarkEnd w:id="709"/>
      <w:bookmarkEnd w:id="710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lastRenderedPageBreak/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711" w:name="_Ref366536086"/>
      <w:bookmarkStart w:id="712" w:name="_Toc397544634"/>
      <w:r>
        <w:t xml:space="preserve">Tabela </w:t>
      </w:r>
      <w:r w:rsidR="00355624">
        <w:fldChar w:fldCharType="begin"/>
      </w:r>
      <w:r w:rsidR="00355624">
        <w:instrText xml:space="preserve"> SEQ Tabela \* ARABIC </w:instrText>
      </w:r>
      <w:r w:rsidR="00355624">
        <w:fldChar w:fldCharType="separate"/>
      </w:r>
      <w:r w:rsidR="003F5814">
        <w:rPr>
          <w:noProof/>
        </w:rPr>
        <w:t>15</w:t>
      </w:r>
      <w:r w:rsidR="00355624">
        <w:rPr>
          <w:noProof/>
        </w:rPr>
        <w:fldChar w:fldCharType="end"/>
      </w:r>
      <w:r>
        <w:t xml:space="preserve"> – Módulos</w:t>
      </w:r>
      <w:bookmarkEnd w:id="711"/>
      <w:bookmarkEnd w:id="712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713" w:name="_Toc373343471"/>
      <w:bookmarkStart w:id="714" w:name="_Toc373343270"/>
      <w:bookmarkStart w:id="715" w:name="_Toc373343472"/>
      <w:bookmarkStart w:id="716" w:name="_Toc373343482"/>
      <w:bookmarkStart w:id="717" w:name="_Toc345247662"/>
      <w:bookmarkStart w:id="718" w:name="_Toc345247864"/>
      <w:bookmarkStart w:id="719" w:name="_Toc345621973"/>
      <w:bookmarkStart w:id="720" w:name="_Toc397544622"/>
      <w:bookmarkEnd w:id="713"/>
      <w:bookmarkEnd w:id="714"/>
      <w:bookmarkEnd w:id="715"/>
      <w:bookmarkEnd w:id="716"/>
      <w:commentRangeStart w:id="721"/>
      <w:r w:rsidRPr="00EE5966">
        <w:t>Definição das Interfaces Externas</w:t>
      </w:r>
      <w:bookmarkEnd w:id="717"/>
      <w:bookmarkEnd w:id="718"/>
      <w:bookmarkEnd w:id="719"/>
      <w:bookmarkEnd w:id="720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722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722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723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723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  <w:commentRangeEnd w:id="721"/>
      <w:proofErr w:type="gramStart"/>
      <w:r w:rsidR="00612FB7">
        <w:rPr>
          <w:rStyle w:val="Refdecomentrio"/>
          <w:rFonts w:ascii="Times New Roman" w:hAnsi="Times New Roman"/>
          <w:lang w:val="pt-BR" w:eastAsia="pt-BR"/>
        </w:rPr>
        <w:commentReference w:id="721"/>
      </w:r>
      <w:proofErr w:type="gramEnd"/>
    </w:p>
    <w:p w:rsidR="00ED4028" w:rsidRPr="00EE5966" w:rsidRDefault="005F7578" w:rsidP="00232321">
      <w:pPr>
        <w:pStyle w:val="TCC-Titulo2"/>
      </w:pPr>
      <w:bookmarkStart w:id="724" w:name="_Toc345247663"/>
      <w:bookmarkStart w:id="725" w:name="_Toc345247865"/>
      <w:bookmarkStart w:id="726" w:name="_Toc345621974"/>
      <w:bookmarkStart w:id="727" w:name="_Toc397544623"/>
      <w:r w:rsidRPr="00EE5966">
        <w:t>Definição das Interfaces Internas</w:t>
      </w:r>
      <w:bookmarkEnd w:id="724"/>
      <w:bookmarkEnd w:id="725"/>
      <w:bookmarkEnd w:id="726"/>
      <w:bookmarkEnd w:id="727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728" w:name="_Toc397544636"/>
      <w:r w:rsidRPr="00876352">
        <w:rPr>
          <w:highlight w:val="yellow"/>
        </w:rPr>
        <w:lastRenderedPageBreak/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728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729" w:name="_Toc397542060"/>
      <w:bookmarkStart w:id="730" w:name="_Toc397544624"/>
      <w:r>
        <w:t>Visão Lógica</w:t>
      </w:r>
      <w:bookmarkEnd w:id="729"/>
      <w:bookmarkEnd w:id="730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731" w:name="_Toc397542036"/>
      <w:bookmarkStart w:id="732" w:name="_Toc397544603"/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6</w:t>
      </w:r>
      <w:r w:rsidR="00355624">
        <w:rPr>
          <w:noProof/>
        </w:rPr>
        <w:fldChar w:fldCharType="end"/>
      </w:r>
      <w:r>
        <w:t xml:space="preserve"> – Diagrama de Classes de Domínio</w:t>
      </w:r>
      <w:bookmarkEnd w:id="731"/>
      <w:bookmarkEnd w:id="732"/>
    </w:p>
    <w:p w:rsidR="00127423" w:rsidRPr="003D7EE1" w:rsidRDefault="00127423" w:rsidP="00127423"/>
    <w:p w:rsidR="00127423" w:rsidRDefault="00127423" w:rsidP="00127423">
      <w:pPr>
        <w:pStyle w:val="Legenda"/>
      </w:pPr>
      <w:bookmarkStart w:id="733" w:name="_Toc397542037"/>
      <w:bookmarkStart w:id="734" w:name="_Toc397544604"/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7</w:t>
      </w:r>
      <w:r w:rsidR="00355624">
        <w:rPr>
          <w:noProof/>
        </w:rPr>
        <w:fldChar w:fldCharType="end"/>
      </w:r>
      <w:r>
        <w:t xml:space="preserve"> – Diagrama de Sequencia</w:t>
      </w:r>
      <w:bookmarkEnd w:id="733"/>
      <w:bookmarkEnd w:id="734"/>
    </w:p>
    <w:p w:rsidR="00127423" w:rsidRPr="00174AFA" w:rsidRDefault="00127423" w:rsidP="00127423">
      <w:pPr>
        <w:rPr>
          <w:u w:val="single"/>
        </w:rPr>
      </w:pPr>
    </w:p>
    <w:p w:rsidR="00127423" w:rsidRDefault="00127423" w:rsidP="00127423">
      <w:pPr>
        <w:pStyle w:val="TCC-Titulo2"/>
      </w:pPr>
      <w:bookmarkStart w:id="735" w:name="_Toc397542061"/>
      <w:bookmarkStart w:id="736" w:name="_Toc397544625"/>
      <w:r>
        <w:t>Visão de Implementação</w:t>
      </w:r>
      <w:bookmarkEnd w:id="735"/>
      <w:bookmarkEnd w:id="736"/>
    </w:p>
    <w:p w:rsidR="00E72C41" w:rsidRDefault="00364012" w:rsidP="00127423">
      <w:pPr>
        <w:pStyle w:val="Legenda"/>
      </w:pPr>
      <w:bookmarkStart w:id="737" w:name="_Toc397542038"/>
      <w:bookmarkStart w:id="738" w:name="_Toc397544605"/>
      <w:r>
        <w:rPr>
          <w:rFonts w:cs="Arial"/>
          <w:noProof/>
        </w:rPr>
        <w:drawing>
          <wp:inline distT="0" distB="0" distL="0" distR="0" wp14:anchorId="7AA29313" wp14:editId="49F1408E">
            <wp:extent cx="4473575" cy="4141470"/>
            <wp:effectExtent l="0" t="0" r="317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Default="00127423" w:rsidP="00127423">
      <w:pPr>
        <w:pStyle w:val="Legenda"/>
      </w:pPr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8</w:t>
      </w:r>
      <w:r w:rsidR="00355624">
        <w:rPr>
          <w:noProof/>
        </w:rPr>
        <w:fldChar w:fldCharType="end"/>
      </w:r>
      <w:r>
        <w:t xml:space="preserve"> – Diagrama de Componentes</w:t>
      </w:r>
      <w:bookmarkEnd w:id="737"/>
      <w:bookmarkEnd w:id="738"/>
    </w:p>
    <w:p w:rsidR="00127423" w:rsidRPr="003D7EE1" w:rsidRDefault="00127423" w:rsidP="00127423"/>
    <w:p w:rsidR="00E72C41" w:rsidRDefault="00364012" w:rsidP="00127423">
      <w:pPr>
        <w:pStyle w:val="Legenda"/>
      </w:pPr>
      <w:bookmarkStart w:id="739" w:name="_Toc397542039"/>
      <w:bookmarkStart w:id="740" w:name="_Toc397544606"/>
      <w:r>
        <w:rPr>
          <w:rFonts w:cs="Arial"/>
          <w:noProof/>
        </w:rPr>
        <w:lastRenderedPageBreak/>
        <w:drawing>
          <wp:inline distT="0" distB="0" distL="0" distR="0" wp14:anchorId="47465CC7" wp14:editId="71622C49">
            <wp:extent cx="4231640" cy="3763645"/>
            <wp:effectExtent l="0" t="0" r="0" b="8255"/>
            <wp:docPr id="9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9</w:t>
      </w:r>
      <w:r w:rsidR="00355624">
        <w:rPr>
          <w:noProof/>
        </w:rPr>
        <w:fldChar w:fldCharType="end"/>
      </w:r>
      <w:r>
        <w:t xml:space="preserve"> – Diagrama de Pacotes</w:t>
      </w:r>
      <w:bookmarkEnd w:id="739"/>
      <w:bookmarkEnd w:id="740"/>
    </w:p>
    <w:p w:rsidR="00127423" w:rsidRDefault="00127423" w:rsidP="00127423">
      <w:pPr>
        <w:pStyle w:val="TCC-Titulo2"/>
        <w:rPr>
          <w:ins w:id="741" w:author="Administrador" w:date="2014-09-03T21:52:00Z"/>
          <w:lang w:val="pt-BR"/>
        </w:rPr>
      </w:pPr>
      <w:bookmarkStart w:id="742" w:name="_Toc397542062"/>
      <w:bookmarkStart w:id="743" w:name="_Toc397544626"/>
      <w:r>
        <w:t>Visão de Processos</w:t>
      </w:r>
      <w:bookmarkEnd w:id="742"/>
      <w:bookmarkEnd w:id="743"/>
    </w:p>
    <w:p w:rsidR="00CA270B" w:rsidRPr="00CA270B" w:rsidRDefault="00CA270B">
      <w:pPr>
        <w:pStyle w:val="TCC-CorpodoTexto"/>
        <w:rPr>
          <w:lang w:val="pt-BR"/>
          <w:rPrChange w:id="744" w:author="Administrador" w:date="2014-09-03T21:52:00Z">
            <w:rPr/>
          </w:rPrChange>
        </w:rPr>
        <w:pPrChange w:id="745" w:author="Administrador" w:date="2014-09-03T21:52:00Z">
          <w:pPr>
            <w:pStyle w:val="TCC-Titulo2"/>
          </w:pPr>
        </w:pPrChange>
      </w:pPr>
      <w:ins w:id="746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747" w:name="_Toc397542040"/>
      <w:bookmarkStart w:id="748" w:name="_Toc397544607"/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10</w:t>
      </w:r>
      <w:r w:rsidR="00355624">
        <w:rPr>
          <w:noProof/>
        </w:rPr>
        <w:fldChar w:fldCharType="end"/>
      </w:r>
      <w:r>
        <w:t xml:space="preserve"> – </w:t>
      </w:r>
      <w:proofErr w:type="spellStart"/>
      <w:r>
        <w:t>DFDs</w:t>
      </w:r>
      <w:bookmarkEnd w:id="747"/>
      <w:bookmarkEnd w:id="748"/>
      <w:proofErr w:type="spellEnd"/>
    </w:p>
    <w:p w:rsidR="00127423" w:rsidRDefault="00127423" w:rsidP="00127423">
      <w:pPr>
        <w:pStyle w:val="TCC-Titulo2"/>
      </w:pPr>
      <w:bookmarkStart w:id="749" w:name="_Toc397542063"/>
      <w:bookmarkStart w:id="750" w:name="_Toc397544627"/>
      <w:r>
        <w:lastRenderedPageBreak/>
        <w:t>Visão de Implantação</w:t>
      </w:r>
      <w:bookmarkEnd w:id="749"/>
      <w:bookmarkEnd w:id="750"/>
    </w:p>
    <w:p w:rsidR="00661AD4" w:rsidRDefault="00364012" w:rsidP="00127423">
      <w:pPr>
        <w:pStyle w:val="Legenda"/>
      </w:pPr>
      <w:bookmarkStart w:id="751" w:name="_Toc397542041"/>
      <w:bookmarkStart w:id="752" w:name="_Toc397544608"/>
      <w:r>
        <w:rPr>
          <w:rFonts w:cs="Arial"/>
          <w:noProof/>
          <w:color w:val="222222"/>
        </w:rPr>
        <w:drawing>
          <wp:inline distT="0" distB="0" distL="0" distR="0" wp14:anchorId="5E49DF3C" wp14:editId="5305DE3B">
            <wp:extent cx="5395595" cy="4314825"/>
            <wp:effectExtent l="0" t="0" r="0" b="9525"/>
            <wp:docPr id="1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r w:rsidR="00355624">
        <w:fldChar w:fldCharType="begin"/>
      </w:r>
      <w:r w:rsidR="00355624">
        <w:instrText xml:space="preserve"> SEQ Figura \* ARABIC </w:instrText>
      </w:r>
      <w:r w:rsidR="00355624">
        <w:fldChar w:fldCharType="separate"/>
      </w:r>
      <w:r>
        <w:rPr>
          <w:noProof/>
        </w:rPr>
        <w:t>11</w:t>
      </w:r>
      <w:r w:rsidR="00355624">
        <w:rPr>
          <w:noProof/>
        </w:rPr>
        <w:fldChar w:fldCharType="end"/>
      </w:r>
      <w:r>
        <w:t xml:space="preserve"> – Diagrama de Deployment</w:t>
      </w:r>
      <w:bookmarkEnd w:id="751"/>
      <w:bookmarkEnd w:id="752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753" w:name="_Toc373343488"/>
      <w:bookmarkStart w:id="754" w:name="_Toc373343489"/>
      <w:bookmarkStart w:id="755" w:name="_Toc364699547"/>
      <w:bookmarkStart w:id="756" w:name="_Toc373343492"/>
      <w:bookmarkStart w:id="757" w:name="_Toc373343260"/>
      <w:bookmarkStart w:id="758" w:name="_Toc373343494"/>
      <w:bookmarkStart w:id="759" w:name="_Toc373343495"/>
      <w:bookmarkStart w:id="760" w:name="_Toc373343497"/>
      <w:bookmarkStart w:id="761" w:name="_Toc373343499"/>
      <w:bookmarkStart w:id="762" w:name="_Toc373343500"/>
      <w:bookmarkStart w:id="763" w:name="_Toc373343501"/>
      <w:bookmarkStart w:id="764" w:name="_Toc373343503"/>
      <w:bookmarkStart w:id="765" w:name="_Toc373343505"/>
      <w:bookmarkStart w:id="766" w:name="_Toc373343506"/>
      <w:bookmarkStart w:id="767" w:name="_Toc373343507"/>
      <w:bookmarkStart w:id="768" w:name="_Toc373343508"/>
      <w:bookmarkStart w:id="769" w:name="_Toc373343509"/>
      <w:bookmarkStart w:id="770" w:name="_Toc373343510"/>
      <w:bookmarkStart w:id="771" w:name="_Toc373343511"/>
      <w:bookmarkStart w:id="772" w:name="_Toc373343512"/>
      <w:bookmarkStart w:id="773" w:name="_Toc373343513"/>
      <w:bookmarkStart w:id="774" w:name="_Toc373343517"/>
      <w:bookmarkStart w:id="775" w:name="_Toc373343519"/>
      <w:bookmarkStart w:id="776" w:name="_Toc373343522"/>
      <w:bookmarkStart w:id="777" w:name="_Toc373343525"/>
      <w:bookmarkStart w:id="778" w:name="_Toc373343526"/>
      <w:bookmarkStart w:id="779" w:name="_Toc373343527"/>
      <w:bookmarkStart w:id="780" w:name="_Toc373343529"/>
      <w:bookmarkStart w:id="781" w:name="_Toc373343531"/>
      <w:bookmarkStart w:id="782" w:name="_Toc373343532"/>
      <w:bookmarkStart w:id="783" w:name="_Toc373343535"/>
      <w:bookmarkStart w:id="784" w:name="_Toc373343536"/>
      <w:bookmarkStart w:id="785" w:name="_Toc373343537"/>
      <w:bookmarkStart w:id="786" w:name="_Toc373343538"/>
      <w:bookmarkStart w:id="787" w:name="_Toc373343557"/>
      <w:bookmarkStart w:id="788" w:name="_Toc354079011"/>
      <w:bookmarkStart w:id="789" w:name="_Toc354079101"/>
      <w:bookmarkStart w:id="790" w:name="_Toc354079533"/>
      <w:bookmarkStart w:id="791" w:name="_Toc373343558"/>
      <w:bookmarkStart w:id="792" w:name="_Toc373343559"/>
      <w:bookmarkStart w:id="793" w:name="_Toc354079012"/>
      <w:bookmarkStart w:id="794" w:name="_Toc354079102"/>
      <w:bookmarkStart w:id="795" w:name="_Toc354079534"/>
      <w:bookmarkStart w:id="796" w:name="_Toc354079597"/>
      <w:bookmarkStart w:id="797" w:name="_Toc373343560"/>
      <w:bookmarkStart w:id="798" w:name="_Toc354079019"/>
      <w:bookmarkStart w:id="799" w:name="_Toc354079109"/>
      <w:bookmarkStart w:id="800" w:name="_Toc354079541"/>
      <w:bookmarkStart w:id="801" w:name="_Toc373343567"/>
      <w:bookmarkStart w:id="802" w:name="_Toc354079022"/>
      <w:bookmarkStart w:id="803" w:name="_Toc354079112"/>
      <w:bookmarkStart w:id="804" w:name="_Toc354079544"/>
      <w:bookmarkStart w:id="805" w:name="_Toc373343570"/>
      <w:bookmarkStart w:id="806" w:name="_Toc345247668"/>
      <w:bookmarkStart w:id="807" w:name="_Toc345247870"/>
      <w:bookmarkStart w:id="808" w:name="_Toc345621980"/>
      <w:bookmarkStart w:id="809" w:name="_Ref364698931"/>
      <w:bookmarkStart w:id="810" w:name="_Toc397544628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r w:rsidRPr="00F04EED">
        <w:lastRenderedPageBreak/>
        <w:t>PROJETO DO SISTEMA</w:t>
      </w:r>
      <w:bookmarkEnd w:id="806"/>
      <w:bookmarkEnd w:id="807"/>
      <w:bookmarkEnd w:id="808"/>
      <w:bookmarkEnd w:id="809"/>
      <w:bookmarkEnd w:id="810"/>
    </w:p>
    <w:p w:rsidR="002C45E3" w:rsidRPr="002C45E3" w:rsidRDefault="002C45E3" w:rsidP="002C45E3">
      <w:pPr>
        <w:pStyle w:val="NormalWeb"/>
        <w:shd w:val="clear" w:color="auto" w:fill="FFFFFF"/>
        <w:rPr>
          <w:rStyle w:val="Forte"/>
          <w:rFonts w:ascii="Arial" w:hAnsi="Arial" w:cs="Arial"/>
          <w:i/>
          <w:color w:val="000000"/>
          <w:sz w:val="22"/>
          <w:szCs w:val="22"/>
        </w:rPr>
      </w:pPr>
      <w:r w:rsidRPr="002C45E3">
        <w:rPr>
          <w:rStyle w:val="Forte"/>
          <w:rFonts w:ascii="Arial" w:hAnsi="Arial" w:cs="Arial"/>
          <w:i/>
          <w:color w:val="000000"/>
          <w:sz w:val="22"/>
          <w:szCs w:val="22"/>
        </w:rPr>
        <w:t>Metodologia a ser empregada – RUP</w:t>
      </w:r>
    </w:p>
    <w:p w:rsidR="002C45E3" w:rsidRPr="002C45E3" w:rsidRDefault="002C45E3" w:rsidP="002C45E3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/>
        </w:rPr>
      </w:pPr>
      <w:r w:rsidRPr="002C45E3">
        <w:rPr>
          <w:rFonts w:ascii="Arial" w:hAnsi="Arial" w:cs="Arial"/>
          <w:color w:val="000000"/>
        </w:rPr>
        <w:t xml:space="preserve">O RUP, abreviação de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Process</w:t>
      </w:r>
      <w:proofErr w:type="spellEnd"/>
      <w:r w:rsidRPr="002C45E3">
        <w:rPr>
          <w:rFonts w:ascii="Arial" w:hAnsi="Arial" w:cs="Arial"/>
          <w:color w:val="000000"/>
        </w:rPr>
        <w:t xml:space="preserve"> (ou Processo Unificado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), é um processo proprietário de Engenharia de software criado pela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Software Corporation, adquirida pela IBM, ganhando um novo nome IRUP que agora é uma abreviação de IBM </w:t>
      </w:r>
      <w:proofErr w:type="spellStart"/>
      <w:r w:rsidRPr="002C45E3">
        <w:rPr>
          <w:rFonts w:ascii="Arial" w:hAnsi="Arial" w:cs="Arial"/>
          <w:color w:val="000000"/>
        </w:rPr>
        <w:t>Rational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Process</w:t>
      </w:r>
      <w:proofErr w:type="spellEnd"/>
      <w:r w:rsidRPr="002C45E3">
        <w:rPr>
          <w:rFonts w:ascii="Arial" w:hAnsi="Arial" w:cs="Arial"/>
          <w:color w:val="000000"/>
        </w:rPr>
        <w:t xml:space="preserve"> e tornando-se uma </w:t>
      </w:r>
      <w:proofErr w:type="spellStart"/>
      <w:r w:rsidRPr="002C45E3">
        <w:rPr>
          <w:rFonts w:ascii="Arial" w:hAnsi="Arial" w:cs="Arial"/>
          <w:color w:val="000000"/>
        </w:rPr>
        <w:t>brand</w:t>
      </w:r>
      <w:proofErr w:type="spellEnd"/>
      <w:r w:rsidRPr="002C45E3">
        <w:rPr>
          <w:rFonts w:ascii="Arial" w:hAnsi="Arial" w:cs="Arial"/>
          <w:color w:val="000000"/>
        </w:rPr>
        <w:t xml:space="preserve"> na área de Software, fornecendo técnicas a serem seguidas pelos membros da equipe de desenvolvimento de software com o objetivo de aumentar a sua produtividade no processo de desenvolvimento.</w:t>
      </w:r>
    </w:p>
    <w:p w:rsidR="002C45E3" w:rsidRPr="002C45E3" w:rsidRDefault="002C45E3" w:rsidP="002C45E3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/>
        </w:rPr>
      </w:pPr>
      <w:r w:rsidRPr="002C45E3">
        <w:rPr>
          <w:rFonts w:ascii="Arial" w:hAnsi="Arial" w:cs="Arial"/>
          <w:color w:val="000000"/>
        </w:rPr>
        <w:t>O RUP usa a abordagem da orientação a objetos em sua concepção e é projetado e documentado utilizando a notação UML (</w:t>
      </w:r>
      <w:proofErr w:type="spellStart"/>
      <w:r w:rsidRPr="002C45E3">
        <w:rPr>
          <w:rFonts w:ascii="Arial" w:hAnsi="Arial" w:cs="Arial"/>
          <w:color w:val="000000"/>
        </w:rPr>
        <w:t>Unified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Modeling</w:t>
      </w:r>
      <w:proofErr w:type="spellEnd"/>
      <w:r w:rsidRPr="002C45E3">
        <w:rPr>
          <w:rFonts w:ascii="Arial" w:hAnsi="Arial" w:cs="Arial"/>
          <w:color w:val="000000"/>
        </w:rPr>
        <w:t xml:space="preserve"> </w:t>
      </w:r>
      <w:proofErr w:type="spellStart"/>
      <w:r w:rsidRPr="002C45E3">
        <w:rPr>
          <w:rFonts w:ascii="Arial" w:hAnsi="Arial" w:cs="Arial"/>
          <w:color w:val="000000"/>
        </w:rPr>
        <w:t>Language</w:t>
      </w:r>
      <w:proofErr w:type="spellEnd"/>
      <w:r w:rsidRPr="002C45E3">
        <w:rPr>
          <w:rFonts w:ascii="Arial" w:hAnsi="Arial" w:cs="Arial"/>
          <w:color w:val="000000"/>
        </w:rPr>
        <w:t>) para ilustrar os processos em ação. Utiliza técnicas e práticas aprovadas comercialmente.</w:t>
      </w:r>
    </w:p>
    <w:p w:rsidR="002C45E3" w:rsidRDefault="002C45E3" w:rsidP="00EA4B0B">
      <w:pPr>
        <w:pStyle w:val="NormalWeb"/>
        <w:shd w:val="clear" w:color="auto" w:fill="FFFFFF"/>
        <w:ind w:firstLine="578"/>
        <w:jc w:val="both"/>
        <w:rPr>
          <w:rFonts w:ascii="Arial" w:hAnsi="Arial" w:cs="Arial"/>
          <w:color w:val="000000"/>
          <w:sz w:val="20"/>
          <w:szCs w:val="20"/>
        </w:rPr>
      </w:pPr>
      <w:r w:rsidRPr="002C45E3">
        <w:rPr>
          <w:rFonts w:ascii="Arial" w:hAnsi="Arial" w:cs="Arial"/>
          <w:color w:val="000000"/>
        </w:rPr>
        <w:t xml:space="preserve">É um processo considerado pesado e preferencialmente aplicável a grandes equipes de desenvolvimento e a grandes projetos, porém o fato de ser amplamente </w:t>
      </w:r>
      <w:proofErr w:type="spellStart"/>
      <w:r w:rsidRPr="002C45E3">
        <w:rPr>
          <w:rFonts w:ascii="Arial" w:hAnsi="Arial" w:cs="Arial"/>
          <w:color w:val="000000"/>
        </w:rPr>
        <w:t>customizável</w:t>
      </w:r>
      <w:proofErr w:type="spellEnd"/>
      <w:r w:rsidRPr="002C45E3">
        <w:rPr>
          <w:rFonts w:ascii="Arial" w:hAnsi="Arial" w:cs="Arial"/>
          <w:color w:val="000000"/>
        </w:rPr>
        <w:t xml:space="preserve"> torna possível que seja adaptado para projetos de qualquer escala. Para a gerência do projeto, o RUP provê uma solução disciplinada de como assinalar tarefas e responsabilidades dentro de uma organização de desenvolvimento de software.</w:t>
      </w:r>
    </w:p>
    <w:p w:rsidR="006F2671" w:rsidRDefault="006F2671" w:rsidP="006E0E31">
      <w:pPr>
        <w:pStyle w:val="Ttulo2"/>
      </w:pPr>
      <w:r>
        <w:t>Tecnologia</w:t>
      </w:r>
      <w:r w:rsidR="006E0E31">
        <w:rPr>
          <w:lang w:val="pt-BR"/>
        </w:rPr>
        <w:t>s Empregadas</w:t>
      </w:r>
      <w:r>
        <w:t>:</w:t>
      </w:r>
    </w:p>
    <w:p w:rsidR="006F2671" w:rsidRDefault="006F2671" w:rsidP="006E0E31">
      <w:pPr>
        <w:pStyle w:val="Ttulo3"/>
      </w:pPr>
      <w:r>
        <w:t xml:space="preserve">Java </w:t>
      </w:r>
      <w:r w:rsidR="006E0E31">
        <w:rPr>
          <w:lang w:val="pt-BR"/>
        </w:rPr>
        <w:t>7</w:t>
      </w:r>
    </w:p>
    <w:p w:rsidR="006F2671" w:rsidRPr="00B749C6" w:rsidRDefault="006F2671" w:rsidP="00B749C6">
      <w:pPr>
        <w:pStyle w:val="Texto"/>
        <w:ind w:left="0"/>
        <w:rPr>
          <w:lang w:val="pt-BR"/>
        </w:rPr>
      </w:pPr>
      <w:r>
        <w:t xml:space="preserve">O sistema </w:t>
      </w:r>
      <w:r w:rsidR="009147F3">
        <w:rPr>
          <w:lang w:val="pt-BR"/>
        </w:rPr>
        <w:t>será</w:t>
      </w:r>
      <w:r>
        <w:t xml:space="preserve"> desenvolvido com tecnologias Java EE versão 7 com pacote de desenvolvimento JDK 7 Update 1.</w:t>
      </w:r>
    </w:p>
    <w:p w:rsidR="006E0E31" w:rsidRDefault="006E0E31" w:rsidP="006E0E31">
      <w:pPr>
        <w:pStyle w:val="Ttulo3"/>
      </w:pPr>
      <w:r>
        <w:t>Container Web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Tomcat</w:t>
      </w:r>
      <w:proofErr w:type="spellEnd"/>
      <w:r>
        <w:rPr>
          <w:lang w:val="pt-BR"/>
        </w:rPr>
        <w:t xml:space="preserve"> 8.0</w:t>
      </w:r>
    </w:p>
    <w:p w:rsidR="006F2671" w:rsidRDefault="006F2671" w:rsidP="009147F3">
      <w:pPr>
        <w:pStyle w:val="Texto"/>
        <w:ind w:left="0"/>
        <w:rPr>
          <w:lang w:val="pt-BR"/>
        </w:rPr>
      </w:pPr>
      <w:r>
        <w:rPr>
          <w:lang w:val="pt-BR"/>
        </w:rPr>
        <w:t xml:space="preserve">Uma máquina servidora deverá </w:t>
      </w:r>
      <w:r w:rsidRPr="006E0E31">
        <w:t xml:space="preserve">prover um container web Apache </w:t>
      </w:r>
      <w:proofErr w:type="spellStart"/>
      <w:r w:rsidRPr="006E0E31">
        <w:t>Tomcat</w:t>
      </w:r>
      <w:proofErr w:type="spellEnd"/>
      <w:r w:rsidRPr="006E0E31">
        <w:t xml:space="preserve"> 8.0, versão </w:t>
      </w:r>
      <w:r w:rsidRPr="006E0E31">
        <w:rPr>
          <w:lang w:val="pt-BR"/>
        </w:rPr>
        <w:t>8.0.14</w:t>
      </w:r>
      <w:r w:rsidRPr="006E0E31">
        <w:t xml:space="preserve"> que é compatível com a versão 7.0 do Java.</w:t>
      </w:r>
    </w:p>
    <w:p w:rsidR="006E0E31" w:rsidRPr="006E0E31" w:rsidRDefault="006E0E31" w:rsidP="006E0E31">
      <w:pPr>
        <w:pStyle w:val="Ttulo3"/>
      </w:pPr>
      <w:r>
        <w:t>SGBD</w:t>
      </w:r>
      <w:r>
        <w:rPr>
          <w:lang w:val="pt-BR"/>
        </w:rPr>
        <w:t xml:space="preserve"> – MySQL</w:t>
      </w:r>
    </w:p>
    <w:p w:rsidR="00B65D44" w:rsidRDefault="006E0E31" w:rsidP="006E0E31">
      <w:pPr>
        <w:pStyle w:val="Texto"/>
        <w:ind w:left="0" w:firstLine="708"/>
        <w:rPr>
          <w:lang w:val="pt-BR"/>
        </w:rPr>
      </w:pPr>
      <w:r>
        <w:t xml:space="preserve">O </w:t>
      </w:r>
      <w:r>
        <w:rPr>
          <w:lang w:val="pt-BR"/>
        </w:rPr>
        <w:t xml:space="preserve">SGBD a ser utilizado é o MySQL versão </w:t>
      </w:r>
      <w:r w:rsidRPr="006E0E31">
        <w:rPr>
          <w:lang w:val="pt-BR"/>
        </w:rPr>
        <w:t>5.6.21</w:t>
      </w:r>
      <w:r>
        <w:rPr>
          <w:lang w:val="pt-BR"/>
        </w:rPr>
        <w:t xml:space="preserve"> corretamente instalado na máquina servidora de aplicação.</w:t>
      </w:r>
    </w:p>
    <w:p w:rsidR="00B65D44" w:rsidRPr="00B65D44" w:rsidRDefault="00B65D44" w:rsidP="00B65D44">
      <w:pPr>
        <w:pStyle w:val="Ttulo3"/>
      </w:pPr>
      <w:r>
        <w:t>IDE de Desenvolvimento</w:t>
      </w:r>
    </w:p>
    <w:p w:rsidR="00B65D44" w:rsidRDefault="00B65D44" w:rsidP="00B65D44">
      <w:pPr>
        <w:pStyle w:val="Texto"/>
        <w:ind w:left="0"/>
        <w:rPr>
          <w:lang w:val="pt-BR"/>
        </w:rPr>
      </w:pPr>
      <w:proofErr w:type="gramStart"/>
      <w:r>
        <w:rPr>
          <w:lang w:val="pt-BR"/>
        </w:rPr>
        <w:t xml:space="preserve">A </w:t>
      </w:r>
      <w:r w:rsidRPr="00B65D44">
        <w:t>IDE</w:t>
      </w:r>
      <w:proofErr w:type="gramEnd"/>
      <w:r w:rsidRPr="00B65D44">
        <w:t xml:space="preserve"> de desenvolvimento deverá ser o Eclipse versão Kepler corretamente </w:t>
      </w:r>
      <w:r>
        <w:t>configurado de acor</w:t>
      </w:r>
      <w:r>
        <w:rPr>
          <w:lang w:val="pt-BR"/>
        </w:rPr>
        <w:t xml:space="preserve">do com a tecnologia envolvida e padronizado com todos os desenvolvedores do projeto. </w:t>
      </w: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Default="00743EDF" w:rsidP="00B65D44">
      <w:pPr>
        <w:pStyle w:val="Texto"/>
        <w:ind w:left="0"/>
        <w:rPr>
          <w:lang w:val="pt-BR"/>
        </w:rPr>
      </w:pPr>
    </w:p>
    <w:p w:rsidR="00743EDF" w:rsidRPr="00B65D44" w:rsidRDefault="00743EDF" w:rsidP="00B65D44">
      <w:pPr>
        <w:pStyle w:val="Texto"/>
        <w:ind w:left="0"/>
        <w:rPr>
          <w:lang w:val="pt-BR"/>
        </w:rPr>
      </w:pPr>
    </w:p>
    <w:p w:rsidR="006E0E31" w:rsidRPr="00944585" w:rsidRDefault="006E0E31" w:rsidP="007B1121">
      <w:pPr>
        <w:pStyle w:val="TCC-CorpodoTexto"/>
        <w:rPr>
          <w:lang w:val="pt-BR"/>
        </w:rPr>
      </w:pPr>
    </w:p>
    <w:p w:rsidR="00404D88" w:rsidRPr="00F265C8" w:rsidRDefault="00404D88" w:rsidP="00E96C7B">
      <w:pPr>
        <w:pStyle w:val="Legenda"/>
      </w:pPr>
      <w:bookmarkStart w:id="811" w:name="_Toc397544637"/>
      <w:r>
        <w:lastRenderedPageBreak/>
        <w:t xml:space="preserve">Tabela </w:t>
      </w:r>
      <w:r w:rsidR="00355624">
        <w:fldChar w:fldCharType="begin"/>
      </w:r>
      <w:r w:rsidR="00355624">
        <w:instrText xml:space="preserve"> SEQ Tabela \* ARABIC </w:instrText>
      </w:r>
      <w:r w:rsidR="00355624">
        <w:fldChar w:fldCharType="separate"/>
      </w:r>
      <w:r w:rsidR="003F5814">
        <w:rPr>
          <w:noProof/>
        </w:rPr>
        <w:t>21</w:t>
      </w:r>
      <w:r w:rsidR="00355624">
        <w:rPr>
          <w:noProof/>
        </w:rPr>
        <w:fldChar w:fldCharType="end"/>
      </w:r>
      <w:r>
        <w:t xml:space="preserve"> – Frameworks e Tecnologias utilizadas no Sistema </w:t>
      </w:r>
      <w:bookmarkEnd w:id="811"/>
      <w:proofErr w:type="spellStart"/>
      <w:proofErr w:type="gramStart"/>
      <w:r w:rsidR="00B65D44">
        <w:t>MotoFrete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E96C7B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E96C7B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5E6373" w:rsidP="00B14548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Primefaces</w:t>
            </w:r>
            <w:proofErr w:type="spellEnd"/>
            <w:r>
              <w:rPr>
                <w:rFonts w:cs="Arial"/>
                <w:lang w:val="pt-BR" w:eastAsia="pt-BR"/>
              </w:rPr>
              <w:t xml:space="preserve"> ver. 5.1 + </w:t>
            </w:r>
            <w:r w:rsidR="00B14548">
              <w:rPr>
                <w:rFonts w:cs="Arial"/>
                <w:lang w:val="pt-BR" w:eastAsia="pt-BR"/>
              </w:rPr>
              <w:t>XHTML</w:t>
            </w:r>
          </w:p>
        </w:tc>
      </w:tr>
      <w:tr w:rsidR="00404D88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FF2A45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JSF 2.0 + Spring Framework ver 4.1.1</w:t>
            </w:r>
          </w:p>
        </w:tc>
      </w:tr>
      <w:tr w:rsidR="00312BF1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FF2A45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Hibernate</w:t>
            </w:r>
            <w:proofErr w:type="spellEnd"/>
            <w:r>
              <w:rPr>
                <w:rFonts w:cs="Arial"/>
                <w:lang w:val="pt-BR" w:eastAsia="pt-BR"/>
              </w:rPr>
              <w:t xml:space="preserve"> </w:t>
            </w:r>
            <w:proofErr w:type="gramStart"/>
            <w:r w:rsidRPr="00FF2A45">
              <w:rPr>
                <w:rFonts w:cs="Arial"/>
                <w:lang w:val="pt-BR" w:eastAsia="pt-BR"/>
              </w:rPr>
              <w:t>4.3.6.</w:t>
            </w:r>
            <w:proofErr w:type="gramEnd"/>
            <w:r w:rsidRPr="00FF2A45">
              <w:rPr>
                <w:rFonts w:cs="Arial"/>
                <w:lang w:val="pt-BR" w:eastAsia="pt-BR"/>
              </w:rPr>
              <w:t>Final</w:t>
            </w:r>
          </w:p>
        </w:tc>
      </w:tr>
    </w:tbl>
    <w:p w:rsidR="00404D88" w:rsidRDefault="00404D88" w:rsidP="00E96C7B">
      <w:pPr>
        <w:pStyle w:val="TCC-CorpodoTexto"/>
        <w:rPr>
          <w:lang w:val="pt-BR"/>
        </w:rPr>
      </w:pPr>
    </w:p>
    <w:p w:rsidR="00E96C7B" w:rsidRDefault="00E96C7B" w:rsidP="00E96C7B">
      <w:pPr>
        <w:pStyle w:val="TCC-CorpodoTexto"/>
        <w:rPr>
          <w:lang w:val="pt-BR"/>
        </w:rPr>
      </w:pPr>
    </w:p>
    <w:p w:rsidR="00E96C7B" w:rsidRDefault="00E96C7B" w:rsidP="00E96C7B">
      <w:pPr>
        <w:pStyle w:val="TCC-CorpodoTexto"/>
        <w:rPr>
          <w:lang w:val="pt-BR"/>
        </w:rPr>
      </w:pPr>
    </w:p>
    <w:p w:rsidR="004677D7" w:rsidRPr="00F265C8" w:rsidRDefault="004677D7" w:rsidP="00E96C7B">
      <w:pPr>
        <w:pStyle w:val="Legenda"/>
      </w:pPr>
      <w:bookmarkStart w:id="812" w:name="_Toc397544638"/>
      <w:r>
        <w:t xml:space="preserve">Tabela </w:t>
      </w:r>
      <w:r w:rsidR="00355624">
        <w:fldChar w:fldCharType="begin"/>
      </w:r>
      <w:r w:rsidR="00355624">
        <w:instrText xml:space="preserve"> SEQ Tabela \* ARABIC </w:instrText>
      </w:r>
      <w:r w:rsidR="00355624">
        <w:fldChar w:fldCharType="separate"/>
      </w:r>
      <w:r>
        <w:rPr>
          <w:noProof/>
        </w:rPr>
        <w:t>21</w:t>
      </w:r>
      <w:r w:rsidR="00355624">
        <w:rPr>
          <w:noProof/>
        </w:rPr>
        <w:fldChar w:fldCharType="end"/>
      </w:r>
      <w:r>
        <w:t xml:space="preserve"> – Ambientes de Execução no Sistema </w:t>
      </w:r>
      <w:bookmarkEnd w:id="812"/>
      <w:proofErr w:type="spellStart"/>
      <w:proofErr w:type="gramStart"/>
      <w:r w:rsidR="00B65D44">
        <w:t>MotoFrete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E96C7B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E96C7B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D770B8" w:rsidP="00524FBF">
            <w:pPr>
              <w:pStyle w:val="TCC-TextodeTabela"/>
              <w:rPr>
                <w:rFonts w:cs="Arial"/>
                <w:lang w:val="pt-BR" w:eastAsia="pt-BR"/>
              </w:rPr>
            </w:pPr>
            <w:ins w:id="813" w:author="Administrador" w:date="2014-09-03T21:53:00Z">
              <w:r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E96C7B" w:rsidP="00524FBF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MySQL</w:t>
            </w:r>
            <w:proofErr w:type="gramEnd"/>
            <w:r>
              <w:rPr>
                <w:rFonts w:cs="Arial"/>
                <w:lang w:val="pt-BR" w:eastAsia="pt-BR"/>
              </w:rPr>
              <w:t xml:space="preserve"> </w:t>
            </w:r>
            <w:r w:rsidRPr="006E0E31">
              <w:rPr>
                <w:lang w:val="pt-BR"/>
              </w:rPr>
              <w:t>5.6.21</w:t>
            </w:r>
          </w:p>
        </w:tc>
      </w:tr>
      <w:tr w:rsidR="004677D7" w:rsidRPr="00A0396F" w:rsidTr="00E96C7B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D770B8" w:rsidP="00D9141A">
            <w:pPr>
              <w:pStyle w:val="TCC-TextodeTabela"/>
              <w:rPr>
                <w:rFonts w:cs="Arial"/>
                <w:lang w:val="pt-BR" w:eastAsia="pt-BR"/>
              </w:rPr>
            </w:pPr>
            <w:ins w:id="814" w:author="Administrador" w:date="2014-09-03T21:53:00Z">
              <w:r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E96C7B" w:rsidP="00524FB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lang w:val="pt-BR"/>
              </w:rPr>
              <w:t>Tomcat</w:t>
            </w:r>
            <w:proofErr w:type="spellEnd"/>
            <w:r>
              <w:rPr>
                <w:lang w:val="pt-BR"/>
              </w:rPr>
              <w:t xml:space="preserve"> 8.0</w:t>
            </w:r>
          </w:p>
        </w:tc>
      </w:tr>
      <w:tr w:rsidR="004677D7" w:rsidRPr="00A0396F" w:rsidDel="00D770B8" w:rsidTr="00E96C7B">
        <w:trPr>
          <w:jc w:val="center"/>
          <w:del w:id="815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816" w:author="Administrador" w:date="2014-09-03T21:53:00Z"/>
                <w:rFonts w:cs="Arial"/>
                <w:lang w:val="pt-BR" w:eastAsia="pt-BR"/>
              </w:rPr>
            </w:pP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817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818" w:name="_Toc372978130"/>
      <w:bookmarkStart w:id="819" w:name="_Toc372997265"/>
      <w:bookmarkStart w:id="820" w:name="_Toc372978131"/>
      <w:bookmarkStart w:id="821" w:name="_Toc372997266"/>
      <w:bookmarkStart w:id="822" w:name="_Toc372978132"/>
      <w:bookmarkStart w:id="823" w:name="_Toc372997267"/>
      <w:bookmarkStart w:id="824" w:name="_Toc372978135"/>
      <w:bookmarkStart w:id="825" w:name="_Toc372997270"/>
      <w:bookmarkStart w:id="826" w:name="_Toc372978136"/>
      <w:bookmarkStart w:id="827" w:name="_Toc372997271"/>
      <w:bookmarkStart w:id="828" w:name="_Toc372978138"/>
      <w:bookmarkStart w:id="829" w:name="_Toc372997273"/>
      <w:bookmarkStart w:id="830" w:name="_Toc372978139"/>
      <w:bookmarkStart w:id="831" w:name="_Toc372997274"/>
      <w:bookmarkStart w:id="832" w:name="_Toc372978141"/>
      <w:bookmarkStart w:id="833" w:name="_Toc372997276"/>
      <w:bookmarkStart w:id="834" w:name="_Toc372978142"/>
      <w:bookmarkStart w:id="835" w:name="_Toc372997277"/>
      <w:bookmarkStart w:id="836" w:name="_Toc372978144"/>
      <w:bookmarkStart w:id="837" w:name="_Toc372997279"/>
      <w:bookmarkStart w:id="838" w:name="_Toc372978146"/>
      <w:bookmarkStart w:id="839" w:name="_Toc372997281"/>
      <w:bookmarkStart w:id="840" w:name="_Toc372978147"/>
      <w:bookmarkStart w:id="841" w:name="_Toc372997282"/>
      <w:bookmarkStart w:id="842" w:name="_Toc372978148"/>
      <w:bookmarkStart w:id="843" w:name="_Toc372997283"/>
      <w:bookmarkStart w:id="844" w:name="_Toc354079559"/>
      <w:bookmarkStart w:id="845" w:name="_Toc350901501"/>
      <w:bookmarkStart w:id="846" w:name="_Toc351192285"/>
      <w:bookmarkStart w:id="847" w:name="_Toc351193396"/>
      <w:bookmarkStart w:id="848" w:name="_Toc352233709"/>
      <w:bookmarkStart w:id="849" w:name="_Toc352886012"/>
      <w:bookmarkStart w:id="850" w:name="_Toc352886345"/>
      <w:bookmarkStart w:id="851" w:name="_Toc352886563"/>
      <w:bookmarkStart w:id="852" w:name="_Toc354079038"/>
      <w:bookmarkStart w:id="853" w:name="_Toc354079128"/>
      <w:bookmarkStart w:id="854" w:name="_Toc354079564"/>
      <w:bookmarkStart w:id="855" w:name="_Toc354176734"/>
      <w:bookmarkStart w:id="856" w:name="_Toc364699567"/>
      <w:bookmarkStart w:id="857" w:name="_Toc366452119"/>
      <w:bookmarkStart w:id="858" w:name="_Toc366525976"/>
      <w:bookmarkStart w:id="859" w:name="_Toc372978159"/>
      <w:bookmarkStart w:id="860" w:name="_Toc372997294"/>
      <w:bookmarkStart w:id="861" w:name="_Toc350901502"/>
      <w:bookmarkStart w:id="862" w:name="_Toc351192286"/>
      <w:bookmarkStart w:id="863" w:name="_Toc351193397"/>
      <w:bookmarkStart w:id="864" w:name="_Toc352233710"/>
      <w:bookmarkStart w:id="865" w:name="_Toc352886013"/>
      <w:bookmarkStart w:id="866" w:name="_Toc352886346"/>
      <w:bookmarkStart w:id="867" w:name="_Toc352886564"/>
      <w:bookmarkStart w:id="868" w:name="_Toc354079039"/>
      <w:bookmarkStart w:id="869" w:name="_Toc354079129"/>
      <w:bookmarkStart w:id="870" w:name="_Toc354079565"/>
      <w:bookmarkStart w:id="871" w:name="_Toc354176735"/>
      <w:bookmarkStart w:id="872" w:name="_Toc364699568"/>
      <w:bookmarkStart w:id="873" w:name="_Toc366452120"/>
      <w:bookmarkStart w:id="874" w:name="_Toc366525977"/>
      <w:bookmarkStart w:id="875" w:name="_Toc372978160"/>
      <w:bookmarkStart w:id="876" w:name="_Toc372997295"/>
      <w:bookmarkStart w:id="877" w:name="_Toc350901503"/>
      <w:bookmarkStart w:id="878" w:name="_Toc351192287"/>
      <w:bookmarkStart w:id="879" w:name="_Toc351193398"/>
      <w:bookmarkStart w:id="880" w:name="_Toc352233711"/>
      <w:bookmarkStart w:id="881" w:name="_Toc352886014"/>
      <w:bookmarkStart w:id="882" w:name="_Toc352886347"/>
      <w:bookmarkStart w:id="883" w:name="_Toc352886565"/>
      <w:bookmarkStart w:id="884" w:name="_Toc354079040"/>
      <w:bookmarkStart w:id="885" w:name="_Toc354079130"/>
      <w:bookmarkStart w:id="886" w:name="_Toc354079566"/>
      <w:bookmarkStart w:id="887" w:name="_Toc354176736"/>
      <w:bookmarkStart w:id="888" w:name="_Toc364699569"/>
      <w:bookmarkStart w:id="889" w:name="_Toc366452121"/>
      <w:bookmarkStart w:id="890" w:name="_Toc366525978"/>
      <w:bookmarkStart w:id="891" w:name="_Toc372978161"/>
      <w:bookmarkStart w:id="892" w:name="_Toc372997296"/>
      <w:bookmarkStart w:id="893" w:name="_Toc350901512"/>
      <w:bookmarkStart w:id="894" w:name="_Toc351192296"/>
      <w:bookmarkStart w:id="895" w:name="_Toc351193407"/>
      <w:bookmarkStart w:id="896" w:name="_Toc352233720"/>
      <w:bookmarkStart w:id="897" w:name="_Toc352886023"/>
      <w:bookmarkStart w:id="898" w:name="_Toc352886356"/>
      <w:bookmarkStart w:id="899" w:name="_Toc352886574"/>
      <w:bookmarkStart w:id="900" w:name="_Toc354079049"/>
      <w:bookmarkStart w:id="901" w:name="_Toc354079139"/>
      <w:bookmarkStart w:id="902" w:name="_Toc354079575"/>
      <w:bookmarkStart w:id="903" w:name="_Toc354176745"/>
      <w:bookmarkStart w:id="904" w:name="_Toc364699578"/>
      <w:bookmarkStart w:id="905" w:name="_Toc366452130"/>
      <w:bookmarkStart w:id="906" w:name="_Toc366525987"/>
      <w:bookmarkStart w:id="907" w:name="_Toc372978170"/>
      <w:bookmarkStart w:id="908" w:name="_Toc372997305"/>
      <w:bookmarkStart w:id="909" w:name="_Toc350901513"/>
      <w:bookmarkStart w:id="910" w:name="_Toc351192297"/>
      <w:bookmarkStart w:id="911" w:name="_Toc351193408"/>
      <w:bookmarkStart w:id="912" w:name="_Toc352233721"/>
      <w:bookmarkStart w:id="913" w:name="_Toc352886024"/>
      <w:bookmarkStart w:id="914" w:name="_Toc352886357"/>
      <w:bookmarkStart w:id="915" w:name="_Toc352886575"/>
      <w:bookmarkStart w:id="916" w:name="_Toc354079050"/>
      <w:bookmarkStart w:id="917" w:name="_Toc354079140"/>
      <w:bookmarkStart w:id="918" w:name="_Toc354079576"/>
      <w:bookmarkStart w:id="919" w:name="_Toc354176746"/>
      <w:bookmarkStart w:id="920" w:name="_Toc364699579"/>
      <w:bookmarkStart w:id="921" w:name="_Toc366452131"/>
      <w:bookmarkStart w:id="922" w:name="_Toc366525988"/>
      <w:bookmarkStart w:id="923" w:name="_Toc372978171"/>
      <w:bookmarkStart w:id="924" w:name="_Toc372997306"/>
      <w:bookmarkStart w:id="925" w:name="_Toc350901514"/>
      <w:bookmarkStart w:id="926" w:name="_Toc351192298"/>
      <w:bookmarkStart w:id="927" w:name="_Toc351193409"/>
      <w:bookmarkStart w:id="928" w:name="_Toc352233722"/>
      <w:bookmarkStart w:id="929" w:name="_Toc352886025"/>
      <w:bookmarkStart w:id="930" w:name="_Toc352886358"/>
      <w:bookmarkStart w:id="931" w:name="_Toc352886576"/>
      <w:bookmarkStart w:id="932" w:name="_Toc354079051"/>
      <w:bookmarkStart w:id="933" w:name="_Toc354079141"/>
      <w:bookmarkStart w:id="934" w:name="_Toc354079577"/>
      <w:bookmarkStart w:id="935" w:name="_Toc354176747"/>
      <w:bookmarkStart w:id="936" w:name="_Toc364699580"/>
      <w:bookmarkStart w:id="937" w:name="_Toc366452132"/>
      <w:bookmarkStart w:id="938" w:name="_Toc366525989"/>
      <w:bookmarkStart w:id="939" w:name="_Toc372978172"/>
      <w:bookmarkStart w:id="940" w:name="_Toc372997307"/>
      <w:bookmarkEnd w:id="264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</w:p>
    <w:sectPr w:rsidR="0025672F" w:rsidRPr="001724C0" w:rsidSect="00D5766F"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07" w:author="Administrador" w:date="2014-10-01T21:53:00Z" w:initials="A">
    <w:p w:rsidR="00355624" w:rsidRDefault="00355624">
      <w:pPr>
        <w:pStyle w:val="Textodecomentrio"/>
      </w:pPr>
      <w:r>
        <w:rPr>
          <w:rStyle w:val="Refdecomentrio"/>
        </w:rPr>
        <w:annotationRef/>
      </w:r>
      <w:r>
        <w:t>Colocar componente maior que engloba todos os outros componentes.</w:t>
      </w:r>
    </w:p>
  </w:comment>
  <w:comment w:id="721" w:author="Administrador" w:date="2014-10-01T21:55:00Z" w:initials="A">
    <w:p w:rsidR="00355624" w:rsidRDefault="00355624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77" w:rsidRDefault="00C02177">
      <w:r>
        <w:separator/>
      </w:r>
    </w:p>
    <w:p w:rsidR="00C02177" w:rsidRDefault="00C02177"/>
  </w:endnote>
  <w:endnote w:type="continuationSeparator" w:id="0">
    <w:p w:rsidR="00C02177" w:rsidRDefault="00C02177">
      <w:r>
        <w:continuationSeparator/>
      </w:r>
    </w:p>
    <w:p w:rsidR="00C02177" w:rsidRDefault="00C02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24" w:rsidRDefault="00355624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738A">
      <w:rPr>
        <w:noProof/>
      </w:rPr>
      <w:t>v</w:t>
    </w:r>
    <w:r>
      <w:fldChar w:fldCharType="end"/>
    </w:r>
  </w:p>
  <w:p w:rsidR="00355624" w:rsidRDefault="003556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24" w:rsidRDefault="00355624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738A">
      <w:rPr>
        <w:noProof/>
      </w:rPr>
      <w:t>8</w:t>
    </w:r>
    <w:r>
      <w:fldChar w:fldCharType="end"/>
    </w:r>
  </w:p>
  <w:p w:rsidR="00355624" w:rsidRDefault="003556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77" w:rsidRDefault="00C02177">
      <w:r>
        <w:separator/>
      </w:r>
    </w:p>
    <w:p w:rsidR="00C02177" w:rsidRDefault="00C02177"/>
  </w:footnote>
  <w:footnote w:type="continuationSeparator" w:id="0">
    <w:p w:rsidR="00C02177" w:rsidRDefault="00C02177">
      <w:r>
        <w:continuationSeparator/>
      </w:r>
    </w:p>
    <w:p w:rsidR="00C02177" w:rsidRDefault="00C021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2A4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1725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E7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4AFA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1DF8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B7327"/>
    <w:rsid w:val="002C1118"/>
    <w:rsid w:val="002C1AD5"/>
    <w:rsid w:val="002C267B"/>
    <w:rsid w:val="002C26BE"/>
    <w:rsid w:val="002C30D8"/>
    <w:rsid w:val="002C4549"/>
    <w:rsid w:val="002C45E3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E722F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1C8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624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012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7E4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06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35F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432F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2B4D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256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3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2FB7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1AD4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0E31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71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3EDF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B22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7F3"/>
    <w:rsid w:val="00914D7A"/>
    <w:rsid w:val="009160A0"/>
    <w:rsid w:val="00916C9E"/>
    <w:rsid w:val="00916FB6"/>
    <w:rsid w:val="009204CF"/>
    <w:rsid w:val="0092165E"/>
    <w:rsid w:val="009222F4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38A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913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0598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0BB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0DC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548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5D44"/>
    <w:rsid w:val="00B6608D"/>
    <w:rsid w:val="00B664BE"/>
    <w:rsid w:val="00B67BA0"/>
    <w:rsid w:val="00B725EE"/>
    <w:rsid w:val="00B73A13"/>
    <w:rsid w:val="00B73BF1"/>
    <w:rsid w:val="00B740DC"/>
    <w:rsid w:val="00B749C6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177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3DE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245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66F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C9C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2C41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6C7B"/>
    <w:rsid w:val="00E9741C"/>
    <w:rsid w:val="00EA1286"/>
    <w:rsid w:val="00EA24BD"/>
    <w:rsid w:val="00EA28B0"/>
    <w:rsid w:val="00EA28B5"/>
    <w:rsid w:val="00EA3A66"/>
    <w:rsid w:val="00EA3F6C"/>
    <w:rsid w:val="00EA4B0B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57EDD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2A45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uiPriority w:val="22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uiPriority w:val="22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6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2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8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0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5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6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2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8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7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0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4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6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3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7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2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4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3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9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2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2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0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9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9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7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8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8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4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9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7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5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2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4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8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7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1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6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7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0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3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6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6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9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6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2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7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9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7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7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8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8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1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4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5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4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707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0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1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7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1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8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4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6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7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682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1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0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1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6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6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7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6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3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1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5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8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sei.cmu.edu/reports/04tr008.pdf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2B3B9-42A1-4759-BCC1-51AA7D6D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3339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21329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Administrador</cp:lastModifiedBy>
  <cp:revision>5</cp:revision>
  <cp:lastPrinted>2010-01-20T20:01:00Z</cp:lastPrinted>
  <dcterms:created xsi:type="dcterms:W3CDTF">2014-11-05T21:02:00Z</dcterms:created>
  <dcterms:modified xsi:type="dcterms:W3CDTF">2014-11-05T22:29:00Z</dcterms:modified>
</cp:coreProperties>
</file>